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20287" w14:textId="78873987" w:rsidR="00C97831" w:rsidRPr="00C97831" w:rsidRDefault="00D73714" w:rsidP="00C97831">
      <w:pPr>
        <w:pStyle w:val="Head"/>
      </w:pPr>
      <w:r>
        <w:t xml:space="preserve">Title: </w:t>
      </w:r>
      <w:r w:rsidR="0056123D">
        <w:t>A</w:t>
      </w:r>
      <w:r w:rsidR="00F95311">
        <w:t xml:space="preserve">tlas </w:t>
      </w:r>
      <w:r w:rsidR="00E41B8C">
        <w:t>of</w:t>
      </w:r>
      <w:ins w:id="0" w:author="Matthew Pipkin" w:date="2020-08-21T13:34:00Z">
        <w:r w:rsidR="00FB16A4">
          <w:t xml:space="preserve"> </w:t>
        </w:r>
      </w:ins>
      <w:ins w:id="1" w:author="Matthew Pipkin" w:date="2020-08-21T13:35:00Z">
        <w:r w:rsidR="00FB16A4">
          <w:t>initial</w:t>
        </w:r>
      </w:ins>
      <w:r w:rsidR="00E41B8C">
        <w:t xml:space="preserve"> lineage trajectories</w:t>
      </w:r>
      <w:r w:rsidR="004E50FA">
        <w:t xml:space="preserve"> and chromatin regulator</w:t>
      </w:r>
      <w:r w:rsidR="00562F5F">
        <w:t xml:space="preserve"> functions</w:t>
      </w:r>
      <w:r w:rsidR="004E50FA">
        <w:t xml:space="preserve"> </w:t>
      </w:r>
      <w:r w:rsidR="005D5B82">
        <w:t xml:space="preserve">that </w:t>
      </w:r>
      <w:del w:id="2" w:author="Matthew Pipkin" w:date="2020-08-21T13:35:00Z">
        <w:r w:rsidR="00E7721A" w:rsidDel="00FB16A4">
          <w:delText xml:space="preserve">initiate </w:delText>
        </w:r>
      </w:del>
      <w:ins w:id="3" w:author="Matthew Pipkin" w:date="2020-08-21T13:35:00Z">
        <w:r w:rsidR="00FB16A4">
          <w:t xml:space="preserve">establish </w:t>
        </w:r>
      </w:ins>
      <w:r w:rsidR="00562F5F">
        <w:t xml:space="preserve">memory </w:t>
      </w:r>
      <w:r w:rsidR="004F7650">
        <w:t>CD8</w:t>
      </w:r>
      <w:r w:rsidR="004F7650" w:rsidRPr="004F7650">
        <w:rPr>
          <w:vertAlign w:val="superscript"/>
        </w:rPr>
        <w:t>+</w:t>
      </w:r>
      <w:r w:rsidR="004F7650">
        <w:t xml:space="preserve"> </w:t>
      </w:r>
      <w:r w:rsidR="005D5B82">
        <w:t>T cell</w:t>
      </w:r>
      <w:r w:rsidR="00562F5F">
        <w:t xml:space="preserve"> ontogeny</w:t>
      </w:r>
      <w:r w:rsidR="00665165">
        <w:t>.</w:t>
      </w:r>
      <w:r w:rsidR="00C97831" w:rsidRPr="00C97831">
        <w:t xml:space="preserve"> </w:t>
      </w:r>
    </w:p>
    <w:p w14:paraId="21F10219" w14:textId="0F08EE2C" w:rsidR="00D73714" w:rsidRDefault="00D73714" w:rsidP="00D73714">
      <w:pPr>
        <w:pStyle w:val="Head"/>
      </w:pPr>
      <w:r>
        <w:t xml:space="preserve"> </w:t>
      </w:r>
      <w:r w:rsidR="00A351FD">
        <w:t xml:space="preserve"> </w:t>
      </w:r>
    </w:p>
    <w:p w14:paraId="74E24260" w14:textId="4E8BFBBA" w:rsidR="00C97831" w:rsidRDefault="00D73714" w:rsidP="00D73714">
      <w:pPr>
        <w:pStyle w:val="Authors"/>
        <w:rPr>
          <w:vertAlign w:val="superscript"/>
        </w:rPr>
      </w:pPr>
      <w:r w:rsidRPr="00987EE5">
        <w:rPr>
          <w:b/>
        </w:rPr>
        <w:t>Authors:</w:t>
      </w:r>
      <w:r>
        <w:t xml:space="preserve"> </w:t>
      </w:r>
      <w:r w:rsidR="00C97831" w:rsidRPr="00C97831">
        <w:t>Huitian Diao</w:t>
      </w:r>
      <w:r w:rsidR="00C97831" w:rsidRPr="00C97831">
        <w:rPr>
          <w:vertAlign w:val="superscript"/>
        </w:rPr>
        <w:t>1</w:t>
      </w:r>
      <w:r w:rsidR="00C97831" w:rsidRPr="00C97831">
        <w:t xml:space="preserve">, </w:t>
      </w:r>
      <w:r w:rsidR="00D72D09">
        <w:t>Runqiang Chen</w:t>
      </w:r>
      <w:r w:rsidR="00D72D09" w:rsidRPr="00C97831">
        <w:rPr>
          <w:vertAlign w:val="superscript"/>
        </w:rPr>
        <w:t>1</w:t>
      </w:r>
      <w:r w:rsidR="00D72D09">
        <w:t xml:space="preserve">, </w:t>
      </w:r>
      <w:r w:rsidR="00AD3D20" w:rsidRPr="00C97831">
        <w:t>Megan A. Frederick</w:t>
      </w:r>
      <w:r w:rsidR="00AD3D20" w:rsidRPr="00C97831">
        <w:rPr>
          <w:vertAlign w:val="superscript"/>
        </w:rPr>
        <w:t>1</w:t>
      </w:r>
      <w:r w:rsidR="00AD3D20">
        <w:t>†</w:t>
      </w:r>
      <w:r w:rsidR="00AD3D20" w:rsidRPr="00C97831">
        <w:t xml:space="preserve">, </w:t>
      </w:r>
      <w:r w:rsidR="004F7650" w:rsidRPr="00C97831">
        <w:t>Dapeng Wang</w:t>
      </w:r>
      <w:r w:rsidR="004F7650" w:rsidRPr="00C97831">
        <w:rPr>
          <w:vertAlign w:val="superscript"/>
        </w:rPr>
        <w:t>1</w:t>
      </w:r>
      <w:r w:rsidR="004F7650">
        <w:t>,</w:t>
      </w:r>
      <w:r w:rsidR="00245BE0">
        <w:rPr>
          <w:vertAlign w:val="superscript"/>
        </w:rPr>
        <w:t xml:space="preserve"> </w:t>
      </w:r>
      <w:r w:rsidR="009970AA" w:rsidRPr="009970AA">
        <w:t>Thomas Venables</w:t>
      </w:r>
      <w:r w:rsidR="009970AA" w:rsidRPr="009970AA">
        <w:rPr>
          <w:vertAlign w:val="superscript"/>
        </w:rPr>
        <w:t>1</w:t>
      </w:r>
      <w:r w:rsidR="009970AA" w:rsidRPr="009970AA">
        <w:t>,</w:t>
      </w:r>
      <w:r w:rsidR="009970AA">
        <w:rPr>
          <w:vertAlign w:val="superscript"/>
        </w:rPr>
        <w:t xml:space="preserve"> </w:t>
      </w:r>
      <w:r w:rsidR="00245BE0">
        <w:t>Natalie Joe</w:t>
      </w:r>
      <w:r w:rsidR="00245BE0" w:rsidRPr="00245BE0">
        <w:rPr>
          <w:vertAlign w:val="superscript"/>
        </w:rPr>
        <w:t>1</w:t>
      </w:r>
      <w:r w:rsidR="00245BE0">
        <w:t>, A</w:t>
      </w:r>
      <w:r w:rsidR="00C97831" w:rsidRPr="00C97831">
        <w:t>dam J. Getzler</w:t>
      </w:r>
      <w:r w:rsidR="00C97831" w:rsidRPr="00C97831">
        <w:rPr>
          <w:vertAlign w:val="superscript"/>
        </w:rPr>
        <w:t>1</w:t>
      </w:r>
      <w:r w:rsidR="00C97831" w:rsidRPr="00C97831">
        <w:t>, Walter Rogal</w:t>
      </w:r>
      <w:r w:rsidR="00C97831" w:rsidRPr="00C97831">
        <w:rPr>
          <w:vertAlign w:val="superscript"/>
        </w:rPr>
        <w:t>1</w:t>
      </w:r>
      <w:r w:rsidR="004F7650">
        <w:t>,</w:t>
      </w:r>
      <w:r w:rsidR="00C97831" w:rsidRPr="00C97831">
        <w:t xml:space="preserve"> Justin Milner</w:t>
      </w:r>
      <w:r w:rsidR="00C97831" w:rsidRPr="00C97831">
        <w:rPr>
          <w:vertAlign w:val="superscript"/>
        </w:rPr>
        <w:t>2</w:t>
      </w:r>
      <w:r w:rsidR="00C97831" w:rsidRPr="00C97831">
        <w:t>, Bingfei Yu</w:t>
      </w:r>
      <w:r w:rsidR="00C97831" w:rsidRPr="00C97831">
        <w:rPr>
          <w:vertAlign w:val="superscript"/>
        </w:rPr>
        <w:t>2</w:t>
      </w:r>
      <w:r w:rsidR="00C97831" w:rsidRPr="00C97831">
        <w:t>, Shane Crotty</w:t>
      </w:r>
      <w:r w:rsidR="00C97831" w:rsidRPr="00C97831">
        <w:rPr>
          <w:vertAlign w:val="superscript"/>
        </w:rPr>
        <w:t>3</w:t>
      </w:r>
      <w:r w:rsidR="00C97831" w:rsidRPr="00C97831">
        <w:t>, Ananda Goldrath</w:t>
      </w:r>
      <w:r w:rsidR="00C97831" w:rsidRPr="00C97831">
        <w:rPr>
          <w:vertAlign w:val="superscript"/>
        </w:rPr>
        <w:t>2</w:t>
      </w:r>
      <w:r w:rsidR="00C97831" w:rsidRPr="00C97831">
        <w:t xml:space="preserve"> and Matthew E. Pipkin</w:t>
      </w:r>
      <w:r w:rsidR="00C97831" w:rsidRPr="00C97831">
        <w:rPr>
          <w:vertAlign w:val="superscript"/>
        </w:rPr>
        <w:t>1</w:t>
      </w:r>
      <w:r w:rsidR="00F0474F">
        <w:t>*</w:t>
      </w:r>
    </w:p>
    <w:p w14:paraId="76F8165F" w14:textId="77777777" w:rsidR="00D73714" w:rsidRPr="008E391A" w:rsidRDefault="00D73714" w:rsidP="00D73714">
      <w:pPr>
        <w:pStyle w:val="Paragraph"/>
        <w:ind w:firstLine="0"/>
        <w:rPr>
          <w:b/>
        </w:rPr>
      </w:pPr>
      <w:r w:rsidRPr="008E391A">
        <w:rPr>
          <w:b/>
        </w:rPr>
        <w:t>Affiliations:</w:t>
      </w:r>
    </w:p>
    <w:p w14:paraId="267F3CAA" w14:textId="27F0C418" w:rsidR="00D73714" w:rsidRDefault="00D73714" w:rsidP="00D73714">
      <w:pPr>
        <w:pStyle w:val="Paragraph"/>
        <w:ind w:firstLine="0"/>
      </w:pPr>
      <w:r w:rsidRPr="00B43FDE">
        <w:rPr>
          <w:vertAlign w:val="superscript"/>
        </w:rPr>
        <w:t>1</w:t>
      </w:r>
      <w:r w:rsidR="00EF508A" w:rsidRPr="00EF508A">
        <w:rPr>
          <w:rFonts w:ascii="Arial" w:eastAsiaTheme="minorEastAsia" w:hAnsi="Arial" w:cs="Arial"/>
        </w:rPr>
        <w:t xml:space="preserve"> </w:t>
      </w:r>
      <w:r w:rsidR="00EF508A" w:rsidRPr="00EF508A">
        <w:t>Department of Immunology and Microbial Sciences, The Scripps Research Institute, Jupiter, FL</w:t>
      </w:r>
      <w:r>
        <w:t>.</w:t>
      </w:r>
    </w:p>
    <w:p w14:paraId="7A470CDD" w14:textId="776C0936" w:rsidR="00D73714" w:rsidRDefault="00D73714" w:rsidP="00D73714">
      <w:pPr>
        <w:pStyle w:val="Paragraph"/>
        <w:ind w:firstLine="0"/>
      </w:pPr>
      <w:r w:rsidRPr="00B43FDE">
        <w:rPr>
          <w:vertAlign w:val="superscript"/>
        </w:rPr>
        <w:t>2</w:t>
      </w:r>
      <w:r w:rsidR="00EF508A" w:rsidRPr="00EF508A">
        <w:rPr>
          <w:rFonts w:ascii="Arial" w:eastAsiaTheme="minorEastAsia" w:hAnsi="Arial" w:cs="Arial"/>
        </w:rPr>
        <w:t xml:space="preserve"> </w:t>
      </w:r>
      <w:r w:rsidR="00EF508A" w:rsidRPr="00EF508A">
        <w:t>Division of Biological Sciences, University of California, San Diego, La Jolla, California, USA</w:t>
      </w:r>
      <w:r>
        <w:t>.</w:t>
      </w:r>
    </w:p>
    <w:p w14:paraId="12C56297" w14:textId="52462DC9" w:rsidR="00D73714" w:rsidRDefault="00D73714" w:rsidP="00D73714">
      <w:pPr>
        <w:pStyle w:val="Paragraph"/>
        <w:ind w:firstLine="0"/>
      </w:pPr>
      <w:r>
        <w:rPr>
          <w:vertAlign w:val="superscript"/>
        </w:rPr>
        <w:t>3</w:t>
      </w:r>
      <w:r w:rsidR="00EF508A" w:rsidRPr="00EF508A">
        <w:rPr>
          <w:rFonts w:ascii="Arial" w:eastAsiaTheme="minorEastAsia" w:hAnsi="Arial" w:cs="Arial"/>
        </w:rPr>
        <w:t xml:space="preserve"> </w:t>
      </w:r>
      <w:r w:rsidR="00EF508A" w:rsidRPr="00EF508A">
        <w:t>Division of Vaccine Discovery, The La Jolla Institute of Allergy and Immunology, La Jolla, CA</w:t>
      </w:r>
      <w:r>
        <w:t>.</w:t>
      </w:r>
    </w:p>
    <w:p w14:paraId="3963E856" w14:textId="73A38C97" w:rsidR="00D73714" w:rsidRDefault="00D73714" w:rsidP="00D73714">
      <w:pPr>
        <w:pStyle w:val="Paragraph"/>
        <w:ind w:firstLine="0"/>
      </w:pPr>
      <w:r>
        <w:t xml:space="preserve">*Correspondence to:  </w:t>
      </w:r>
      <w:hyperlink r:id="rId7" w:history="1">
        <w:r w:rsidR="00F0474F" w:rsidRPr="004358A9">
          <w:rPr>
            <w:rStyle w:val="Hyperlink"/>
          </w:rPr>
          <w:t>mpipkin@scripps.edu</w:t>
        </w:r>
      </w:hyperlink>
    </w:p>
    <w:p w14:paraId="48D50EE6" w14:textId="77777777" w:rsidR="00D73714" w:rsidRDefault="00D73714" w:rsidP="00D73714">
      <w:pPr>
        <w:pStyle w:val="Paragraph"/>
        <w:ind w:firstLine="0"/>
      </w:pPr>
      <w:r>
        <w:t>†Additional author notes should be indicated with symbols (for example, for current addresses).</w:t>
      </w:r>
    </w:p>
    <w:p w14:paraId="7CC5078E" w14:textId="4DD87899" w:rsidR="006E634D" w:rsidRDefault="00D73714" w:rsidP="006E634D">
      <w:pPr>
        <w:pStyle w:val="AbstractSummary"/>
        <w:rPr>
          <w:ins w:id="4" w:author="Matthew Pipkin" w:date="2020-08-28T18:09:00Z"/>
        </w:rPr>
      </w:pPr>
      <w:r w:rsidRPr="00987EE5">
        <w:rPr>
          <w:b/>
        </w:rPr>
        <w:t>Abstract</w:t>
      </w:r>
      <w:r>
        <w:t>:</w:t>
      </w:r>
      <w:del w:id="5" w:author="Matthew Pipkin" w:date="2020-08-31T10:44:00Z">
        <w:r w:rsidR="00866F54" w:rsidDel="002255E9">
          <w:delText xml:space="preserve"> </w:delText>
        </w:r>
      </w:del>
      <w:ins w:id="6" w:author="Matthew Pipkin" w:date="2020-08-31T10:57:00Z">
        <w:r w:rsidR="00DF0641">
          <w:t xml:space="preserve"> </w:t>
        </w:r>
      </w:ins>
      <w:ins w:id="7" w:author="Matthew Pipkin" w:date="2020-08-31T17:49:00Z">
        <w:r w:rsidR="00415CB1">
          <w:t>N</w:t>
        </w:r>
      </w:ins>
      <w:ins w:id="8" w:author="Matthew Pipkin" w:date="2020-08-21T14:05:00Z">
        <w:r w:rsidR="00FF7900">
          <w:t xml:space="preserve">aïve CD8 T cells </w:t>
        </w:r>
      </w:ins>
      <w:ins w:id="9" w:author="Matthew Pipkin" w:date="2020-08-31T11:15:00Z">
        <w:r w:rsidR="00E30BDD">
          <w:t xml:space="preserve">develop </w:t>
        </w:r>
      </w:ins>
      <w:ins w:id="10" w:author="Matthew Pipkin" w:date="2020-08-31T17:57:00Z">
        <w:r w:rsidR="00E40007">
          <w:t>into</w:t>
        </w:r>
      </w:ins>
      <w:ins w:id="11" w:author="Matthew Pipkin" w:date="2020-08-28T14:43:00Z">
        <w:r w:rsidR="006242E5">
          <w:t xml:space="preserve"> </w:t>
        </w:r>
      </w:ins>
      <w:ins w:id="12" w:author="Matthew Pipkin" w:date="2020-09-08T11:18:00Z">
        <w:r w:rsidR="00193017">
          <w:t xml:space="preserve">diverse </w:t>
        </w:r>
      </w:ins>
      <w:ins w:id="13" w:author="Matthew Pipkin" w:date="2020-08-28T14:40:00Z">
        <w:r w:rsidR="00C16935">
          <w:t>effector (T</w:t>
        </w:r>
        <w:r w:rsidR="00C16935" w:rsidRPr="00C16935">
          <w:rPr>
            <w:vertAlign w:val="subscript"/>
            <w:rPrChange w:id="14" w:author="Matthew Pipkin" w:date="2020-08-28T14:41:00Z">
              <w:rPr/>
            </w:rPrChange>
          </w:rPr>
          <w:t>EFF</w:t>
        </w:r>
        <w:r w:rsidR="00C16935">
          <w:t>)</w:t>
        </w:r>
      </w:ins>
      <w:ins w:id="15" w:author="Matthew Pipkin" w:date="2020-09-07T14:12:00Z">
        <w:r w:rsidR="00F46F7E">
          <w:t xml:space="preserve">, </w:t>
        </w:r>
      </w:ins>
      <w:del w:id="16" w:author="Matthew Pipkin" w:date="2020-08-21T13:40:00Z">
        <w:r w:rsidR="007509E8" w:rsidDel="00FB16A4">
          <w:delText>P</w:delText>
        </w:r>
      </w:del>
      <w:del w:id="17" w:author="Matthew Pipkin" w:date="2020-08-28T14:40:00Z">
        <w:r w:rsidR="00961F22" w:rsidDel="00C16935">
          <w:delText>hylogenetically</w:delText>
        </w:r>
      </w:del>
      <w:del w:id="18" w:author="Matthew Pipkin" w:date="2020-08-28T14:41:00Z">
        <w:r w:rsidR="00087162" w:rsidDel="00C16935">
          <w:delText xml:space="preserve"> </w:delText>
        </w:r>
      </w:del>
      <w:del w:id="19" w:author="Matthew Pipkin" w:date="2020-08-28T14:40:00Z">
        <w:r w:rsidR="00087162" w:rsidDel="00C16935">
          <w:delText xml:space="preserve">diverse </w:delText>
        </w:r>
      </w:del>
      <w:r w:rsidR="00801F02">
        <w:t xml:space="preserve">memory </w:t>
      </w:r>
      <w:del w:id="20" w:author="Matthew Pipkin" w:date="2020-08-28T14:40:00Z">
        <w:r w:rsidR="00175D3A" w:rsidDel="00C16935">
          <w:delText xml:space="preserve">CD8+ T </w:delText>
        </w:r>
        <w:r w:rsidR="00A252E5" w:rsidDel="00C16935">
          <w:delText>cell</w:delText>
        </w:r>
      </w:del>
      <w:ins w:id="21" w:author="Matthew Pipkin" w:date="2020-08-27T13:06:00Z">
        <w:r w:rsidR="000A1895">
          <w:t>(T</w:t>
        </w:r>
        <w:r w:rsidR="000A1895" w:rsidRPr="00464F21">
          <w:rPr>
            <w:vertAlign w:val="subscript"/>
          </w:rPr>
          <w:t>MEM</w:t>
        </w:r>
        <w:r w:rsidR="000A1895">
          <w:t xml:space="preserve">) </w:t>
        </w:r>
      </w:ins>
      <w:ins w:id="22" w:author="Matthew Pipkin" w:date="2020-09-07T14:12:00Z">
        <w:r w:rsidR="00F46F7E">
          <w:t>and exhausted (</w:t>
        </w:r>
      </w:ins>
      <w:ins w:id="23" w:author="Matthew Pipkin" w:date="2020-09-07T14:13:00Z">
        <w:r w:rsidR="00F46F7E">
          <w:t>T</w:t>
        </w:r>
        <w:r w:rsidR="00F46F7E" w:rsidRPr="00F46F7E">
          <w:rPr>
            <w:vertAlign w:val="subscript"/>
            <w:rPrChange w:id="24" w:author="Matthew Pipkin" w:date="2020-09-07T14:13:00Z">
              <w:rPr/>
            </w:rPrChange>
          </w:rPr>
          <w:t>EX</w:t>
        </w:r>
        <w:r w:rsidR="00F46F7E">
          <w:t>)</w:t>
        </w:r>
      </w:ins>
      <w:ins w:id="25" w:author="Matthew Pipkin" w:date="2020-09-07T14:49:00Z">
        <w:r w:rsidR="00C20D4F">
          <w:t xml:space="preserve"> </w:t>
        </w:r>
      </w:ins>
      <w:ins w:id="26" w:author="Matthew Pipkin" w:date="2020-09-07T14:12:00Z">
        <w:r w:rsidR="00F46F7E">
          <w:t>cell</w:t>
        </w:r>
      </w:ins>
      <w:ins w:id="27" w:author="Matthew Pipkin" w:date="2020-09-08T11:18:00Z">
        <w:r w:rsidR="00193017">
          <w:t xml:space="preserve"> subsets</w:t>
        </w:r>
      </w:ins>
      <w:ins w:id="28" w:author="Matthew Pipkin" w:date="2020-09-07T14:57:00Z">
        <w:r w:rsidR="000E45E9">
          <w:t xml:space="preserve"> </w:t>
        </w:r>
      </w:ins>
      <w:del w:id="29" w:author="Matthew Pipkin" w:date="2020-08-31T10:33:00Z">
        <w:r w:rsidR="006E7032" w:rsidDel="00BD6D1F">
          <w:delText>s</w:delText>
        </w:r>
      </w:del>
      <w:del w:id="30" w:author="Matthew Pipkin" w:date="2020-09-07T14:57:00Z">
        <w:r w:rsidR="00175D3A" w:rsidDel="000E45E9">
          <w:delText xml:space="preserve"> </w:delText>
        </w:r>
      </w:del>
      <w:del w:id="31" w:author="Matthew Pipkin" w:date="2020-08-27T13:06:00Z">
        <w:r w:rsidR="00175D3A" w:rsidDel="000A1895">
          <w:delText>(T</w:delText>
        </w:r>
        <w:r w:rsidR="00175D3A" w:rsidRPr="00464F21" w:rsidDel="000A1895">
          <w:rPr>
            <w:vertAlign w:val="subscript"/>
          </w:rPr>
          <w:delText>MEM</w:delText>
        </w:r>
        <w:r w:rsidR="00175D3A" w:rsidDel="000A1895">
          <w:delText>)</w:delText>
        </w:r>
        <w:r w:rsidR="00961F22" w:rsidDel="000A1895">
          <w:delText xml:space="preserve"> </w:delText>
        </w:r>
      </w:del>
      <w:ins w:id="32" w:author="Matthew Pipkin" w:date="2020-08-21T14:05:00Z">
        <w:r w:rsidR="00FF7900">
          <w:t xml:space="preserve">that </w:t>
        </w:r>
      </w:ins>
      <w:del w:id="33" w:author="Matthew Pipkin" w:date="2020-08-26T14:10:00Z">
        <w:r w:rsidR="000942C2" w:rsidDel="00F15415">
          <w:delText xml:space="preserve">compose </w:delText>
        </w:r>
      </w:del>
      <w:ins w:id="34" w:author="Matthew Pipkin" w:date="2020-08-26T14:10:00Z">
        <w:r w:rsidR="00F15415">
          <w:t xml:space="preserve">promote </w:t>
        </w:r>
      </w:ins>
      <w:del w:id="35" w:author="Matthew Pipkin" w:date="2020-08-31T10:33:00Z">
        <w:r w:rsidR="000942C2" w:rsidDel="00BD6D1F">
          <w:delText xml:space="preserve">successful </w:delText>
        </w:r>
      </w:del>
      <w:r w:rsidR="000942C2">
        <w:t>adaptive</w:t>
      </w:r>
      <w:r w:rsidR="00C41B53">
        <w:t xml:space="preserve"> </w:t>
      </w:r>
      <w:r w:rsidR="000942C2">
        <w:t>immunity</w:t>
      </w:r>
      <w:ins w:id="36" w:author="Matthew Pipkin" w:date="2020-09-08T11:05:00Z">
        <w:r w:rsidR="0077223B">
          <w:t xml:space="preserve">, but the transcriptional </w:t>
        </w:r>
      </w:ins>
      <w:ins w:id="37" w:author="Matthew Pipkin" w:date="2020-09-08T11:09:00Z">
        <w:r w:rsidR="0077223B">
          <w:t>control that initiates their</w:t>
        </w:r>
      </w:ins>
      <w:ins w:id="38" w:author="Matthew Pipkin" w:date="2020-09-08T11:06:00Z">
        <w:r w:rsidR="0077223B">
          <w:t xml:space="preserve"> developmental divergence is </w:t>
        </w:r>
      </w:ins>
      <w:ins w:id="39" w:author="Matthew Pipkin" w:date="2020-08-31T10:48:00Z">
        <w:r w:rsidR="002255E9">
          <w:t>unknown</w:t>
        </w:r>
      </w:ins>
      <w:del w:id="40" w:author="Matthew Pipkin" w:date="2020-08-21T14:03:00Z">
        <w:r w:rsidR="00576FDA" w:rsidDel="00FF7900">
          <w:delText xml:space="preserve"> </w:delText>
        </w:r>
      </w:del>
      <w:del w:id="41" w:author="Matthew Pipkin" w:date="2020-07-13T12:43:00Z">
        <w:r w:rsidR="00EE5F11" w:rsidDel="00B46766">
          <w:delText xml:space="preserve">to intracellular infections </w:delText>
        </w:r>
      </w:del>
      <w:del w:id="42" w:author="Matthew Pipkin" w:date="2020-08-21T14:03:00Z">
        <w:r w:rsidR="00576FDA" w:rsidDel="00FF7900">
          <w:delText>but</w:delText>
        </w:r>
      </w:del>
      <w:del w:id="43" w:author="Matthew Pipkin" w:date="2020-08-21T14:06:00Z">
        <w:r w:rsidR="00576FDA" w:rsidDel="00FF7900">
          <w:delText xml:space="preserve"> their</w:delText>
        </w:r>
      </w:del>
      <w:del w:id="44" w:author="Matthew Pipkin" w:date="2020-08-21T14:07:00Z">
        <w:r w:rsidR="00576FDA" w:rsidDel="00FF7900">
          <w:delText xml:space="preserve"> </w:delText>
        </w:r>
      </w:del>
      <w:del w:id="45" w:author="Matthew Pipkin" w:date="2020-08-27T12:56:00Z">
        <w:r w:rsidR="000B1E9A" w:rsidDel="006607AA">
          <w:delText>initial</w:delText>
        </w:r>
        <w:r w:rsidR="00576FDA" w:rsidDel="006607AA">
          <w:delText xml:space="preserve"> </w:delText>
        </w:r>
      </w:del>
      <w:del w:id="46" w:author="Matthew Pipkin" w:date="2020-08-27T13:00:00Z">
        <w:r w:rsidR="009A39E4" w:rsidDel="006607AA">
          <w:delText xml:space="preserve">ontegensis </w:delText>
        </w:r>
        <w:r w:rsidR="00576FDA" w:rsidDel="006607AA">
          <w:delText>is</w:delText>
        </w:r>
        <w:r w:rsidR="00C17BEE" w:rsidDel="006607AA">
          <w:delText xml:space="preserve"> </w:delText>
        </w:r>
        <w:r w:rsidR="00576FDA" w:rsidDel="006607AA">
          <w:delText>unknown</w:delText>
        </w:r>
      </w:del>
      <w:r w:rsidR="007203CA">
        <w:t>.</w:t>
      </w:r>
      <w:ins w:id="47" w:author="Matthew Pipkin" w:date="2020-08-28T14:47:00Z">
        <w:r w:rsidR="006242E5">
          <w:t xml:space="preserve"> </w:t>
        </w:r>
      </w:ins>
      <w:ins w:id="48" w:author="Matthew Pipkin" w:date="2020-08-31T17:59:00Z">
        <w:r w:rsidR="00E40007">
          <w:t>U</w:t>
        </w:r>
      </w:ins>
      <w:del w:id="49" w:author="Matthew Pipkin" w:date="2020-08-28T14:47:00Z">
        <w:r w:rsidR="004B0BA3" w:rsidDel="006242E5">
          <w:delText xml:space="preserve"> </w:delText>
        </w:r>
        <w:r w:rsidR="00657870" w:rsidDel="006242E5">
          <w:delText>U</w:delText>
        </w:r>
      </w:del>
      <w:del w:id="50" w:author="Matthew Pipkin" w:date="2020-07-13T12:44:00Z">
        <w:r w:rsidR="00657870" w:rsidDel="00B46766">
          <w:delText xml:space="preserve">sing </w:delText>
        </w:r>
        <w:r w:rsidR="00972CE3" w:rsidDel="00B46766">
          <w:delText xml:space="preserve">single cell </w:delText>
        </w:r>
        <w:r w:rsidR="002D0DF6" w:rsidDel="00B46766">
          <w:delText>RNA-seq</w:delText>
        </w:r>
        <w:r w:rsidR="00847DFF" w:rsidDel="00B46766">
          <w:delText>uencing</w:delText>
        </w:r>
        <w:r w:rsidR="00C17BEE" w:rsidDel="00B46766">
          <w:delText xml:space="preserve">, </w:delText>
        </w:r>
        <w:r w:rsidR="00972CE3" w:rsidDel="00B46766">
          <w:delText>u</w:delText>
        </w:r>
      </w:del>
      <w:r w:rsidR="00972CE3">
        <w:t xml:space="preserve">nsupervised </w:t>
      </w:r>
      <w:del w:id="51" w:author="Matthew Pipkin" w:date="2020-08-27T13:07:00Z">
        <w:r w:rsidR="006D14DB" w:rsidDel="000A1895">
          <w:delText>trajecto</w:delText>
        </w:r>
        <w:r w:rsidR="00972CE3" w:rsidDel="000A1895">
          <w:delText xml:space="preserve">ry </w:delText>
        </w:r>
      </w:del>
      <w:del w:id="52" w:author="Matthew Pipkin" w:date="2020-08-28T14:47:00Z">
        <w:r w:rsidR="00972CE3" w:rsidDel="006242E5">
          <w:delText>analysis</w:delText>
        </w:r>
        <w:r w:rsidR="000942C2" w:rsidDel="006242E5">
          <w:delText xml:space="preserve"> </w:delText>
        </w:r>
      </w:del>
      <w:ins w:id="53" w:author="Matthew Pipkin" w:date="2020-08-31T18:04:00Z">
        <w:r w:rsidR="00E40007">
          <w:t>inferences</w:t>
        </w:r>
      </w:ins>
      <w:ins w:id="54" w:author="Matthew Pipkin" w:date="2020-08-28T18:20:00Z">
        <w:r w:rsidR="00AD38CE">
          <w:t xml:space="preserve"> </w:t>
        </w:r>
      </w:ins>
      <w:ins w:id="55" w:author="Matthew Pipkin" w:date="2020-09-07T14:51:00Z">
        <w:r w:rsidR="00C20D4F">
          <w:t>after</w:t>
        </w:r>
      </w:ins>
      <w:ins w:id="56" w:author="Matthew Pipkin" w:date="2020-08-31T17:59:00Z">
        <w:r w:rsidR="00E40007">
          <w:t xml:space="preserve"> single cell RNA sequencing </w:t>
        </w:r>
      </w:ins>
      <w:del w:id="57" w:author="Matthew Pipkin" w:date="2020-09-07T14:13:00Z">
        <w:r w:rsidR="00BF2DE9" w:rsidDel="00F46F7E">
          <w:delText xml:space="preserve">revealed </w:delText>
        </w:r>
      </w:del>
      <w:ins w:id="58" w:author="Matthew Pipkin" w:date="2020-09-07T14:13:00Z">
        <w:r w:rsidR="00F46F7E">
          <w:t xml:space="preserve">revealed </w:t>
        </w:r>
      </w:ins>
      <w:ins w:id="59" w:author="Matthew Pipkin" w:date="2020-09-07T14:14:00Z">
        <w:r w:rsidR="00F46F7E">
          <w:t xml:space="preserve">that </w:t>
        </w:r>
      </w:ins>
      <w:ins w:id="60" w:author="Matthew Pipkin" w:date="2020-08-27T13:07:00Z">
        <w:r w:rsidR="000A1895">
          <w:t xml:space="preserve">naïve cells </w:t>
        </w:r>
      </w:ins>
      <w:ins w:id="61" w:author="Matthew Pipkin" w:date="2020-08-31T18:14:00Z">
        <w:r w:rsidR="007019EA">
          <w:t>differentiate linearly into</w:t>
        </w:r>
      </w:ins>
      <w:ins w:id="62" w:author="Matthew Pipkin" w:date="2020-08-28T18:25:00Z">
        <w:r w:rsidR="006B39B1">
          <w:t xml:space="preserve"> </w:t>
        </w:r>
      </w:ins>
      <w:ins w:id="63" w:author="Matthew Pipkin" w:date="2020-09-07T13:11:00Z">
        <w:r w:rsidR="006A77DF">
          <w:t xml:space="preserve">effector/memory </w:t>
        </w:r>
      </w:ins>
      <w:ins w:id="64" w:author="Matthew Pipkin" w:date="2020-08-27T13:07:00Z">
        <w:r w:rsidR="000A1895">
          <w:t>progenitor cells</w:t>
        </w:r>
      </w:ins>
      <w:ins w:id="65" w:author="Matthew Pipkin" w:date="2020-09-02T16:47:00Z">
        <w:r w:rsidR="00BC0AAC">
          <w:t xml:space="preserve"> (EMPs)</w:t>
        </w:r>
      </w:ins>
      <w:ins w:id="66" w:author="Matthew Pipkin" w:date="2020-09-10T09:48:00Z">
        <w:r w:rsidR="00C93BAE">
          <w:t xml:space="preserve">. </w:t>
        </w:r>
      </w:ins>
      <w:ins w:id="67" w:author="Matthew Pipkin" w:date="2020-09-10T09:46:00Z">
        <w:r w:rsidR="00C93BAE">
          <w:t>Distinct b</w:t>
        </w:r>
      </w:ins>
      <w:ins w:id="68" w:author="Matthew Pipkin" w:date="2020-09-09T17:06:00Z">
        <w:r w:rsidR="00E27AFA">
          <w:t>ranch</w:t>
        </w:r>
      </w:ins>
      <w:ins w:id="69" w:author="Matthew Pipkin" w:date="2020-09-10T09:46:00Z">
        <w:r w:rsidR="00C93BAE">
          <w:t>es</w:t>
        </w:r>
      </w:ins>
      <w:ins w:id="70" w:author="Matthew Pipkin" w:date="2020-09-08T11:09:00Z">
        <w:r w:rsidR="0077223B">
          <w:t xml:space="preserve"> </w:t>
        </w:r>
      </w:ins>
      <w:ins w:id="71" w:author="Matthew Pipkin" w:date="2020-09-10T09:46:00Z">
        <w:r w:rsidR="00C93BAE">
          <w:t>that ra</w:t>
        </w:r>
      </w:ins>
      <w:ins w:id="72" w:author="Matthew Pipkin" w:date="2020-09-10T09:47:00Z">
        <w:r w:rsidR="00C93BAE">
          <w:t xml:space="preserve">diate </w:t>
        </w:r>
      </w:ins>
      <w:ins w:id="73" w:author="Matthew Pipkin" w:date="2020-09-08T10:58:00Z">
        <w:r w:rsidR="009E3B59">
          <w:t xml:space="preserve">from EMPs </w:t>
        </w:r>
      </w:ins>
      <w:ins w:id="74" w:author="Matthew Pipkin" w:date="2020-09-09T17:06:00Z">
        <w:r w:rsidR="00E27AFA">
          <w:t>initiate</w:t>
        </w:r>
      </w:ins>
      <w:ins w:id="75" w:author="Matthew Pipkin" w:date="2020-09-08T10:58:00Z">
        <w:r w:rsidR="009E3B59">
          <w:t xml:space="preserve"> </w:t>
        </w:r>
      </w:ins>
      <w:del w:id="76" w:author="Matthew Pipkin" w:date="2020-07-13T12:44:00Z">
        <w:r w:rsidR="00EB39BF" w:rsidDel="00B46766">
          <w:delText xml:space="preserve">that </w:delText>
        </w:r>
      </w:del>
      <w:del w:id="77" w:author="Matthew Pipkin" w:date="2020-08-25T11:50:00Z">
        <w:r w:rsidR="00EE7D8E" w:rsidDel="00CC0E74">
          <w:delText>activat</w:delText>
        </w:r>
        <w:r w:rsidR="00972CE3" w:rsidDel="00CC0E74">
          <w:delText>ed</w:delText>
        </w:r>
        <w:r w:rsidR="00EB39BF" w:rsidDel="00CC0E74">
          <w:delText xml:space="preserve"> </w:delText>
        </w:r>
        <w:r w:rsidR="001F2C9D" w:rsidDel="00CC0E74">
          <w:delText>n</w:delText>
        </w:r>
        <w:r w:rsidR="00595A29" w:rsidDel="00CC0E74">
          <w:delText>aïve</w:delText>
        </w:r>
        <w:r w:rsidR="00EE7D8E" w:rsidDel="00CC0E74">
          <w:delText xml:space="preserve"> CD8 T </w:delText>
        </w:r>
        <w:r w:rsidR="00595A29" w:rsidDel="00CC0E74">
          <w:delText xml:space="preserve">cells </w:delText>
        </w:r>
        <w:r w:rsidR="00EE7D8E" w:rsidDel="00CC0E74">
          <w:delText xml:space="preserve">differentiate </w:delText>
        </w:r>
        <w:r w:rsidR="00362D1C" w:rsidDel="00CC0E74">
          <w:delText>linearly</w:delText>
        </w:r>
        <w:r w:rsidR="000942C2" w:rsidDel="00CC0E74">
          <w:delText xml:space="preserve"> into </w:delText>
        </w:r>
        <w:r w:rsidR="009068E5" w:rsidDel="00CC0E74">
          <w:delText>uncommitted</w:delText>
        </w:r>
        <w:r w:rsidR="00595A29" w:rsidDel="00CC0E74">
          <w:delText xml:space="preserve"> </w:delText>
        </w:r>
        <w:r w:rsidR="007509E8" w:rsidDel="00CC0E74">
          <w:delText xml:space="preserve">effector/memory </w:delText>
        </w:r>
        <w:r w:rsidR="00595A29" w:rsidDel="00CC0E74">
          <w:delText>progenitor</w:delText>
        </w:r>
        <w:r w:rsidR="009068E5" w:rsidDel="00CC0E74">
          <w:delText xml:space="preserve"> </w:delText>
        </w:r>
        <w:r w:rsidR="00965B2C" w:rsidDel="00CC0E74">
          <w:delText>(</w:delText>
        </w:r>
        <w:r w:rsidR="000942C2" w:rsidDel="00CC0E74">
          <w:delText>u</w:delText>
        </w:r>
        <w:r w:rsidR="001F2C9D" w:rsidDel="00CC0E74">
          <w:delText>E</w:delText>
        </w:r>
        <w:r w:rsidR="00965B2C" w:rsidDel="00CC0E74">
          <w:delText>MP</w:delText>
        </w:r>
        <w:r w:rsidR="009A39E4" w:rsidDel="00CC0E74">
          <w:delText>)</w:delText>
        </w:r>
        <w:r w:rsidR="000942C2" w:rsidDel="00CC0E74">
          <w:delText xml:space="preserve"> cells</w:delText>
        </w:r>
        <w:r w:rsidR="00972CE3" w:rsidDel="00CC0E74">
          <w:delText xml:space="preserve"> </w:delText>
        </w:r>
      </w:del>
      <w:del w:id="78" w:author="Matthew Pipkin" w:date="2020-08-21T14:09:00Z">
        <w:r w:rsidR="00972CE3" w:rsidDel="00FF7900">
          <w:delText xml:space="preserve">which subsequently </w:delText>
        </w:r>
      </w:del>
      <w:del w:id="79" w:author="Matthew Pipkin" w:date="2020-08-25T11:50:00Z">
        <w:r w:rsidR="00972CE3" w:rsidDel="00CC0E74">
          <w:delText xml:space="preserve">diverge </w:delText>
        </w:r>
      </w:del>
      <w:del w:id="80" w:author="Matthew Pipkin" w:date="2020-08-20T16:34:00Z">
        <w:r w:rsidR="00972CE3" w:rsidDel="004B32A4">
          <w:delText xml:space="preserve">into </w:delText>
        </w:r>
      </w:del>
      <w:r w:rsidR="00FD7754">
        <w:t>stem cell-like</w:t>
      </w:r>
      <w:r w:rsidR="005B644E">
        <w:t xml:space="preserve"> (T</w:t>
      </w:r>
      <w:r w:rsidR="005B644E" w:rsidRPr="00085785">
        <w:rPr>
          <w:vertAlign w:val="subscript"/>
        </w:rPr>
        <w:t>STEM</w:t>
      </w:r>
      <w:r w:rsidR="005B644E">
        <w:t>)</w:t>
      </w:r>
      <w:r w:rsidR="00576FDA">
        <w:t xml:space="preserve">, </w:t>
      </w:r>
      <w:del w:id="81" w:author="Matthew Pipkin" w:date="2020-08-20T17:27:00Z">
        <w:r w:rsidR="003921EB" w:rsidDel="00236A65">
          <w:delText>tissue residen</w:delText>
        </w:r>
        <w:r w:rsidR="00576FDA" w:rsidDel="00236A65">
          <w:delText>t (T</w:delText>
        </w:r>
        <w:r w:rsidR="00576FDA" w:rsidRPr="00B46766" w:rsidDel="00236A65">
          <w:rPr>
            <w:vertAlign w:val="subscript"/>
          </w:rPr>
          <w:delText>RM</w:delText>
        </w:r>
        <w:r w:rsidR="00576FDA" w:rsidDel="00236A65">
          <w:delText>)</w:delText>
        </w:r>
        <w:r w:rsidR="005E7993" w:rsidDel="00236A65">
          <w:delText xml:space="preserve">, </w:delText>
        </w:r>
      </w:del>
      <w:del w:id="82" w:author="Matthew Pipkin" w:date="2020-08-20T16:34:00Z">
        <w:r w:rsidR="00BF5206" w:rsidDel="004B32A4">
          <w:delText>and</w:delText>
        </w:r>
        <w:r w:rsidR="005E7993" w:rsidDel="004B32A4">
          <w:delText xml:space="preserve"> </w:delText>
        </w:r>
      </w:del>
      <w:r w:rsidR="005E7993">
        <w:t>circulating (T</w:t>
      </w:r>
      <w:r w:rsidR="005E7993" w:rsidRPr="000212CC">
        <w:rPr>
          <w:vertAlign w:val="subscript"/>
        </w:rPr>
        <w:t>CIRC</w:t>
      </w:r>
      <w:r w:rsidR="005E7993">
        <w:t>)</w:t>
      </w:r>
      <w:ins w:id="83" w:author="Matthew Pipkin" w:date="2020-08-20T17:27:00Z">
        <w:r w:rsidR="00236A65">
          <w:t xml:space="preserve">, </w:t>
        </w:r>
      </w:ins>
      <w:ins w:id="84" w:author="Matthew Pipkin" w:date="2020-08-25T11:51:00Z">
        <w:r w:rsidR="00CC0E74">
          <w:t>and</w:t>
        </w:r>
      </w:ins>
      <w:ins w:id="85" w:author="Matthew Pipkin" w:date="2020-08-20T17:27:00Z">
        <w:r w:rsidR="00236A65">
          <w:t xml:space="preserve"> tissue resident (T</w:t>
        </w:r>
        <w:r w:rsidR="00236A65" w:rsidRPr="00B46766">
          <w:rPr>
            <w:vertAlign w:val="subscript"/>
          </w:rPr>
          <w:t>RM</w:t>
        </w:r>
        <w:r w:rsidR="00236A65">
          <w:t>)</w:t>
        </w:r>
      </w:ins>
      <w:r w:rsidR="005E7993">
        <w:t xml:space="preserve"> memory </w:t>
      </w:r>
      <w:r w:rsidR="00576FDA">
        <w:t>cell</w:t>
      </w:r>
      <w:ins w:id="86" w:author="Matthew Pipkin" w:date="2020-09-09T17:06:00Z">
        <w:r w:rsidR="00E27AFA">
          <w:t xml:space="preserve"> trajectories</w:t>
        </w:r>
      </w:ins>
      <w:ins w:id="87" w:author="Matthew Pipkin" w:date="2020-08-28T14:52:00Z">
        <w:r w:rsidR="006242E5">
          <w:t xml:space="preserve"> </w:t>
        </w:r>
      </w:ins>
      <w:ins w:id="88" w:author="Matthew Pipkin" w:date="2020-09-09T17:05:00Z">
        <w:r w:rsidR="00E27AFA">
          <w:t xml:space="preserve">very </w:t>
        </w:r>
      </w:ins>
      <w:ins w:id="89" w:author="Matthew Pipkin" w:date="2020-09-09T17:06:00Z">
        <w:r w:rsidR="00E27AFA">
          <w:t xml:space="preserve">early </w:t>
        </w:r>
      </w:ins>
      <w:ins w:id="90" w:author="Matthew Pipkin" w:date="2020-09-07T14:51:00Z">
        <w:r w:rsidR="00C20D4F">
          <w:t>during acute infection</w:t>
        </w:r>
      </w:ins>
      <w:ins w:id="91" w:author="Matthew Pipkin" w:date="2020-09-08T11:10:00Z">
        <w:r w:rsidR="0077223B">
          <w:t>;</w:t>
        </w:r>
      </w:ins>
      <w:ins w:id="92" w:author="Matthew Pipkin" w:date="2020-09-08T11:00:00Z">
        <w:r w:rsidR="009E3B59">
          <w:t xml:space="preserve"> and alternative T</w:t>
        </w:r>
        <w:r w:rsidR="009E3B59" w:rsidRPr="00B46766">
          <w:rPr>
            <w:vertAlign w:val="subscript"/>
          </w:rPr>
          <w:t>STEM</w:t>
        </w:r>
        <w:r w:rsidR="009E3B59">
          <w:t>, progenitor and exhausted T cell</w:t>
        </w:r>
      </w:ins>
      <w:ins w:id="93" w:author="Matthew Pipkin" w:date="2020-09-09T17:07:00Z">
        <w:r w:rsidR="00E27AFA">
          <w:t xml:space="preserve"> trajectorie</w:t>
        </w:r>
      </w:ins>
      <w:ins w:id="94" w:author="Matthew Pipkin" w:date="2020-09-08T11:00:00Z">
        <w:r w:rsidR="009E3B59">
          <w:t>s</w:t>
        </w:r>
      </w:ins>
      <w:ins w:id="95" w:author="Matthew Pipkin" w:date="2020-09-08T11:18:00Z">
        <w:r w:rsidR="00193017" w:rsidRPr="00193017">
          <w:t xml:space="preserve"> </w:t>
        </w:r>
        <w:r w:rsidR="00193017">
          <w:t>during chronic infection</w:t>
        </w:r>
      </w:ins>
      <w:del w:id="96" w:author="Matthew Pipkin" w:date="2020-08-25T11:51:00Z">
        <w:r w:rsidR="00EE7D8E" w:rsidDel="00CC0E74">
          <w:delText xml:space="preserve"> </w:delText>
        </w:r>
      </w:del>
      <w:del w:id="97" w:author="Matthew Pipkin" w:date="2020-08-27T13:08:00Z">
        <w:r w:rsidR="00EE7D8E" w:rsidDel="000A1895">
          <w:delText>trajectories</w:delText>
        </w:r>
        <w:r w:rsidR="00972CE3" w:rsidDel="000A1895">
          <w:delText xml:space="preserve"> </w:delText>
        </w:r>
      </w:del>
      <w:del w:id="98" w:author="Matthew Pipkin" w:date="2020-08-25T11:52:00Z">
        <w:r w:rsidR="00972CE3" w:rsidDel="00CC0E74">
          <w:delText>early during acute infection</w:delText>
        </w:r>
      </w:del>
      <w:r w:rsidR="00F300E2">
        <w:t xml:space="preserve">. </w:t>
      </w:r>
      <w:ins w:id="99" w:author="Matthew Pipkin" w:date="2020-09-08T11:03:00Z">
        <w:r w:rsidR="0077223B">
          <w:t>D</w:t>
        </w:r>
      </w:ins>
      <w:ins w:id="100" w:author="Matthew Pipkin" w:date="2020-09-02T16:48:00Z">
        <w:r w:rsidR="00BC0AAC">
          <w:t>isparate RNA velocities in</w:t>
        </w:r>
      </w:ins>
      <w:ins w:id="101" w:author="Matthew Pipkin" w:date="2020-09-08T11:03:00Z">
        <w:r w:rsidR="0077223B">
          <w:t xml:space="preserve"> EMPs </w:t>
        </w:r>
      </w:ins>
      <w:ins w:id="102" w:author="Matthew Pipkin" w:date="2020-09-08T11:24:00Z">
        <w:r w:rsidR="00847B7B">
          <w:t>instigate</w:t>
        </w:r>
      </w:ins>
      <w:ins w:id="103" w:author="Matthew Pipkin" w:date="2020-09-08T11:03:00Z">
        <w:r w:rsidR="0077223B">
          <w:t xml:space="preserve"> diverge</w:t>
        </w:r>
      </w:ins>
      <w:ins w:id="104" w:author="Matthew Pipkin" w:date="2020-09-08T11:04:00Z">
        <w:r w:rsidR="0077223B">
          <w:t>nce</w:t>
        </w:r>
      </w:ins>
      <w:ins w:id="105" w:author="Matthew Pipkin" w:date="2020-09-07T14:52:00Z">
        <w:r w:rsidR="00C20D4F">
          <w:t>,</w:t>
        </w:r>
      </w:ins>
      <w:ins w:id="106" w:author="Matthew Pipkin" w:date="2020-09-02T16:48:00Z">
        <w:r w:rsidR="00BC0AAC">
          <w:t xml:space="preserve"> </w:t>
        </w:r>
      </w:ins>
      <w:ins w:id="107" w:author="Matthew Pipkin" w:date="2020-09-08T11:07:00Z">
        <w:r w:rsidR="0077223B">
          <w:t xml:space="preserve">and arise </w:t>
        </w:r>
      </w:ins>
      <w:ins w:id="108" w:author="Matthew Pipkin" w:date="2020-09-07T14:52:00Z">
        <w:r w:rsidR="00C20D4F">
          <w:t>antecedent to</w:t>
        </w:r>
      </w:ins>
      <w:ins w:id="109" w:author="Matthew Pipkin" w:date="2020-09-02T16:48:00Z">
        <w:r w:rsidR="00BC0AAC">
          <w:t xml:space="preserve"> differential </w:t>
        </w:r>
      </w:ins>
      <w:ins w:id="110" w:author="Matthew Pipkin" w:date="2020-09-07T14:58:00Z">
        <w:r w:rsidR="000E45E9">
          <w:t xml:space="preserve">expression of </w:t>
        </w:r>
      </w:ins>
      <w:ins w:id="111" w:author="Matthew Pipkin" w:date="2020-09-02T16:48:00Z">
        <w:r w:rsidR="00BC0AAC">
          <w:t xml:space="preserve">lineage-determining transcription factors. </w:t>
        </w:r>
      </w:ins>
      <w:del w:id="112" w:author="Matthew Pipkin" w:date="2020-07-15T18:44:00Z">
        <w:r w:rsidR="00972CE3" w:rsidDel="002C49E3">
          <w:delText xml:space="preserve">Similar </w:delText>
        </w:r>
      </w:del>
      <w:del w:id="113" w:author="Matthew Pipkin" w:date="2020-09-08T10:59:00Z">
        <w:r w:rsidR="00972CE3" w:rsidDel="009E3B59">
          <w:delText xml:space="preserve">trajectories </w:delText>
        </w:r>
      </w:del>
      <w:del w:id="114" w:author="Matthew Pipkin" w:date="2020-08-20T16:37:00Z">
        <w:r w:rsidR="00972CE3" w:rsidDel="004B32A4">
          <w:delText xml:space="preserve">develop </w:delText>
        </w:r>
      </w:del>
      <w:del w:id="115" w:author="Matthew Pipkin" w:date="2020-09-08T10:59:00Z">
        <w:r w:rsidR="00972CE3" w:rsidDel="009E3B59">
          <w:delText>d</w:delText>
        </w:r>
        <w:r w:rsidR="00362D1C" w:rsidDel="009E3B59">
          <w:delText>uring</w:delText>
        </w:r>
        <w:r w:rsidR="00F07C7D" w:rsidDel="009E3B59">
          <w:delText xml:space="preserve"> chronic infection </w:delText>
        </w:r>
        <w:r w:rsidR="00972CE3" w:rsidDel="009E3B59">
          <w:delText>but</w:delText>
        </w:r>
      </w:del>
      <w:del w:id="116" w:author="Matthew Pipkin" w:date="2020-08-31T18:02:00Z">
        <w:r w:rsidR="00972CE3" w:rsidDel="00E40007">
          <w:delText xml:space="preserve"> </w:delText>
        </w:r>
      </w:del>
      <w:del w:id="117" w:author="Matthew Pipkin" w:date="2020-08-21T14:14:00Z">
        <w:r w:rsidR="00362D1C" w:rsidDel="00376DDE">
          <w:delText xml:space="preserve">cells </w:delText>
        </w:r>
      </w:del>
      <w:del w:id="118" w:author="Matthew Pipkin" w:date="2020-08-28T18:16:00Z">
        <w:r w:rsidR="00415C68" w:rsidDel="00AD38CE">
          <w:delText>never</w:delText>
        </w:r>
      </w:del>
      <w:del w:id="119" w:author="Matthew Pipkin" w:date="2020-08-31T18:02:00Z">
        <w:r w:rsidR="00362D1C" w:rsidDel="00E40007">
          <w:delText xml:space="preserve"> </w:delText>
        </w:r>
      </w:del>
      <w:del w:id="120" w:author="Matthew Pipkin" w:date="2020-08-20T16:37:00Z">
        <w:r w:rsidR="00362D1C" w:rsidDel="004B32A4">
          <w:delText>initia</w:delText>
        </w:r>
        <w:r w:rsidR="00415C68" w:rsidDel="004B32A4">
          <w:delText xml:space="preserve">lize </w:delText>
        </w:r>
      </w:del>
      <w:del w:id="121" w:author="Matthew Pipkin" w:date="2020-08-28T18:16:00Z">
        <w:r w:rsidR="00362D1C" w:rsidDel="00AD38CE">
          <w:delText>T</w:delText>
        </w:r>
        <w:r w:rsidR="00362D1C" w:rsidRPr="00B46766" w:rsidDel="00AD38CE">
          <w:rPr>
            <w:vertAlign w:val="subscript"/>
          </w:rPr>
          <w:delText>MEM</w:delText>
        </w:r>
      </w:del>
      <w:del w:id="122" w:author="Matthew Pipkin" w:date="2020-08-20T17:31:00Z">
        <w:r w:rsidR="00415C68" w:rsidDel="00236A65">
          <w:delText>-</w:delText>
        </w:r>
        <w:r w:rsidR="00362D1C" w:rsidDel="00236A65">
          <w:delText>transcription</w:delText>
        </w:r>
      </w:del>
      <w:del w:id="123" w:author="Matthew Pipkin" w:date="2020-08-31T18:02:00Z">
        <w:r w:rsidR="00362D1C" w:rsidDel="00E40007">
          <w:delText xml:space="preserve">, </w:delText>
        </w:r>
      </w:del>
      <w:del w:id="124" w:author="Matthew Pipkin" w:date="2020-08-20T16:36:00Z">
        <w:r w:rsidR="00362D1C" w:rsidDel="004B32A4">
          <w:delText xml:space="preserve">and </w:delText>
        </w:r>
        <w:r w:rsidR="00972CE3" w:rsidDel="004B32A4">
          <w:delText xml:space="preserve">instead </w:delText>
        </w:r>
        <w:r w:rsidR="00F07C7D" w:rsidDel="004B32A4">
          <w:delText>develop</w:delText>
        </w:r>
      </w:del>
      <w:del w:id="125" w:author="Matthew Pipkin" w:date="2020-08-28T18:26:00Z">
        <w:r w:rsidR="00F07C7D" w:rsidDel="006B39B1">
          <w:delText xml:space="preserve"> </w:delText>
        </w:r>
      </w:del>
      <w:del w:id="126" w:author="Matthew Pipkin" w:date="2020-07-15T18:44:00Z">
        <w:r w:rsidR="00972CE3" w:rsidDel="002C49E3">
          <w:delText xml:space="preserve">into </w:delText>
        </w:r>
      </w:del>
      <w:del w:id="127" w:author="Matthew Pipkin" w:date="2020-07-15T18:45:00Z">
        <w:r w:rsidR="00576FDA" w:rsidDel="002C49E3">
          <w:delText>alternative</w:delText>
        </w:r>
      </w:del>
      <w:del w:id="128" w:author="Matthew Pipkin" w:date="2020-09-08T10:59:00Z">
        <w:r w:rsidR="00576FDA" w:rsidDel="009E3B59">
          <w:delText xml:space="preserve"> </w:delText>
        </w:r>
      </w:del>
      <w:del w:id="129" w:author="Matthew Pipkin" w:date="2020-07-15T18:47:00Z">
        <w:r w:rsidR="00F300E2" w:rsidDel="002C49E3">
          <w:delText xml:space="preserve">forms of </w:delText>
        </w:r>
      </w:del>
      <w:del w:id="130" w:author="Matthew Pipkin" w:date="2020-09-08T10:59:00Z">
        <w:r w:rsidR="00BF5206" w:rsidDel="009E3B59">
          <w:delText>T</w:delText>
        </w:r>
        <w:r w:rsidR="00BF5206" w:rsidRPr="00B46766" w:rsidDel="009E3B59">
          <w:rPr>
            <w:vertAlign w:val="subscript"/>
          </w:rPr>
          <w:delText>STEM</w:delText>
        </w:r>
      </w:del>
      <w:del w:id="131" w:author="Matthew Pipkin" w:date="2020-07-15T18:46:00Z">
        <w:r w:rsidR="00BF5206" w:rsidDel="002C49E3">
          <w:delText>-like</w:delText>
        </w:r>
        <w:r w:rsidR="00972CE3" w:rsidDel="002C49E3">
          <w:delText xml:space="preserve"> cells</w:delText>
        </w:r>
        <w:r w:rsidR="00BF5206" w:rsidDel="002C49E3">
          <w:delText xml:space="preserve">, </w:delText>
        </w:r>
        <w:r w:rsidR="00972CE3" w:rsidDel="002C49E3">
          <w:delText>and</w:delText>
        </w:r>
      </w:del>
      <w:del w:id="132" w:author="Matthew Pipkin" w:date="2020-09-08T10:59:00Z">
        <w:r w:rsidR="00972CE3" w:rsidDel="009E3B59">
          <w:delText xml:space="preserve"> </w:delText>
        </w:r>
      </w:del>
      <w:del w:id="133" w:author="Matthew Pipkin" w:date="2020-07-13T12:50:00Z">
        <w:r w:rsidR="00972CE3" w:rsidDel="00B46766">
          <w:delText>separately,</w:delText>
        </w:r>
      </w:del>
      <w:del w:id="134" w:author="Matthew Pipkin" w:date="2020-07-15T18:46:00Z">
        <w:r w:rsidR="00972CE3" w:rsidDel="002C49E3">
          <w:delText xml:space="preserve"> </w:delText>
        </w:r>
      </w:del>
      <w:del w:id="135" w:author="Matthew Pipkin" w:date="2020-09-08T10:59:00Z">
        <w:r w:rsidR="003921EB" w:rsidDel="009E3B59">
          <w:delText xml:space="preserve">progenitor and </w:delText>
        </w:r>
        <w:r w:rsidR="00D165D4" w:rsidDel="009E3B59">
          <w:delText>e</w:delText>
        </w:r>
        <w:r w:rsidR="00892099" w:rsidDel="009E3B59">
          <w:delText>xhausted</w:delText>
        </w:r>
        <w:r w:rsidR="003921EB" w:rsidDel="009E3B59">
          <w:delText xml:space="preserve"> T </w:delText>
        </w:r>
      </w:del>
      <w:del w:id="136" w:author="Matthew Pipkin" w:date="2020-07-13T12:45:00Z">
        <w:r w:rsidR="003921EB" w:rsidDel="00B46766">
          <w:delText>cell</w:delText>
        </w:r>
        <w:r w:rsidR="00576FDA" w:rsidDel="00B46766">
          <w:delText>s</w:delText>
        </w:r>
      </w:del>
      <w:del w:id="137" w:author="Matthew Pipkin" w:date="2020-08-20T16:36:00Z">
        <w:r w:rsidR="00972CE3" w:rsidDel="004B32A4">
          <w:delText>,</w:delText>
        </w:r>
        <w:r w:rsidR="00415C68" w:rsidDel="004B32A4">
          <w:delText xml:space="preserve"> prior to viral persistence</w:delText>
        </w:r>
      </w:del>
      <w:del w:id="138" w:author="Matthew Pipkin" w:date="2020-09-08T10:59:00Z">
        <w:r w:rsidR="003921EB" w:rsidDel="009E3B59">
          <w:delText>.</w:delText>
        </w:r>
      </w:del>
      <w:del w:id="139" w:author="Matthew Pipkin" w:date="2020-09-08T11:08:00Z">
        <w:r w:rsidR="00972CE3" w:rsidDel="0077223B">
          <w:delText xml:space="preserve"> </w:delText>
        </w:r>
      </w:del>
      <w:del w:id="140" w:author="Matthew Pipkin" w:date="2020-08-20T16:38:00Z">
        <w:r w:rsidR="00AB57CC" w:rsidDel="004B32A4">
          <w:delText>D</w:delText>
        </w:r>
        <w:r w:rsidR="00972CE3" w:rsidDel="004B32A4">
          <w:delText xml:space="preserve">ifferential </w:delText>
        </w:r>
      </w:del>
      <w:del w:id="141" w:author="Matthew Pipkin" w:date="2020-08-21T14:09:00Z">
        <w:r w:rsidR="00972CE3" w:rsidDel="00FF7900">
          <w:delText>RNA veloci</w:delText>
        </w:r>
        <w:r w:rsidR="00AB57CC" w:rsidDel="00FF7900">
          <w:delText xml:space="preserve">ties </w:delText>
        </w:r>
      </w:del>
      <w:del w:id="142" w:author="Matthew Pipkin" w:date="2020-07-13T12:50:00Z">
        <w:r w:rsidR="00AB57CC" w:rsidDel="00B46766">
          <w:delText xml:space="preserve">develop </w:delText>
        </w:r>
      </w:del>
      <w:del w:id="143" w:author="Matthew Pipkin" w:date="2020-08-21T14:09:00Z">
        <w:r w:rsidR="00AB57CC" w:rsidDel="00FF7900">
          <w:delText>in individual uEMPs</w:delText>
        </w:r>
      </w:del>
      <w:del w:id="144" w:author="Matthew Pipkin" w:date="2020-07-13T12:50:00Z">
        <w:r w:rsidR="00AB57CC" w:rsidDel="00B46766">
          <w:delText xml:space="preserve">, which </w:delText>
        </w:r>
      </w:del>
      <w:del w:id="145" w:author="Matthew Pipkin" w:date="2020-08-20T16:38:00Z">
        <w:r w:rsidR="00AB57CC" w:rsidDel="004B32A4">
          <w:delText>initiate</w:delText>
        </w:r>
      </w:del>
      <w:del w:id="146" w:author="Matthew Pipkin" w:date="2020-08-20T17:33:00Z">
        <w:r w:rsidR="00AB57CC" w:rsidDel="00236A65">
          <w:delText xml:space="preserve"> </w:delText>
        </w:r>
      </w:del>
      <w:del w:id="147" w:author="Matthew Pipkin" w:date="2020-07-13T12:50:00Z">
        <w:r w:rsidR="00AB57CC" w:rsidDel="00B46766">
          <w:delText xml:space="preserve">lineage </w:delText>
        </w:r>
      </w:del>
      <w:del w:id="148" w:author="Matthew Pipkin" w:date="2020-08-20T17:33:00Z">
        <w:r w:rsidR="00AB57CC" w:rsidDel="00236A65">
          <w:delText>divergence</w:delText>
        </w:r>
      </w:del>
      <w:del w:id="149" w:author="Matthew Pipkin" w:date="2020-08-21T14:09:00Z">
        <w:r w:rsidR="00AB57CC" w:rsidDel="00FF7900">
          <w:delText xml:space="preserve"> </w:delText>
        </w:r>
      </w:del>
      <w:del w:id="150" w:author="Matthew Pipkin" w:date="2020-07-13T12:46:00Z">
        <w:r w:rsidR="00AB57CC" w:rsidDel="00B46766">
          <w:delText xml:space="preserve">prior </w:delText>
        </w:r>
        <w:r w:rsidR="00972CE3" w:rsidDel="00B46766">
          <w:delText>to</w:delText>
        </w:r>
      </w:del>
      <w:del w:id="151" w:author="Matthew Pipkin" w:date="2020-08-21T14:09:00Z">
        <w:r w:rsidR="00972CE3" w:rsidDel="00FF7900">
          <w:delText xml:space="preserve"> </w:delText>
        </w:r>
      </w:del>
      <w:del w:id="152" w:author="Matthew Pipkin" w:date="2020-07-13T12:46:00Z">
        <w:r w:rsidR="00972CE3" w:rsidDel="00B46766">
          <w:delText xml:space="preserve">enhanced </w:delText>
        </w:r>
      </w:del>
      <w:del w:id="153" w:author="Matthew Pipkin" w:date="2020-08-21T14:09:00Z">
        <w:r w:rsidR="00972CE3" w:rsidDel="00FF7900">
          <w:delText>lineage-specific transcription factor mRNA</w:delText>
        </w:r>
      </w:del>
      <w:del w:id="154" w:author="Matthew Pipkin" w:date="2020-08-20T16:39:00Z">
        <w:r w:rsidR="00972CE3" w:rsidDel="004B32A4">
          <w:delText xml:space="preserve"> expression</w:delText>
        </w:r>
      </w:del>
      <w:del w:id="155" w:author="Matthew Pipkin" w:date="2020-08-21T14:09:00Z">
        <w:r w:rsidR="00972CE3" w:rsidDel="00FF7900">
          <w:delText xml:space="preserve">. </w:delText>
        </w:r>
      </w:del>
      <w:ins w:id="156" w:author="Matthew Pipkin" w:date="2020-09-07T13:26:00Z">
        <w:r w:rsidR="00B949E4">
          <w:t>A</w:t>
        </w:r>
      </w:ins>
      <w:del w:id="157" w:author="Matthew Pipkin" w:date="2020-09-07T13:15:00Z">
        <w:r w:rsidR="00C17BEE" w:rsidDel="006A77DF">
          <w:delText>A</w:delText>
        </w:r>
      </w:del>
      <w:del w:id="158" w:author="Matthew Pipkin" w:date="2020-08-20T16:39:00Z">
        <w:r w:rsidR="000F6BD9" w:rsidDel="004B32A4">
          <w:delText>n</w:delText>
        </w:r>
      </w:del>
      <w:del w:id="159" w:author="Matthew Pipkin" w:date="2020-08-28T15:04:00Z">
        <w:r w:rsidR="000F6BD9" w:rsidDel="00E81223">
          <w:delText xml:space="preserve"> </w:delText>
        </w:r>
      </w:del>
      <w:del w:id="160" w:author="Matthew Pipkin" w:date="2020-08-20T11:45:00Z">
        <w:r w:rsidR="000F6BD9" w:rsidDel="009D2627">
          <w:delText>in viv</w:delText>
        </w:r>
      </w:del>
      <w:ins w:id="161" w:author="Matthew Pipkin" w:date="2020-08-28T15:04:00Z">
        <w:r w:rsidR="00E81223">
          <w:t xml:space="preserve">n </w:t>
        </w:r>
      </w:ins>
      <w:del w:id="162" w:author="Matthew Pipkin" w:date="2020-08-20T11:45:00Z">
        <w:r w:rsidR="000F6BD9" w:rsidDel="009D2627">
          <w:delText>o</w:delText>
        </w:r>
        <w:r w:rsidR="00643B67" w:rsidDel="009D2627">
          <w:delText xml:space="preserve"> </w:delText>
        </w:r>
      </w:del>
      <w:del w:id="163" w:author="Matthew Pipkin" w:date="2020-08-28T15:04:00Z">
        <w:r w:rsidR="00643B67" w:rsidDel="00E81223">
          <w:delText xml:space="preserve">pooled </w:delText>
        </w:r>
      </w:del>
      <w:r w:rsidR="00643B67">
        <w:t>RNA</w:t>
      </w:r>
      <w:ins w:id="164" w:author="Matthew Pipkin" w:date="2020-08-20T11:45:00Z">
        <w:r w:rsidR="009D2627">
          <w:t xml:space="preserve"> </w:t>
        </w:r>
      </w:ins>
      <w:r w:rsidR="00643B67">
        <w:t>i</w:t>
      </w:r>
      <w:ins w:id="165" w:author="Matthew Pipkin" w:date="2020-08-20T11:45:00Z">
        <w:r w:rsidR="009D2627">
          <w:t>nterference</w:t>
        </w:r>
      </w:ins>
      <w:r w:rsidR="00643B67">
        <w:t xml:space="preserve"> screen</w:t>
      </w:r>
      <w:ins w:id="166" w:author="Matthew Pipkin" w:date="2020-09-02T15:04:00Z">
        <w:r w:rsidR="005364B0">
          <w:t xml:space="preserve"> of </w:t>
        </w:r>
      </w:ins>
      <w:del w:id="167" w:author="Matthew Pipkin" w:date="2020-09-02T15:04:00Z">
        <w:r w:rsidR="00643B67" w:rsidDel="005364B0">
          <w:delText xml:space="preserve"> </w:delText>
        </w:r>
      </w:del>
      <w:del w:id="168" w:author="Matthew Pipkin" w:date="2020-08-25T11:54:00Z">
        <w:r w:rsidR="00643B67" w:rsidDel="00D52030">
          <w:delText>classified functions for</w:delText>
        </w:r>
      </w:del>
      <w:del w:id="169" w:author="Matthew Pipkin" w:date="2020-08-28T15:01:00Z">
        <w:r w:rsidR="00643B67" w:rsidDel="00D74B17">
          <w:delText xml:space="preserve"> </w:delText>
        </w:r>
      </w:del>
      <w:del w:id="170" w:author="Matthew Pipkin" w:date="2020-08-25T11:54:00Z">
        <w:r w:rsidR="00643B67" w:rsidDel="00D52030">
          <w:delText>312</w:delText>
        </w:r>
        <w:r w:rsidR="009068E5" w:rsidDel="00D52030">
          <w:delText xml:space="preserve"> </w:delText>
        </w:r>
      </w:del>
      <w:del w:id="171" w:author="Matthew Pipkin" w:date="2020-08-28T15:04:00Z">
        <w:r w:rsidR="00643B67" w:rsidDel="00E81223">
          <w:delText>chromatin regulatory factors</w:delText>
        </w:r>
      </w:del>
      <w:del w:id="172" w:author="Matthew Pipkin" w:date="2020-08-25T11:59:00Z">
        <w:r w:rsidR="006E7032" w:rsidDel="00D52030">
          <w:delText>,</w:delText>
        </w:r>
      </w:del>
      <w:del w:id="173" w:author="Matthew Pipkin" w:date="2020-08-28T15:04:00Z">
        <w:r w:rsidR="00643B67" w:rsidDel="00E81223">
          <w:delText xml:space="preserve"> </w:delText>
        </w:r>
      </w:del>
      <w:ins w:id="174" w:author="Matthew Pipkin" w:date="2020-08-31T11:01:00Z">
        <w:r w:rsidR="00DF0641">
          <w:t>all CRFs</w:t>
        </w:r>
      </w:ins>
      <w:ins w:id="175" w:author="Matthew Pipkin" w:date="2020-09-07T13:26:00Z">
        <w:r w:rsidR="00B949E4">
          <w:t xml:space="preserve"> </w:t>
        </w:r>
      </w:ins>
      <w:ins w:id="176" w:author="Matthew Pipkin" w:date="2020-09-07T23:41:00Z">
        <w:r w:rsidR="00B0585A">
          <w:t xml:space="preserve">in vivo </w:t>
        </w:r>
      </w:ins>
      <w:ins w:id="177" w:author="Matthew Pipkin" w:date="2020-08-31T11:01:00Z">
        <w:r w:rsidR="00DF0641">
          <w:t>identified</w:t>
        </w:r>
      </w:ins>
      <w:ins w:id="178" w:author="Matthew Pipkin" w:date="2020-08-31T11:02:00Z">
        <w:r w:rsidR="00DF0641">
          <w:t xml:space="preserve"> that </w:t>
        </w:r>
      </w:ins>
      <w:del w:id="179" w:author="Matthew Pipkin" w:date="2020-08-25T11:55:00Z">
        <w:r w:rsidR="00E60A73" w:rsidDel="00D52030">
          <w:delText xml:space="preserve">and </w:delText>
        </w:r>
      </w:del>
      <w:del w:id="180" w:author="Matthew Pipkin" w:date="2020-07-13T12:51:00Z">
        <w:r w:rsidR="00E60A73" w:rsidDel="00B46766">
          <w:delText xml:space="preserve">establish </w:delText>
        </w:r>
      </w:del>
      <w:del w:id="181" w:author="Matthew Pipkin" w:date="2020-08-25T11:55:00Z">
        <w:r w:rsidR="00E60A73" w:rsidDel="00D52030">
          <w:delText xml:space="preserve">that </w:delText>
        </w:r>
      </w:del>
      <w:del w:id="182" w:author="Matthew Pipkin" w:date="2020-08-28T15:01:00Z">
        <w:r w:rsidR="006E7032" w:rsidDel="00D74B17">
          <w:delText xml:space="preserve">Swi/Snf </w:delText>
        </w:r>
      </w:del>
      <w:del w:id="183" w:author="Matthew Pipkin" w:date="2020-08-28T14:49:00Z">
        <w:r w:rsidR="00087162" w:rsidDel="006242E5">
          <w:delText xml:space="preserve">nucleosome </w:delText>
        </w:r>
      </w:del>
      <w:del w:id="184" w:author="Matthew Pipkin" w:date="2020-08-28T15:01:00Z">
        <w:r w:rsidR="00087162" w:rsidDel="00D74B17">
          <w:delText>remodelers</w:delText>
        </w:r>
      </w:del>
      <w:ins w:id="185" w:author="Matthew Pipkin" w:date="2020-08-28T15:01:00Z">
        <w:r w:rsidR="00D74B17">
          <w:t>BAF</w:t>
        </w:r>
      </w:ins>
      <w:ins w:id="186" w:author="Matthew Pipkin" w:date="2020-09-07T15:00:00Z">
        <w:r w:rsidR="000E45E9">
          <w:t>-</w:t>
        </w:r>
      </w:ins>
      <w:ins w:id="187" w:author="Matthew Pipkin" w:date="2020-08-28T15:01:00Z">
        <w:r w:rsidR="00D74B17">
          <w:t xml:space="preserve"> nucleosome remodeler</w:t>
        </w:r>
      </w:ins>
      <w:ins w:id="188" w:author="Matthew Pipkin" w:date="2020-08-31T11:02:00Z">
        <w:r w:rsidR="003D7507">
          <w:t>s</w:t>
        </w:r>
      </w:ins>
      <w:del w:id="189" w:author="Matthew Pipkin" w:date="2020-08-28T18:23:00Z">
        <w:r w:rsidR="00087162" w:rsidDel="006B39B1">
          <w:delText xml:space="preserve"> </w:delText>
        </w:r>
      </w:del>
      <w:ins w:id="190" w:author="Matthew Pipkin" w:date="2020-08-28T18:23:00Z">
        <w:r w:rsidR="006B39B1">
          <w:t xml:space="preserve"> </w:t>
        </w:r>
      </w:ins>
      <w:ins w:id="191" w:author="Matthew Pipkin" w:date="2020-09-07T13:18:00Z">
        <w:r w:rsidR="006A77DF">
          <w:t xml:space="preserve">and interleukin-2 receptor signals </w:t>
        </w:r>
      </w:ins>
      <w:ins w:id="192" w:author="Matthew Pipkin" w:date="2020-09-07T13:16:00Z">
        <w:r w:rsidR="006A77DF">
          <w:t xml:space="preserve">cooperatively </w:t>
        </w:r>
      </w:ins>
      <w:del w:id="193" w:author="Matthew Pipkin" w:date="2020-08-28T14:49:00Z">
        <w:r w:rsidR="00972CE3" w:rsidDel="006242E5">
          <w:delText xml:space="preserve">and </w:delText>
        </w:r>
      </w:del>
      <w:del w:id="194" w:author="Matthew Pipkin" w:date="2020-08-28T18:09:00Z">
        <w:r w:rsidR="00972CE3" w:rsidDel="006E634D">
          <w:delText xml:space="preserve">interleukin-2 signals </w:delText>
        </w:r>
      </w:del>
      <w:del w:id="195" w:author="Matthew Pipkin" w:date="2020-08-28T14:54:00Z">
        <w:r w:rsidR="00972CE3" w:rsidDel="00D74B17">
          <w:delText xml:space="preserve">cooperatively </w:delText>
        </w:r>
      </w:del>
      <w:del w:id="196" w:author="Matthew Pipkin" w:date="2020-08-25T12:20:00Z">
        <w:r w:rsidR="002F139F" w:rsidDel="000653C1">
          <w:delText>drive</w:delText>
        </w:r>
        <w:r w:rsidR="00972CE3" w:rsidDel="000653C1">
          <w:delText xml:space="preserve"> </w:delText>
        </w:r>
      </w:del>
      <w:ins w:id="197" w:author="Matthew Pipkin" w:date="2020-08-25T12:20:00Z">
        <w:r w:rsidR="000653C1">
          <w:t>establi</w:t>
        </w:r>
      </w:ins>
      <w:ins w:id="198" w:author="Matthew Pipkin" w:date="2020-08-28T14:54:00Z">
        <w:r w:rsidR="00D74B17">
          <w:t>s</w:t>
        </w:r>
      </w:ins>
      <w:ins w:id="199" w:author="Matthew Pipkin" w:date="2020-08-25T12:20:00Z">
        <w:r w:rsidR="000653C1">
          <w:t xml:space="preserve">h </w:t>
        </w:r>
      </w:ins>
      <w:del w:id="200" w:author="Matthew Pipkin" w:date="2020-07-13T12:47:00Z">
        <w:r w:rsidR="00972CE3" w:rsidDel="00B46766">
          <w:delText>RNA velocities that establish</w:delText>
        </w:r>
        <w:r w:rsidR="00BF5206" w:rsidDel="00B46766">
          <w:delText xml:space="preserve"> </w:delText>
        </w:r>
      </w:del>
      <w:r w:rsidR="00643B67">
        <w:t>u</w:t>
      </w:r>
      <w:r w:rsidR="001F2C9D">
        <w:t>EMP cell</w:t>
      </w:r>
      <w:ins w:id="201" w:author="Matthew Pipkin" w:date="2020-08-25T12:20:00Z">
        <w:r w:rsidR="000653C1">
          <w:t>s</w:t>
        </w:r>
      </w:ins>
      <w:ins w:id="202" w:author="Matthew Pipkin" w:date="2020-09-07T13:18:00Z">
        <w:r w:rsidR="006A77DF">
          <w:t>. S</w:t>
        </w:r>
      </w:ins>
      <w:ins w:id="203" w:author="Matthew Pipkin" w:date="2020-09-07T13:19:00Z">
        <w:r w:rsidR="006A77DF">
          <w:t xml:space="preserve">ubsquently, </w:t>
        </w:r>
      </w:ins>
      <w:ins w:id="204" w:author="Matthew Pipkin" w:date="2020-09-08T11:17:00Z">
        <w:r w:rsidR="00193017">
          <w:t xml:space="preserve">availability of </w:t>
        </w:r>
      </w:ins>
      <w:ins w:id="205" w:author="Matthew Pipkin" w:date="2020-09-07T15:06:00Z">
        <w:r w:rsidR="000E45E9">
          <w:t xml:space="preserve">IL-2R signals and </w:t>
        </w:r>
      </w:ins>
      <w:ins w:id="206" w:author="Matthew Pipkin" w:date="2020-09-08T11:17:00Z">
        <w:r w:rsidR="00193017">
          <w:t>differential requirements for specific</w:t>
        </w:r>
      </w:ins>
      <w:ins w:id="207" w:author="Matthew Pipkin" w:date="2020-09-07T23:44:00Z">
        <w:r w:rsidR="00B0585A">
          <w:t xml:space="preserve"> </w:t>
        </w:r>
      </w:ins>
      <w:ins w:id="208" w:author="Matthew Pipkin" w:date="2020-09-07T13:16:00Z">
        <w:r w:rsidR="006A77DF">
          <w:t>BAF- and Ch</w:t>
        </w:r>
      </w:ins>
      <w:ins w:id="209" w:author="Matthew Pipkin" w:date="2020-09-07T13:17:00Z">
        <w:r w:rsidR="006A77DF">
          <w:t>d7</w:t>
        </w:r>
      </w:ins>
      <w:ins w:id="210" w:author="Matthew Pipkin" w:date="2020-09-07T13:26:00Z">
        <w:r w:rsidR="00B949E4">
          <w:t>-remod</w:t>
        </w:r>
      </w:ins>
      <w:ins w:id="211" w:author="Matthew Pipkin" w:date="2020-09-07T13:27:00Z">
        <w:r w:rsidR="00B949E4">
          <w:t>eler</w:t>
        </w:r>
      </w:ins>
      <w:ins w:id="212" w:author="Matthew Pipkin" w:date="2020-09-07T15:06:00Z">
        <w:r w:rsidR="000E45E9">
          <w:t xml:space="preserve"> subunits</w:t>
        </w:r>
      </w:ins>
      <w:ins w:id="213" w:author="Matthew Pipkin" w:date="2020-09-07T13:17:00Z">
        <w:r w:rsidR="006A77DF">
          <w:t xml:space="preserve"> </w:t>
        </w:r>
      </w:ins>
      <w:ins w:id="214" w:author="Matthew Pipkin" w:date="2020-09-07T14:53:00Z">
        <w:r w:rsidR="00C20D4F">
          <w:t>stabilize</w:t>
        </w:r>
      </w:ins>
      <w:ins w:id="215" w:author="Matthew Pipkin" w:date="2020-08-31T11:02:00Z">
        <w:r w:rsidR="003D7507">
          <w:t xml:space="preserve"> </w:t>
        </w:r>
      </w:ins>
      <w:ins w:id="216" w:author="Matthew Pipkin" w:date="2020-09-07T15:01:00Z">
        <w:r w:rsidR="000E45E9">
          <w:t xml:space="preserve">divergent </w:t>
        </w:r>
      </w:ins>
      <w:del w:id="217" w:author="Matthew Pipkin" w:date="2020-07-14T12:05:00Z">
        <w:r w:rsidR="00643B67" w:rsidDel="00B722D5">
          <w:delText>s</w:delText>
        </w:r>
      </w:del>
      <w:del w:id="218" w:author="Matthew Pipkin" w:date="2020-08-25T12:20:00Z">
        <w:r w:rsidR="00643B67" w:rsidDel="000653C1">
          <w:delText xml:space="preserve"> and</w:delText>
        </w:r>
      </w:del>
      <w:ins w:id="219" w:author="Matthew Pipkin" w:date="2020-07-13T12:47:00Z">
        <w:r w:rsidR="00B46766">
          <w:t>RNA velocit</w:t>
        </w:r>
      </w:ins>
      <w:ins w:id="220" w:author="Matthew Pipkin" w:date="2020-09-07T15:01:00Z">
        <w:r w:rsidR="000E45E9">
          <w:t>ies</w:t>
        </w:r>
      </w:ins>
      <w:ins w:id="221" w:author="Matthew Pipkin" w:date="2020-09-07T15:13:00Z">
        <w:r w:rsidR="009E6B1C">
          <w:t xml:space="preserve"> that </w:t>
        </w:r>
      </w:ins>
      <w:ins w:id="222" w:author="Matthew Pipkin" w:date="2020-09-07T15:09:00Z">
        <w:r w:rsidR="009E6B1C">
          <w:t>crystalize</w:t>
        </w:r>
      </w:ins>
      <w:del w:id="223" w:author="Matthew Pipkin" w:date="2020-09-07T15:01:00Z">
        <w:r w:rsidR="00643B67" w:rsidDel="000E45E9">
          <w:delText xml:space="preserve"> </w:delText>
        </w:r>
      </w:del>
      <w:ins w:id="224" w:author="Matthew Pipkin" w:date="2020-09-07T13:17:00Z">
        <w:r w:rsidR="006A77DF">
          <w:t xml:space="preserve"> T</w:t>
        </w:r>
        <w:r w:rsidR="006A77DF" w:rsidRPr="006A77DF">
          <w:rPr>
            <w:vertAlign w:val="subscript"/>
            <w:rPrChange w:id="225" w:author="Matthew Pipkin" w:date="2020-09-07T13:18:00Z">
              <w:rPr/>
            </w:rPrChange>
          </w:rPr>
          <w:t>CIRC</w:t>
        </w:r>
      </w:ins>
      <w:ins w:id="226" w:author="Matthew Pipkin" w:date="2020-09-07T13:24:00Z">
        <w:r w:rsidR="00F41104">
          <w:t>,</w:t>
        </w:r>
      </w:ins>
      <w:ins w:id="227" w:author="Matthew Pipkin" w:date="2020-09-07T13:17:00Z">
        <w:r w:rsidR="006A77DF">
          <w:t xml:space="preserve"> T</w:t>
        </w:r>
        <w:r w:rsidR="006A77DF" w:rsidRPr="006A77DF">
          <w:rPr>
            <w:vertAlign w:val="subscript"/>
            <w:rPrChange w:id="228" w:author="Matthew Pipkin" w:date="2020-09-07T13:18:00Z">
              <w:rPr/>
            </w:rPrChange>
          </w:rPr>
          <w:t>RM</w:t>
        </w:r>
        <w:r w:rsidR="006A77DF">
          <w:t xml:space="preserve"> </w:t>
        </w:r>
      </w:ins>
      <w:ins w:id="229" w:author="Matthew Pipkin" w:date="2020-09-07T13:24:00Z">
        <w:r w:rsidR="00F41104">
          <w:t>and T</w:t>
        </w:r>
        <w:r w:rsidR="00F41104" w:rsidRPr="00F41104">
          <w:rPr>
            <w:vertAlign w:val="subscript"/>
            <w:rPrChange w:id="230" w:author="Matthew Pipkin" w:date="2020-09-07T13:24:00Z">
              <w:rPr/>
            </w:rPrChange>
          </w:rPr>
          <w:t>STEM</w:t>
        </w:r>
        <w:r w:rsidR="00F41104">
          <w:t xml:space="preserve"> </w:t>
        </w:r>
      </w:ins>
      <w:ins w:id="231" w:author="Matthew Pipkin" w:date="2020-09-07T15:01:00Z">
        <w:r w:rsidR="000E45E9">
          <w:t>paths</w:t>
        </w:r>
      </w:ins>
      <w:ins w:id="232" w:author="Matthew Pipkin" w:date="2020-09-07T13:17:00Z">
        <w:r w:rsidR="006A77DF">
          <w:t>.</w:t>
        </w:r>
      </w:ins>
      <w:del w:id="233" w:author="Matthew Pipkin" w:date="2020-07-13T12:47:00Z">
        <w:r w:rsidR="000F6BD9" w:rsidDel="00B46766">
          <w:delText xml:space="preserve">all </w:delText>
        </w:r>
      </w:del>
      <w:del w:id="234" w:author="Matthew Pipkin" w:date="2020-09-07T13:17:00Z">
        <w:r w:rsidR="00643B67" w:rsidDel="006A77DF">
          <w:delText>T</w:delText>
        </w:r>
        <w:r w:rsidR="00643B67" w:rsidRPr="00E7721A" w:rsidDel="006A77DF">
          <w:rPr>
            <w:vertAlign w:val="subscript"/>
          </w:rPr>
          <w:delText>MEM</w:delText>
        </w:r>
        <w:r w:rsidR="00643B67" w:rsidDel="006A77DF">
          <w:delText xml:space="preserve"> </w:delText>
        </w:r>
        <w:r w:rsidR="000F6BD9" w:rsidDel="006A77DF">
          <w:delText>trajectories</w:delText>
        </w:r>
      </w:del>
      <w:del w:id="235" w:author="Matthew Pipkin" w:date="2020-08-28T15:07:00Z">
        <w:r w:rsidR="00373171" w:rsidDel="00E81223">
          <w:delText>.</w:delText>
        </w:r>
      </w:del>
      <w:del w:id="236" w:author="Matthew Pipkin" w:date="2020-08-28T15:06:00Z">
        <w:r w:rsidR="00643B67" w:rsidDel="00E81223">
          <w:delText xml:space="preserve"> </w:delText>
        </w:r>
      </w:del>
      <w:ins w:id="237" w:author="Matthew Pipkin" w:date="2020-08-28T18:09:00Z">
        <w:r w:rsidR="006E634D" w:rsidRPr="006E634D">
          <w:t xml:space="preserve"> </w:t>
        </w:r>
      </w:ins>
      <w:ins w:id="238" w:author="Matthew Pipkin" w:date="2020-09-07T14:53:00Z">
        <w:r w:rsidR="00C20D4F">
          <w:t xml:space="preserve">Thus, </w:t>
        </w:r>
      </w:ins>
      <w:ins w:id="239" w:author="Matthew Pipkin" w:date="2020-09-07T14:54:00Z">
        <w:r w:rsidR="00C20D4F">
          <w:t>early</w:t>
        </w:r>
      </w:ins>
      <w:ins w:id="240" w:author="Matthew Pipkin" w:date="2020-09-07T13:24:00Z">
        <w:r w:rsidR="00F41104">
          <w:t xml:space="preserve"> </w:t>
        </w:r>
      </w:ins>
      <w:ins w:id="241" w:author="Matthew Pipkin" w:date="2020-08-28T18:09:00Z">
        <w:r w:rsidR="006E634D">
          <w:t>T</w:t>
        </w:r>
        <w:r w:rsidR="006E634D" w:rsidRPr="00085785">
          <w:rPr>
            <w:vertAlign w:val="subscript"/>
          </w:rPr>
          <w:t>MEM</w:t>
        </w:r>
        <w:r w:rsidR="006E634D">
          <w:t xml:space="preserve"> cell ontogeny</w:t>
        </w:r>
      </w:ins>
      <w:ins w:id="242" w:author="Matthew Pipkin" w:date="2020-09-07T13:24:00Z">
        <w:r w:rsidR="00F41104">
          <w:t xml:space="preserve"> </w:t>
        </w:r>
      </w:ins>
      <w:ins w:id="243" w:author="Matthew Pipkin" w:date="2020-09-09T17:09:00Z">
        <w:r w:rsidR="00E27AFA">
          <w:t>conforms to</w:t>
        </w:r>
      </w:ins>
      <w:ins w:id="244" w:author="Matthew Pipkin" w:date="2020-09-07T15:16:00Z">
        <w:r w:rsidR="009E6B1C">
          <w:t xml:space="preserve"> defined developmental </w:t>
        </w:r>
      </w:ins>
      <w:ins w:id="245" w:author="Matthew Pipkin" w:date="2020-09-07T15:17:00Z">
        <w:r w:rsidR="009E6B1C">
          <w:t>paths</w:t>
        </w:r>
      </w:ins>
      <w:ins w:id="246" w:author="Matthew Pipkin" w:date="2020-09-07T15:16:00Z">
        <w:r w:rsidR="009E6B1C">
          <w:t xml:space="preserve">, but </w:t>
        </w:r>
      </w:ins>
      <w:ins w:id="247" w:author="Matthew Pipkin" w:date="2020-09-07T15:11:00Z">
        <w:r w:rsidR="009E6B1C">
          <w:t xml:space="preserve">stochastic </w:t>
        </w:r>
      </w:ins>
      <w:ins w:id="248" w:author="Matthew Pipkin" w:date="2020-09-07T14:56:00Z">
        <w:r w:rsidR="00C20D4F">
          <w:t>transcription</w:t>
        </w:r>
      </w:ins>
      <w:ins w:id="249" w:author="Matthew Pipkin" w:date="2020-09-07T15:02:00Z">
        <w:r w:rsidR="000E45E9">
          <w:t>al fluctuations</w:t>
        </w:r>
      </w:ins>
      <w:ins w:id="250" w:author="Matthew Pipkin" w:date="2020-09-07T14:56:00Z">
        <w:r w:rsidR="00C20D4F">
          <w:t xml:space="preserve"> </w:t>
        </w:r>
      </w:ins>
      <w:ins w:id="251" w:author="Matthew Pipkin" w:date="2020-09-09T17:10:00Z">
        <w:r w:rsidR="00E27AFA">
          <w:t>encourages individual</w:t>
        </w:r>
      </w:ins>
      <w:ins w:id="252" w:author="Matthew Pipkin" w:date="2020-09-07T15:14:00Z">
        <w:r w:rsidR="009E6B1C">
          <w:t xml:space="preserve"> </w:t>
        </w:r>
      </w:ins>
      <w:ins w:id="253" w:author="Matthew Pipkin" w:date="2020-09-07T19:12:00Z">
        <w:r w:rsidR="00E2558F">
          <w:t>cell</w:t>
        </w:r>
      </w:ins>
      <w:ins w:id="254" w:author="Matthew Pipkin" w:date="2020-09-07T19:13:00Z">
        <w:r w:rsidR="00E2558F">
          <w:t xml:space="preserve">s to chart </w:t>
        </w:r>
      </w:ins>
      <w:ins w:id="255" w:author="Matthew Pipkin" w:date="2020-09-07T15:14:00Z">
        <w:r w:rsidR="009E6B1C">
          <w:t xml:space="preserve">unpredictable </w:t>
        </w:r>
      </w:ins>
      <w:ins w:id="256" w:author="Matthew Pipkin" w:date="2020-09-07T19:13:00Z">
        <w:r w:rsidR="00E2558F">
          <w:t>courses</w:t>
        </w:r>
      </w:ins>
      <w:ins w:id="257" w:author="Matthew Pipkin" w:date="2020-09-07T15:14:00Z">
        <w:r w:rsidR="009E6B1C">
          <w:t xml:space="preserve"> </w:t>
        </w:r>
      </w:ins>
      <w:ins w:id="258" w:author="Matthew Pipkin" w:date="2020-09-07T15:17:00Z">
        <w:r w:rsidR="009E6B1C">
          <w:t xml:space="preserve">to </w:t>
        </w:r>
      </w:ins>
      <w:ins w:id="259" w:author="Matthew Pipkin" w:date="2020-09-09T17:10:00Z">
        <w:r w:rsidR="00E27AFA">
          <w:t>categorical</w:t>
        </w:r>
      </w:ins>
      <w:ins w:id="260" w:author="Matthew Pipkin" w:date="2020-09-07T15:17:00Z">
        <w:r w:rsidR="009E6B1C">
          <w:t xml:space="preserve"> fates</w:t>
        </w:r>
      </w:ins>
      <w:ins w:id="261" w:author="Matthew Pipkin" w:date="2020-09-07T14:55:00Z">
        <w:r w:rsidR="00C20D4F">
          <w:t>.</w:t>
        </w:r>
      </w:ins>
    </w:p>
    <w:p w14:paraId="0EA5326D" w14:textId="0C926A9B" w:rsidR="00643B67" w:rsidDel="007019EA" w:rsidRDefault="009A2AEB" w:rsidP="00D73714">
      <w:pPr>
        <w:pStyle w:val="Teaser"/>
        <w:rPr>
          <w:del w:id="262" w:author="Matthew Pipkin" w:date="2020-08-31T18:13:00Z"/>
        </w:rPr>
      </w:pPr>
      <w:del w:id="263" w:author="Matthew Pipkin" w:date="2020-08-28T15:03:00Z">
        <w:r w:rsidDel="00E81223">
          <w:delText>Th</w:delText>
        </w:r>
        <w:r w:rsidR="00780DD5" w:rsidDel="00E81223">
          <w:delText xml:space="preserve">ese results </w:delText>
        </w:r>
      </w:del>
      <w:del w:id="264" w:author="Matthew Pipkin" w:date="2020-07-13T12:48:00Z">
        <w:r w:rsidR="00972CE3" w:rsidDel="00B46766">
          <w:delText xml:space="preserve">outline </w:delText>
        </w:r>
      </w:del>
      <w:del w:id="265" w:author="Matthew Pipkin" w:date="2020-08-28T15:03:00Z">
        <w:r w:rsidR="003B73AF" w:rsidDel="00E81223">
          <w:delText xml:space="preserve">a </w:delText>
        </w:r>
        <w:r w:rsidR="00643B67" w:rsidDel="00E81223">
          <w:delText xml:space="preserve">unifying </w:delText>
        </w:r>
        <w:r w:rsidR="00BF5206" w:rsidDel="00E81223">
          <w:delText xml:space="preserve">view </w:delText>
        </w:r>
      </w:del>
      <w:del w:id="266" w:author="Matthew Pipkin" w:date="2020-07-13T12:52:00Z">
        <w:r w:rsidR="00BF5206" w:rsidDel="00B46766">
          <w:delText xml:space="preserve">of </w:delText>
        </w:r>
        <w:r w:rsidR="006E7032" w:rsidDel="00B46766">
          <w:delText xml:space="preserve">how </w:delText>
        </w:r>
        <w:r w:rsidR="00BF5206" w:rsidDel="00B46766">
          <w:delText xml:space="preserve">early </w:delText>
        </w:r>
        <w:r w:rsidR="006E7032" w:rsidDel="00B46766">
          <w:delText xml:space="preserve">transcription establishes </w:delText>
        </w:r>
      </w:del>
      <w:del w:id="267" w:author="Matthew Pipkin" w:date="2020-08-28T15:03:00Z">
        <w:r w:rsidR="00BF5206" w:rsidDel="00E81223">
          <w:delText>T</w:delText>
        </w:r>
        <w:r w:rsidR="00BF5206" w:rsidRPr="00085785" w:rsidDel="00E81223">
          <w:rPr>
            <w:vertAlign w:val="subscript"/>
          </w:rPr>
          <w:delText>MEM</w:delText>
        </w:r>
        <w:r w:rsidR="00BF5206" w:rsidDel="00E81223">
          <w:delText xml:space="preserve"> cell </w:delText>
        </w:r>
      </w:del>
      <w:del w:id="268" w:author="Matthew Pipkin" w:date="2020-07-13T12:52:00Z">
        <w:r w:rsidR="00BF5206" w:rsidDel="00B46766">
          <w:delText>ontgeny</w:delText>
        </w:r>
      </w:del>
      <w:del w:id="269" w:author="Matthew Pipkin" w:date="2020-08-28T15:03:00Z">
        <w:r w:rsidR="00022221" w:rsidDel="00E81223">
          <w:delText>.</w:delText>
        </w:r>
      </w:del>
    </w:p>
    <w:p w14:paraId="6810684A" w14:textId="77777777" w:rsidR="007019EA" w:rsidRDefault="007019EA" w:rsidP="00074A98">
      <w:pPr>
        <w:pStyle w:val="AbstractSummary"/>
        <w:rPr>
          <w:ins w:id="270" w:author="Matthew Pipkin" w:date="2020-08-31T18:13:00Z"/>
        </w:rPr>
      </w:pPr>
    </w:p>
    <w:p w14:paraId="3EB88531" w14:textId="4919C5C6" w:rsidR="003921EB" w:rsidDel="006E634D" w:rsidRDefault="003921EB" w:rsidP="00E7721A">
      <w:pPr>
        <w:pStyle w:val="AbstractSummary"/>
        <w:rPr>
          <w:del w:id="271" w:author="Matthew Pipkin" w:date="2020-08-28T18:09:00Z"/>
        </w:rPr>
      </w:pPr>
    </w:p>
    <w:p w14:paraId="27621E81" w14:textId="365D920B" w:rsidR="006E5276" w:rsidRPr="00401CC3" w:rsidRDefault="00D73714" w:rsidP="00D73714">
      <w:pPr>
        <w:pStyle w:val="Teaser"/>
      </w:pPr>
      <w:r w:rsidRPr="00D47899">
        <w:rPr>
          <w:b/>
        </w:rPr>
        <w:t>One Sentence Summary:</w:t>
      </w:r>
      <w:r>
        <w:rPr>
          <w:b/>
        </w:rPr>
        <w:t xml:space="preserve"> </w:t>
      </w:r>
    </w:p>
    <w:p w14:paraId="0A95AD91" w14:textId="21B5CB56" w:rsidR="00193017" w:rsidRDefault="00D73714" w:rsidP="00720371">
      <w:pPr>
        <w:pStyle w:val="Paragraph"/>
        <w:rPr>
          <w:ins w:id="272" w:author="Matthew Pipkin" w:date="2020-09-08T19:09:00Z"/>
          <w:bCs/>
        </w:rPr>
      </w:pPr>
      <w:r w:rsidRPr="00B13B3D">
        <w:rPr>
          <w:b/>
        </w:rPr>
        <w:t>Main Text:</w:t>
      </w:r>
      <w:ins w:id="273" w:author="Matthew Pipkin" w:date="2020-08-20T10:53:00Z">
        <w:r w:rsidR="007C24B6" w:rsidRPr="00F4437D">
          <w:rPr>
            <w:bCs/>
            <w:rPrChange w:id="274" w:author="Matthew Pipkin" w:date="2020-08-20T11:38:00Z">
              <w:rPr>
                <w:b/>
              </w:rPr>
            </w:rPrChange>
          </w:rPr>
          <w:t xml:space="preserve"> </w:t>
        </w:r>
      </w:ins>
      <w:ins w:id="275" w:author="Matthew Pipkin" w:date="2020-08-31T13:06:00Z">
        <w:r w:rsidR="00F84FF6">
          <w:rPr>
            <w:bCs/>
          </w:rPr>
          <w:t>A</w:t>
        </w:r>
      </w:ins>
      <w:ins w:id="276" w:author="Matthew Pipkin" w:date="2020-08-31T13:08:00Z">
        <w:r w:rsidR="00F84FF6">
          <w:rPr>
            <w:bCs/>
          </w:rPr>
          <w:t>n</w:t>
        </w:r>
      </w:ins>
      <w:ins w:id="277" w:author="Matthew Pipkin" w:date="2020-08-31T13:06:00Z">
        <w:r w:rsidR="00F84FF6">
          <w:rPr>
            <w:bCs/>
          </w:rPr>
          <w:t xml:space="preserve"> essential </w:t>
        </w:r>
      </w:ins>
      <w:ins w:id="278" w:author="Matthew Pipkin" w:date="2020-08-31T13:07:00Z">
        <w:r w:rsidR="00F84FF6">
          <w:rPr>
            <w:bCs/>
          </w:rPr>
          <w:t>mechanism</w:t>
        </w:r>
      </w:ins>
      <w:ins w:id="279" w:author="Matthew Pipkin" w:date="2020-08-31T13:06:00Z">
        <w:r w:rsidR="00F84FF6">
          <w:rPr>
            <w:bCs/>
          </w:rPr>
          <w:t xml:space="preserve"> of </w:t>
        </w:r>
      </w:ins>
      <w:ins w:id="280" w:author="Matthew Pipkin" w:date="2020-09-08T13:10:00Z">
        <w:r w:rsidR="00BC71FC">
          <w:rPr>
            <w:bCs/>
          </w:rPr>
          <w:t xml:space="preserve">mammalian </w:t>
        </w:r>
      </w:ins>
      <w:ins w:id="281" w:author="Matthew Pipkin" w:date="2020-08-31T13:08:00Z">
        <w:r w:rsidR="00F84FF6">
          <w:rPr>
            <w:bCs/>
          </w:rPr>
          <w:t xml:space="preserve">adaptive </w:t>
        </w:r>
      </w:ins>
      <w:ins w:id="282" w:author="Matthew Pipkin" w:date="2020-08-31T13:06:00Z">
        <w:r w:rsidR="00F84FF6">
          <w:rPr>
            <w:bCs/>
          </w:rPr>
          <w:t>immuninty to intracellular pathogen</w:t>
        </w:r>
      </w:ins>
      <w:ins w:id="283" w:author="Matthew Pipkin" w:date="2020-08-31T13:08:00Z">
        <w:r w:rsidR="00F84FF6">
          <w:rPr>
            <w:bCs/>
          </w:rPr>
          <w:t xml:space="preserve">s and tumors </w:t>
        </w:r>
      </w:ins>
      <w:ins w:id="284" w:author="Matthew Pipkin" w:date="2020-09-01T10:58:00Z">
        <w:r w:rsidR="000F212E">
          <w:rPr>
            <w:bCs/>
          </w:rPr>
          <w:t>is</w:t>
        </w:r>
      </w:ins>
      <w:ins w:id="285" w:author="Matthew Pipkin" w:date="2020-08-31T13:07:00Z">
        <w:r w:rsidR="00F84FF6">
          <w:rPr>
            <w:bCs/>
          </w:rPr>
          <w:t xml:space="preserve"> </w:t>
        </w:r>
      </w:ins>
      <w:ins w:id="286" w:author="Matthew Pipkin" w:date="2020-09-01T10:52:00Z">
        <w:r w:rsidR="00442D99">
          <w:rPr>
            <w:bCs/>
          </w:rPr>
          <w:t xml:space="preserve">the </w:t>
        </w:r>
      </w:ins>
      <w:ins w:id="287" w:author="Matthew Pipkin" w:date="2020-09-01T11:17:00Z">
        <w:r w:rsidR="00F4340E">
          <w:rPr>
            <w:bCs/>
          </w:rPr>
          <w:t xml:space="preserve">differentiation of </w:t>
        </w:r>
      </w:ins>
      <w:ins w:id="288" w:author="Matthew Pipkin" w:date="2020-08-31T13:07:00Z">
        <w:r w:rsidR="00F84FF6">
          <w:rPr>
            <w:bCs/>
          </w:rPr>
          <w:t>e</w:t>
        </w:r>
      </w:ins>
      <w:ins w:id="289" w:author="Matthew Pipkin" w:date="2020-08-20T11:47:00Z">
        <w:r w:rsidR="009D2627">
          <w:rPr>
            <w:bCs/>
          </w:rPr>
          <w:t>ffector (T</w:t>
        </w:r>
        <w:r w:rsidR="009D2627" w:rsidRPr="009D2627">
          <w:rPr>
            <w:bCs/>
            <w:vertAlign w:val="subscript"/>
            <w:rPrChange w:id="290" w:author="Matthew Pipkin" w:date="2020-08-20T11:47:00Z">
              <w:rPr>
                <w:bCs/>
              </w:rPr>
            </w:rPrChange>
          </w:rPr>
          <w:t>EFF</w:t>
        </w:r>
        <w:r w:rsidR="009D2627">
          <w:rPr>
            <w:bCs/>
          </w:rPr>
          <w:t>) and memory (T</w:t>
        </w:r>
        <w:r w:rsidR="009D2627" w:rsidRPr="009D2627">
          <w:rPr>
            <w:bCs/>
            <w:vertAlign w:val="subscript"/>
            <w:rPrChange w:id="291" w:author="Matthew Pipkin" w:date="2020-08-20T11:47:00Z">
              <w:rPr>
                <w:bCs/>
              </w:rPr>
            </w:rPrChange>
          </w:rPr>
          <w:t>MEM</w:t>
        </w:r>
        <w:r w:rsidR="009D2627">
          <w:rPr>
            <w:bCs/>
          </w:rPr>
          <w:t xml:space="preserve">) </w:t>
        </w:r>
      </w:ins>
      <w:ins w:id="292" w:author="Matthew Pipkin" w:date="2020-08-20T11:40:00Z">
        <w:r w:rsidR="009D2627">
          <w:rPr>
            <w:bCs/>
          </w:rPr>
          <w:t xml:space="preserve">cytotoxic </w:t>
        </w:r>
      </w:ins>
      <w:ins w:id="293" w:author="Matthew Pipkin" w:date="2020-08-20T11:46:00Z">
        <w:r w:rsidR="009D2627">
          <w:rPr>
            <w:bCs/>
          </w:rPr>
          <w:t>T lymphocytes (CTLs</w:t>
        </w:r>
      </w:ins>
      <w:ins w:id="294" w:author="Matthew Pipkin" w:date="2020-08-31T11:24:00Z">
        <w:r w:rsidR="00257266">
          <w:rPr>
            <w:bCs/>
          </w:rPr>
          <w:t>)</w:t>
        </w:r>
      </w:ins>
      <w:ins w:id="295" w:author="Matthew Pipkin" w:date="2020-09-01T10:51:00Z">
        <w:r w:rsidR="00442D99">
          <w:rPr>
            <w:bCs/>
          </w:rPr>
          <w:t xml:space="preserve"> that </w:t>
        </w:r>
      </w:ins>
      <w:ins w:id="296" w:author="Matthew Pipkin" w:date="2020-09-01T10:52:00Z">
        <w:r w:rsidR="00442D99">
          <w:rPr>
            <w:bCs/>
          </w:rPr>
          <w:t>directly lyse</w:t>
        </w:r>
      </w:ins>
      <w:ins w:id="297" w:author="Matthew Pipkin" w:date="2020-09-01T10:51:00Z">
        <w:r w:rsidR="00442D99">
          <w:rPr>
            <w:bCs/>
          </w:rPr>
          <w:t xml:space="preserve"> infected host cells</w:t>
        </w:r>
      </w:ins>
      <w:ins w:id="298" w:author="Matthew Pipkin" w:date="2020-09-08T16:50:00Z">
        <w:r w:rsidR="00C350DA">
          <w:rPr>
            <w:bCs/>
          </w:rPr>
          <w:t xml:space="preserve"> </w:t>
        </w:r>
      </w:ins>
      <w:r w:rsidR="00C84D14">
        <w:rPr>
          <w:bCs/>
        </w:rPr>
        <w:t>{Kagi, 1996 #348;Pipkin, 2007 #463;Voskoboinik, 2006 #561}</w:t>
      </w:r>
      <w:ins w:id="299" w:author="Matthew Pipkin" w:date="2020-08-31T13:08:00Z">
        <w:r w:rsidR="00F84FF6">
          <w:rPr>
            <w:bCs/>
          </w:rPr>
          <w:t>.</w:t>
        </w:r>
      </w:ins>
      <w:ins w:id="300" w:author="Matthew Pipkin" w:date="2020-09-08T13:07:00Z">
        <w:r w:rsidR="00F62EE0">
          <w:rPr>
            <w:bCs/>
          </w:rPr>
          <w:t xml:space="preserve"> </w:t>
        </w:r>
      </w:ins>
      <w:ins w:id="301" w:author="Matthew Pipkin" w:date="2020-09-08T17:48:00Z">
        <w:r w:rsidR="00007A4D">
          <w:rPr>
            <w:bCs/>
          </w:rPr>
          <w:t>N</w:t>
        </w:r>
      </w:ins>
      <w:ins w:id="302" w:author="Matthew Pipkin" w:date="2020-09-08T13:07:00Z">
        <w:r w:rsidR="00F62EE0" w:rsidRPr="00AB3F33">
          <w:rPr>
            <w:bCs/>
          </w:rPr>
          <w:t>aïve</w:t>
        </w:r>
        <w:r w:rsidR="00F62EE0">
          <w:rPr>
            <w:b/>
          </w:rPr>
          <w:t xml:space="preserve"> </w:t>
        </w:r>
        <w:r w:rsidR="00F62EE0" w:rsidRPr="00AB3F33">
          <w:rPr>
            <w:bCs/>
          </w:rPr>
          <w:t xml:space="preserve">CD8 T cells </w:t>
        </w:r>
        <w:r w:rsidR="00F62EE0">
          <w:rPr>
            <w:bCs/>
          </w:rPr>
          <w:t>are virgin antigen-specific precursors</w:t>
        </w:r>
      </w:ins>
      <w:ins w:id="303" w:author="Matthew Pipkin" w:date="2020-09-08T19:06:00Z">
        <w:r w:rsidR="001B5A20">
          <w:rPr>
            <w:bCs/>
          </w:rPr>
          <w:t xml:space="preserve"> that </w:t>
        </w:r>
      </w:ins>
      <w:ins w:id="304" w:author="Matthew Pipkin" w:date="2020-09-08T19:03:00Z">
        <w:r w:rsidR="00D8635E">
          <w:rPr>
            <w:bCs/>
          </w:rPr>
          <w:t>can differentiate</w:t>
        </w:r>
      </w:ins>
      <w:ins w:id="305" w:author="Matthew Pipkin" w:date="2020-09-08T17:03:00Z">
        <w:r w:rsidR="005D307E">
          <w:rPr>
            <w:bCs/>
          </w:rPr>
          <w:t xml:space="preserve"> into </w:t>
        </w:r>
      </w:ins>
      <w:ins w:id="306" w:author="Matthew Pipkin" w:date="2020-09-08T18:59:00Z">
        <w:r w:rsidR="00D8635E">
          <w:rPr>
            <w:bCs/>
          </w:rPr>
          <w:t>a</w:t>
        </w:r>
      </w:ins>
      <w:ins w:id="307" w:author="Matthew Pipkin" w:date="2020-09-08T17:03:00Z">
        <w:r w:rsidR="005D307E">
          <w:rPr>
            <w:bCs/>
          </w:rPr>
          <w:t xml:space="preserve"> compendium of distinct T</w:t>
        </w:r>
        <w:r w:rsidR="005D307E" w:rsidRPr="005D307E">
          <w:rPr>
            <w:bCs/>
            <w:vertAlign w:val="subscript"/>
            <w:rPrChange w:id="308" w:author="Matthew Pipkin" w:date="2020-09-08T17:04:00Z">
              <w:rPr>
                <w:bCs/>
              </w:rPr>
            </w:rPrChange>
          </w:rPr>
          <w:t>EFF</w:t>
        </w:r>
        <w:r w:rsidR="005D307E">
          <w:rPr>
            <w:bCs/>
          </w:rPr>
          <w:t>, T</w:t>
        </w:r>
        <w:r w:rsidR="005D307E" w:rsidRPr="005D307E">
          <w:rPr>
            <w:bCs/>
            <w:vertAlign w:val="subscript"/>
            <w:rPrChange w:id="309" w:author="Matthew Pipkin" w:date="2020-09-08T17:04:00Z">
              <w:rPr>
                <w:bCs/>
              </w:rPr>
            </w:rPrChange>
          </w:rPr>
          <w:t>ME</w:t>
        </w:r>
        <w:r w:rsidR="005D307E" w:rsidRPr="005D307E">
          <w:rPr>
            <w:bCs/>
            <w:vertAlign w:val="subscript"/>
            <w:rPrChange w:id="310" w:author="Matthew Pipkin" w:date="2020-09-08T17:05:00Z">
              <w:rPr>
                <w:bCs/>
              </w:rPr>
            </w:rPrChange>
          </w:rPr>
          <w:t>M</w:t>
        </w:r>
        <w:r w:rsidR="005D307E">
          <w:rPr>
            <w:bCs/>
          </w:rPr>
          <w:t xml:space="preserve"> or exhausted (T</w:t>
        </w:r>
        <w:r w:rsidR="005D307E" w:rsidRPr="005D307E">
          <w:rPr>
            <w:bCs/>
            <w:vertAlign w:val="subscript"/>
            <w:rPrChange w:id="311" w:author="Matthew Pipkin" w:date="2020-09-08T17:04:00Z">
              <w:rPr>
                <w:bCs/>
              </w:rPr>
            </w:rPrChange>
          </w:rPr>
          <w:t>EX</w:t>
        </w:r>
        <w:r w:rsidR="005D307E">
          <w:rPr>
            <w:bCs/>
          </w:rPr>
          <w:t xml:space="preserve">) cell </w:t>
        </w:r>
      </w:ins>
      <w:ins w:id="312" w:author="Matthew Pipkin" w:date="2020-09-08T17:05:00Z">
        <w:r w:rsidR="005D307E">
          <w:rPr>
            <w:bCs/>
          </w:rPr>
          <w:t>progenies,</w:t>
        </w:r>
      </w:ins>
      <w:ins w:id="313" w:author="Matthew Pipkin" w:date="2020-09-10T09:51:00Z">
        <w:r w:rsidR="00C93BAE">
          <w:rPr>
            <w:bCs/>
          </w:rPr>
          <w:t xml:space="preserve"> </w:t>
        </w:r>
      </w:ins>
      <w:ins w:id="314" w:author="Matthew Pipkin" w:date="2020-09-08T19:06:00Z">
        <w:r w:rsidR="001B5A20">
          <w:rPr>
            <w:bCs/>
          </w:rPr>
          <w:t>after being activated in the context of acute or chronic infections</w:t>
        </w:r>
      </w:ins>
      <w:ins w:id="315" w:author="Matthew Pipkin" w:date="2020-09-08T17:05:00Z">
        <w:r w:rsidR="005D307E">
          <w:rPr>
            <w:bCs/>
          </w:rPr>
          <w:t xml:space="preserve"> </w:t>
        </w:r>
      </w:ins>
      <w:r w:rsidR="005D307E">
        <w:rPr>
          <w:bCs/>
        </w:rPr>
        <w:t>{He, 2016 #307;Pauken, 2016 #13;Scharer, 2017 #497;Scott-Browne, 2016 #507;Sen, 2016 #14;Yu, 2017 #592}</w:t>
      </w:r>
      <w:ins w:id="316" w:author="Matthew Pipkin" w:date="2020-09-08T17:04:00Z">
        <w:r w:rsidR="005D307E">
          <w:rPr>
            <w:bCs/>
          </w:rPr>
          <w:t>.</w:t>
        </w:r>
      </w:ins>
      <w:ins w:id="317" w:author="Matthew Pipkin" w:date="2020-09-08T17:39:00Z">
        <w:r w:rsidR="00007A4D">
          <w:rPr>
            <w:bCs/>
          </w:rPr>
          <w:t xml:space="preserve"> </w:t>
        </w:r>
      </w:ins>
      <w:ins w:id="318" w:author="Matthew Pipkin" w:date="2020-09-10T09:51:00Z">
        <w:r w:rsidR="00C93BAE">
          <w:rPr>
            <w:bCs/>
          </w:rPr>
          <w:t xml:space="preserve">These cell </w:t>
        </w:r>
        <w:r w:rsidR="00C93BAE">
          <w:rPr>
            <w:bCs/>
          </w:rPr>
          <w:lastRenderedPageBreak/>
          <w:t>types are distinguishable at the level of chromatin structure, gene expression programs and functional states</w:t>
        </w:r>
      </w:ins>
      <w:ins w:id="319" w:author="Matthew Pipkin" w:date="2020-09-10T09:54:00Z">
        <w:r w:rsidR="00C93BAE">
          <w:rPr>
            <w:bCs/>
          </w:rPr>
          <w:t>, implying they are phylogenetically distinct</w:t>
        </w:r>
      </w:ins>
      <w:ins w:id="320" w:author="Matthew Pipkin" w:date="2020-09-10T09:51:00Z">
        <w:r w:rsidR="00C93BAE">
          <w:rPr>
            <w:bCs/>
          </w:rPr>
          <w:t>. However, it is unresolved</w:t>
        </w:r>
      </w:ins>
      <w:ins w:id="321" w:author="Matthew Pipkin" w:date="2020-09-08T18:55:00Z">
        <w:r w:rsidR="00D8635E">
          <w:rPr>
            <w:bCs/>
          </w:rPr>
          <w:t xml:space="preserve"> </w:t>
        </w:r>
      </w:ins>
      <w:ins w:id="322" w:author="Matthew Pipkin" w:date="2020-09-10T09:52:00Z">
        <w:r w:rsidR="00C93BAE">
          <w:rPr>
            <w:bCs/>
          </w:rPr>
          <w:t>the manner in which activated</w:t>
        </w:r>
      </w:ins>
      <w:ins w:id="323" w:author="Matthew Pipkin" w:date="2020-09-08T18:55:00Z">
        <w:r w:rsidR="00D8635E">
          <w:rPr>
            <w:bCs/>
          </w:rPr>
          <w:t xml:space="preserve"> naïve cell</w:t>
        </w:r>
      </w:ins>
      <w:ins w:id="324" w:author="Matthew Pipkin" w:date="2020-09-08T18:56:00Z">
        <w:r w:rsidR="00D8635E">
          <w:rPr>
            <w:bCs/>
          </w:rPr>
          <w:t>s</w:t>
        </w:r>
      </w:ins>
      <w:ins w:id="325" w:author="Matthew Pipkin" w:date="2020-09-08T18:55:00Z">
        <w:r w:rsidR="00D8635E">
          <w:rPr>
            <w:bCs/>
          </w:rPr>
          <w:t xml:space="preserve"> </w:t>
        </w:r>
      </w:ins>
      <w:ins w:id="326" w:author="Matthew Pipkin" w:date="2020-09-09T17:18:00Z">
        <w:r w:rsidR="000E042F">
          <w:rPr>
            <w:bCs/>
          </w:rPr>
          <w:t>diversify into</w:t>
        </w:r>
      </w:ins>
      <w:ins w:id="327" w:author="Matthew Pipkin" w:date="2020-09-08T18:56:00Z">
        <w:r w:rsidR="00D8635E">
          <w:rPr>
            <w:bCs/>
          </w:rPr>
          <w:t xml:space="preserve"> the array of T</w:t>
        </w:r>
        <w:r w:rsidR="00D8635E" w:rsidRPr="00D8635E">
          <w:rPr>
            <w:bCs/>
            <w:vertAlign w:val="subscript"/>
            <w:rPrChange w:id="328" w:author="Matthew Pipkin" w:date="2020-09-08T19:04:00Z">
              <w:rPr>
                <w:bCs/>
              </w:rPr>
            </w:rPrChange>
          </w:rPr>
          <w:t>EFF</w:t>
        </w:r>
        <w:r w:rsidR="00D8635E">
          <w:rPr>
            <w:bCs/>
          </w:rPr>
          <w:t>, T</w:t>
        </w:r>
        <w:r w:rsidR="00D8635E" w:rsidRPr="00D8635E">
          <w:rPr>
            <w:bCs/>
            <w:vertAlign w:val="subscript"/>
            <w:rPrChange w:id="329" w:author="Matthew Pipkin" w:date="2020-09-08T19:04:00Z">
              <w:rPr>
                <w:bCs/>
              </w:rPr>
            </w:rPrChange>
          </w:rPr>
          <w:t>MEM</w:t>
        </w:r>
        <w:r w:rsidR="00D8635E">
          <w:rPr>
            <w:bCs/>
          </w:rPr>
          <w:t xml:space="preserve"> and T</w:t>
        </w:r>
        <w:r w:rsidR="00D8635E" w:rsidRPr="00D8635E">
          <w:rPr>
            <w:bCs/>
            <w:vertAlign w:val="subscript"/>
            <w:rPrChange w:id="330" w:author="Matthew Pipkin" w:date="2020-09-08T19:04:00Z">
              <w:rPr>
                <w:bCs/>
              </w:rPr>
            </w:rPrChange>
          </w:rPr>
          <w:t>EX</w:t>
        </w:r>
        <w:r w:rsidR="00D8635E">
          <w:rPr>
            <w:bCs/>
          </w:rPr>
          <w:t xml:space="preserve"> cell subsets</w:t>
        </w:r>
      </w:ins>
      <w:ins w:id="331" w:author="Matthew Pipkin" w:date="2020-09-09T17:19:00Z">
        <w:r w:rsidR="000E042F">
          <w:rPr>
            <w:bCs/>
          </w:rPr>
          <w:t>. In addition, although gene-</w:t>
        </w:r>
      </w:ins>
      <w:ins w:id="332" w:author="Matthew Pipkin" w:date="2020-09-09T17:20:00Z">
        <w:r w:rsidR="000E042F">
          <w:rPr>
            <w:bCs/>
          </w:rPr>
          <w:t>disrup</w:t>
        </w:r>
      </w:ins>
      <w:ins w:id="333" w:author="Matthew Pipkin" w:date="2020-09-09T17:21:00Z">
        <w:r w:rsidR="000E042F">
          <w:rPr>
            <w:bCs/>
          </w:rPr>
          <w:t>t</w:t>
        </w:r>
      </w:ins>
      <w:ins w:id="334" w:author="Matthew Pipkin" w:date="2020-09-09T17:20:00Z">
        <w:r w:rsidR="000E042F">
          <w:rPr>
            <w:bCs/>
          </w:rPr>
          <w:t xml:space="preserve">ion experiments have </w:t>
        </w:r>
      </w:ins>
      <w:ins w:id="335" w:author="Matthew Pipkin" w:date="2020-09-09T17:21:00Z">
        <w:r w:rsidR="000E042F">
          <w:rPr>
            <w:bCs/>
          </w:rPr>
          <w:t>demonstrated</w:t>
        </w:r>
      </w:ins>
      <w:ins w:id="336" w:author="Matthew Pipkin" w:date="2020-09-09T17:22:00Z">
        <w:r w:rsidR="000E042F">
          <w:rPr>
            <w:bCs/>
          </w:rPr>
          <w:t xml:space="preserve"> </w:t>
        </w:r>
      </w:ins>
      <w:ins w:id="337" w:author="Matthew Pipkin" w:date="2020-09-09T17:19:00Z">
        <w:r w:rsidR="000E042F">
          <w:rPr>
            <w:bCs/>
          </w:rPr>
          <w:t xml:space="preserve">multiple transcription factors and chromatin regulatory factors </w:t>
        </w:r>
      </w:ins>
      <w:ins w:id="338" w:author="Matthew Pipkin" w:date="2020-09-10T09:52:00Z">
        <w:r w:rsidR="00C93BAE">
          <w:rPr>
            <w:bCs/>
          </w:rPr>
          <w:t xml:space="preserve">that are </w:t>
        </w:r>
      </w:ins>
      <w:ins w:id="339" w:author="Matthew Pipkin" w:date="2020-09-09T17:20:00Z">
        <w:r w:rsidR="000E042F">
          <w:rPr>
            <w:bCs/>
          </w:rPr>
          <w:t xml:space="preserve">required for generation of </w:t>
        </w:r>
      </w:ins>
      <w:ins w:id="340" w:author="Matthew Pipkin" w:date="2020-09-09T17:22:00Z">
        <w:r w:rsidR="000E042F">
          <w:rPr>
            <w:bCs/>
          </w:rPr>
          <w:t xml:space="preserve">these differentiated CD8 T cell </w:t>
        </w:r>
      </w:ins>
      <w:ins w:id="341" w:author="Matthew Pipkin" w:date="2020-09-09T17:20:00Z">
        <w:r w:rsidR="000E042F">
          <w:rPr>
            <w:bCs/>
          </w:rPr>
          <w:t xml:space="preserve">subsets, </w:t>
        </w:r>
      </w:ins>
      <w:ins w:id="342" w:author="Matthew Pipkin" w:date="2020-09-09T17:22:00Z">
        <w:r w:rsidR="000E042F">
          <w:rPr>
            <w:bCs/>
          </w:rPr>
          <w:t xml:space="preserve">it is still unknown </w:t>
        </w:r>
      </w:ins>
      <w:ins w:id="343" w:author="Matthew Pipkin" w:date="2020-09-08T19:04:00Z">
        <w:r w:rsidR="00BB15FB">
          <w:rPr>
            <w:bCs/>
          </w:rPr>
          <w:t>how</w:t>
        </w:r>
      </w:ins>
      <w:ins w:id="344" w:author="Matthew Pipkin" w:date="2020-09-08T19:05:00Z">
        <w:r w:rsidR="00BB15FB">
          <w:rPr>
            <w:bCs/>
          </w:rPr>
          <w:t xml:space="preserve"> regulation of chromatin structure and</w:t>
        </w:r>
      </w:ins>
      <w:ins w:id="345" w:author="Matthew Pipkin" w:date="2020-09-08T19:04:00Z">
        <w:r w:rsidR="00BB15FB">
          <w:rPr>
            <w:bCs/>
          </w:rPr>
          <w:t xml:space="preserve"> transcription</w:t>
        </w:r>
      </w:ins>
      <w:ins w:id="346" w:author="Matthew Pipkin" w:date="2020-09-08T19:05:00Z">
        <w:r w:rsidR="00BB15FB">
          <w:rPr>
            <w:bCs/>
          </w:rPr>
          <w:t xml:space="preserve"> </w:t>
        </w:r>
      </w:ins>
      <w:ins w:id="347" w:author="Matthew Pipkin" w:date="2020-09-08T19:15:00Z">
        <w:r w:rsidR="0012010A">
          <w:rPr>
            <w:bCs/>
          </w:rPr>
          <w:t>initiates</w:t>
        </w:r>
      </w:ins>
      <w:ins w:id="348" w:author="Matthew Pipkin" w:date="2020-09-08T19:05:00Z">
        <w:r w:rsidR="00BB15FB">
          <w:rPr>
            <w:bCs/>
          </w:rPr>
          <w:t xml:space="preserve"> </w:t>
        </w:r>
      </w:ins>
      <w:ins w:id="349" w:author="Matthew Pipkin" w:date="2020-09-08T19:15:00Z">
        <w:r w:rsidR="0012010A">
          <w:rPr>
            <w:bCs/>
          </w:rPr>
          <w:t xml:space="preserve">and stabilizes </w:t>
        </w:r>
      </w:ins>
      <w:ins w:id="350" w:author="Matthew Pipkin" w:date="2020-09-08T19:05:00Z">
        <w:r w:rsidR="00BB15FB">
          <w:rPr>
            <w:bCs/>
          </w:rPr>
          <w:t xml:space="preserve">the diversification process. </w:t>
        </w:r>
      </w:ins>
      <w:ins w:id="351" w:author="Matthew Pipkin" w:date="2020-09-08T19:04:00Z">
        <w:r w:rsidR="00BB15FB">
          <w:rPr>
            <w:bCs/>
          </w:rPr>
          <w:t xml:space="preserve"> </w:t>
        </w:r>
      </w:ins>
      <w:ins w:id="352" w:author="Matthew Pipkin" w:date="2020-09-08T18:56:00Z">
        <w:r w:rsidR="00D8635E">
          <w:rPr>
            <w:bCs/>
          </w:rPr>
          <w:t xml:space="preserve"> </w:t>
        </w:r>
      </w:ins>
      <w:ins w:id="353" w:author="Matthew Pipkin" w:date="2020-09-08T18:55:00Z">
        <w:r w:rsidR="00D8635E">
          <w:rPr>
            <w:bCs/>
          </w:rPr>
          <w:t xml:space="preserve">  </w:t>
        </w:r>
      </w:ins>
      <w:del w:id="354" w:author="Matthew Pipkin" w:date="2020-09-08T19:08:00Z">
        <w:r w:rsidR="00D01D2E" w:rsidDel="00720371">
          <w:rPr>
            <w:bCs/>
          </w:rPr>
          <w:delText>{Stemberger, 2007 #619}</w:delText>
        </w:r>
      </w:del>
      <w:del w:id="355" w:author="Matthew Pipkin" w:date="2020-08-21T14:24:00Z">
        <w:r w:rsidR="00771B98" w:rsidDel="004C5FBA">
          <w:rPr>
            <w:b/>
          </w:rPr>
          <w:delText xml:space="preserve"> </w:delText>
        </w:r>
      </w:del>
      <w:del w:id="356" w:author="Matthew Pipkin" w:date="2020-07-23T15:24:00Z">
        <w:r w:rsidR="00792F89" w:rsidDel="00DB68A9">
          <w:rPr>
            <w:bCs/>
          </w:rPr>
          <w:delText>N</w:delText>
        </w:r>
      </w:del>
      <w:del w:id="357" w:author="Matthew Pipkin" w:date="2020-08-20T12:26:00Z">
        <w:r w:rsidR="00792F89" w:rsidDel="00615E66">
          <w:rPr>
            <w:bCs/>
          </w:rPr>
          <w:delText xml:space="preserve">aive CD8 T cells </w:delText>
        </w:r>
      </w:del>
      <w:del w:id="358" w:author="Matthew Pipkin" w:date="2020-08-18T14:00:00Z">
        <w:r w:rsidR="00792F89" w:rsidDel="00340FDA">
          <w:rPr>
            <w:bCs/>
          </w:rPr>
          <w:delText xml:space="preserve">activated </w:delText>
        </w:r>
      </w:del>
      <w:del w:id="359" w:author="Matthew Pipkin" w:date="2020-07-22T12:54:00Z">
        <w:r w:rsidR="00792F89" w:rsidDel="00182F43">
          <w:rPr>
            <w:bCs/>
          </w:rPr>
          <w:delText xml:space="preserve">by antigen presenting cells </w:delText>
        </w:r>
        <w:r w:rsidR="00FA575D" w:rsidDel="00182F43">
          <w:rPr>
            <w:bCs/>
          </w:rPr>
          <w:delText>during</w:delText>
        </w:r>
        <w:r w:rsidR="00792F89" w:rsidDel="00182F43">
          <w:rPr>
            <w:bCs/>
          </w:rPr>
          <w:delText xml:space="preserve"> infections or malignancy</w:delText>
        </w:r>
      </w:del>
      <w:del w:id="360" w:author="Matthew Pipkin" w:date="2020-07-22T12:10:00Z">
        <w:r w:rsidR="00792F89" w:rsidDel="00712E9A">
          <w:rPr>
            <w:bCs/>
          </w:rPr>
          <w:delText xml:space="preserve"> </w:delText>
        </w:r>
      </w:del>
      <w:del w:id="361" w:author="Matthew Pipkin" w:date="2020-07-23T15:33:00Z">
        <w:r w:rsidR="00792F89" w:rsidDel="0073397B">
          <w:rPr>
            <w:bCs/>
          </w:rPr>
          <w:delText>develop</w:delText>
        </w:r>
      </w:del>
      <w:del w:id="362" w:author="Matthew Pipkin" w:date="2020-07-23T16:29:00Z">
        <w:r w:rsidR="00792F89" w:rsidDel="00E11119">
          <w:rPr>
            <w:bCs/>
          </w:rPr>
          <w:delText xml:space="preserve"> int</w:delText>
        </w:r>
      </w:del>
      <w:del w:id="363" w:author="Matthew Pipkin" w:date="2020-07-23T15:33:00Z">
        <w:r w:rsidR="00792F89" w:rsidDel="0073397B">
          <w:rPr>
            <w:bCs/>
          </w:rPr>
          <w:delText xml:space="preserve">o </w:delText>
        </w:r>
      </w:del>
      <w:del w:id="364" w:author="Matthew Pipkin" w:date="2020-07-22T12:07:00Z">
        <w:r w:rsidR="00792F89" w:rsidDel="00712E9A">
          <w:rPr>
            <w:bCs/>
          </w:rPr>
          <w:delText xml:space="preserve">multiple </w:delText>
        </w:r>
      </w:del>
      <w:del w:id="365" w:author="Matthew Pipkin" w:date="2020-07-22T12:55:00Z">
        <w:r w:rsidR="00792F89" w:rsidDel="00182F43">
          <w:rPr>
            <w:bCs/>
          </w:rPr>
          <w:delText xml:space="preserve">distinct </w:delText>
        </w:r>
      </w:del>
      <w:del w:id="366" w:author="Matthew Pipkin" w:date="2020-07-23T16:29:00Z">
        <w:r w:rsidR="00792F89" w:rsidDel="00E11119">
          <w:rPr>
            <w:bCs/>
          </w:rPr>
          <w:delText xml:space="preserve">effector </w:delText>
        </w:r>
      </w:del>
      <w:del w:id="367" w:author="Matthew Pipkin" w:date="2020-07-22T12:04:00Z">
        <w:r w:rsidR="00792F89" w:rsidDel="00712E9A">
          <w:rPr>
            <w:bCs/>
          </w:rPr>
          <w:delText xml:space="preserve">and memory </w:delText>
        </w:r>
      </w:del>
      <w:del w:id="368" w:author="Matthew Pipkin" w:date="2020-07-23T16:29:00Z">
        <w:r w:rsidR="00792F89" w:rsidDel="00E11119">
          <w:rPr>
            <w:bCs/>
          </w:rPr>
          <w:delText xml:space="preserve">cell subsets </w:delText>
        </w:r>
      </w:del>
      <w:del w:id="369" w:author="Matthew Pipkin" w:date="2020-07-22T13:00:00Z">
        <w:r w:rsidR="00792F89" w:rsidDel="000906BE">
          <w:rPr>
            <w:bCs/>
          </w:rPr>
          <w:delText>that</w:delText>
        </w:r>
      </w:del>
      <w:del w:id="370" w:author="Matthew Pipkin" w:date="2020-07-22T12:10:00Z">
        <w:r w:rsidR="00A5608A" w:rsidDel="00712E9A">
          <w:rPr>
            <w:bCs/>
          </w:rPr>
          <w:delText xml:space="preserve"> </w:delText>
        </w:r>
      </w:del>
      <w:del w:id="371" w:author="Matthew Pipkin" w:date="2020-07-22T12:06:00Z">
        <w:r w:rsidR="0001610E" w:rsidDel="00712E9A">
          <w:rPr>
            <w:bCs/>
          </w:rPr>
          <w:delText>contribute</w:delText>
        </w:r>
      </w:del>
    </w:p>
    <w:p w14:paraId="3FF07CE4" w14:textId="77777777" w:rsidR="00720371" w:rsidRDefault="00720371" w:rsidP="00170374">
      <w:pPr>
        <w:pStyle w:val="Paragraph"/>
        <w:rPr>
          <w:ins w:id="372" w:author="Matthew Pipkin" w:date="2020-09-01T10:44:00Z"/>
          <w:bCs/>
        </w:rPr>
      </w:pPr>
    </w:p>
    <w:p w14:paraId="2B66E754" w14:textId="3FA31ECA" w:rsidR="00D7597F" w:rsidDel="0065711D" w:rsidRDefault="0001610E" w:rsidP="00074F5A">
      <w:pPr>
        <w:pStyle w:val="Paragraph"/>
        <w:ind w:firstLine="0"/>
        <w:rPr>
          <w:del w:id="373" w:author="Matthew Pipkin" w:date="2020-07-23T18:08:00Z"/>
          <w:bCs/>
        </w:rPr>
      </w:pPr>
      <w:del w:id="374" w:author="Matthew Pipkin" w:date="2020-07-22T12:05:00Z">
        <w:r w:rsidDel="00712E9A">
          <w:rPr>
            <w:bCs/>
          </w:rPr>
          <w:delText xml:space="preserve"> to </w:delText>
        </w:r>
        <w:r w:rsidR="00792F89" w:rsidDel="00712E9A">
          <w:rPr>
            <w:bCs/>
          </w:rPr>
          <w:delText>short-term and l</w:delText>
        </w:r>
      </w:del>
      <w:del w:id="375" w:author="Matthew Pipkin" w:date="2020-07-22T12:10:00Z">
        <w:r w:rsidR="00792F89" w:rsidDel="00712E9A">
          <w:rPr>
            <w:bCs/>
          </w:rPr>
          <w:delText>ong-term immunity, respectively</w:delText>
        </w:r>
      </w:del>
      <w:del w:id="376" w:author="Matthew Pipkin" w:date="2020-08-18T14:38:00Z">
        <w:r w:rsidR="00792F89" w:rsidDel="00E53A4C">
          <w:rPr>
            <w:bCs/>
          </w:rPr>
          <w:delText>.</w:delText>
        </w:r>
        <w:r w:rsidR="00BD4CE9" w:rsidRPr="00BD4CE9" w:rsidDel="00E53A4C">
          <w:rPr>
            <w:bCs/>
          </w:rPr>
          <w:delText xml:space="preserve"> </w:delText>
        </w:r>
      </w:del>
      <w:del w:id="377" w:author="Matthew Pipkin" w:date="2020-07-23T15:47:00Z">
        <w:r w:rsidR="002F6D38" w:rsidDel="006E1A4A">
          <w:rPr>
            <w:bCs/>
          </w:rPr>
          <w:delText>During</w:delText>
        </w:r>
        <w:r w:rsidR="00BD4CE9" w:rsidDel="006E1A4A">
          <w:rPr>
            <w:bCs/>
          </w:rPr>
          <w:delText xml:space="preserve"> </w:delText>
        </w:r>
      </w:del>
      <w:del w:id="378" w:author="Matthew Pipkin" w:date="2020-07-23T16:27:00Z">
        <w:r w:rsidR="00BD4CE9" w:rsidDel="00E11119">
          <w:rPr>
            <w:bCs/>
          </w:rPr>
          <w:delText xml:space="preserve">infections that are cleared acutely, </w:delText>
        </w:r>
      </w:del>
      <w:del w:id="379" w:author="Matthew Pipkin" w:date="2020-07-23T16:42:00Z">
        <w:r w:rsidR="00BD4CE9" w:rsidDel="003B64A6">
          <w:rPr>
            <w:bCs/>
          </w:rPr>
          <w:delText>responding cells differentiate into terminal effector (TE) cells</w:delText>
        </w:r>
        <w:r w:rsidR="00A351FD" w:rsidDel="003B64A6">
          <w:rPr>
            <w:bCs/>
          </w:rPr>
          <w:delText xml:space="preserve"> </w:delText>
        </w:r>
      </w:del>
      <w:del w:id="380" w:author="Matthew Pipkin" w:date="2020-07-22T12:49:00Z">
        <w:r w:rsidR="00A351FD" w:rsidDel="00182F43">
          <w:rPr>
            <w:bCs/>
          </w:rPr>
          <w:delText xml:space="preserve">most </w:delText>
        </w:r>
      </w:del>
      <w:del w:id="381" w:author="Matthew Pipkin" w:date="2020-07-23T16:42:00Z">
        <w:r w:rsidR="00A351FD" w:rsidDel="003B64A6">
          <w:rPr>
            <w:bCs/>
          </w:rPr>
          <w:delText>of which are short-lived</w:delText>
        </w:r>
        <w:r w:rsidR="00BD4CE9" w:rsidDel="003B64A6">
          <w:rPr>
            <w:bCs/>
          </w:rPr>
          <w:delText>, or memory precursor (MP) cells that give rise to</w:delText>
        </w:r>
        <w:r w:rsidR="00A351FD" w:rsidDel="003B64A6">
          <w:rPr>
            <w:bCs/>
          </w:rPr>
          <w:delText xml:space="preserve"> long-lived</w:delText>
        </w:r>
        <w:r w:rsidR="00BD4CE9" w:rsidDel="003B64A6">
          <w:rPr>
            <w:bCs/>
          </w:rPr>
          <w:delText xml:space="preserve"> </w:delText>
        </w:r>
      </w:del>
      <w:del w:id="382" w:author="Matthew Pipkin" w:date="2020-08-18T14:35:00Z">
        <w:r w:rsidR="00BD4CE9" w:rsidDel="00E53A4C">
          <w:rPr>
            <w:bCs/>
          </w:rPr>
          <w:delText>circulating (T</w:delText>
        </w:r>
        <w:r w:rsidR="00BD4CE9" w:rsidRPr="00B46766" w:rsidDel="00E53A4C">
          <w:rPr>
            <w:bCs/>
            <w:vertAlign w:val="subscript"/>
          </w:rPr>
          <w:delText>CIRC</w:delText>
        </w:r>
        <w:r w:rsidR="00BD4CE9" w:rsidDel="00E53A4C">
          <w:rPr>
            <w:bCs/>
          </w:rPr>
          <w:delText>), tissue-resident (T</w:delText>
        </w:r>
        <w:r w:rsidR="00BD4CE9" w:rsidRPr="00B46766" w:rsidDel="00E53A4C">
          <w:rPr>
            <w:bCs/>
            <w:vertAlign w:val="subscript"/>
          </w:rPr>
          <w:delText>RM</w:delText>
        </w:r>
        <w:r w:rsidR="00BD4CE9" w:rsidDel="00E53A4C">
          <w:rPr>
            <w:bCs/>
          </w:rPr>
          <w:delText xml:space="preserve">) </w:delText>
        </w:r>
      </w:del>
      <w:del w:id="383" w:author="Matthew Pipkin" w:date="2020-07-22T12:59:00Z">
        <w:r w:rsidR="00BD4CE9" w:rsidDel="000906BE">
          <w:rPr>
            <w:bCs/>
          </w:rPr>
          <w:delText xml:space="preserve">or </w:delText>
        </w:r>
      </w:del>
      <w:del w:id="384" w:author="Matthew Pipkin" w:date="2020-08-18T14:35:00Z">
        <w:r w:rsidR="00BD4CE9" w:rsidDel="00E53A4C">
          <w:rPr>
            <w:bCs/>
          </w:rPr>
          <w:delText>stem</w:delText>
        </w:r>
        <w:r w:rsidDel="00E53A4C">
          <w:rPr>
            <w:bCs/>
          </w:rPr>
          <w:delText>-</w:delText>
        </w:r>
        <w:r w:rsidR="00BD4CE9" w:rsidDel="00E53A4C">
          <w:rPr>
            <w:bCs/>
          </w:rPr>
          <w:delText>like (T</w:delText>
        </w:r>
        <w:r w:rsidR="00BD4CE9" w:rsidRPr="00B46766" w:rsidDel="00E53A4C">
          <w:rPr>
            <w:bCs/>
            <w:vertAlign w:val="subscript"/>
          </w:rPr>
          <w:delText>STEM</w:delText>
        </w:r>
        <w:r w:rsidR="00BD4CE9" w:rsidDel="00E53A4C">
          <w:rPr>
            <w:bCs/>
          </w:rPr>
          <w:delText xml:space="preserve">) </w:delText>
        </w:r>
        <w:r w:rsidDel="00E53A4C">
          <w:rPr>
            <w:bCs/>
          </w:rPr>
          <w:delText xml:space="preserve">memory </w:delText>
        </w:r>
        <w:r w:rsidR="00BD4CE9" w:rsidDel="00E53A4C">
          <w:rPr>
            <w:bCs/>
          </w:rPr>
          <w:delText>cell subsets</w:delText>
        </w:r>
      </w:del>
      <w:del w:id="385" w:author="Matthew Pipkin" w:date="2020-07-22T12:09:00Z">
        <w:r w:rsidR="00BD4CE9" w:rsidDel="00712E9A">
          <w:rPr>
            <w:bCs/>
          </w:rPr>
          <w:delText xml:space="preserve">, which </w:delText>
        </w:r>
        <w:r w:rsidR="00BD58D9" w:rsidDel="00712E9A">
          <w:rPr>
            <w:bCs/>
          </w:rPr>
          <w:delText>cooperatively</w:delText>
        </w:r>
        <w:r w:rsidR="00BD4CE9" w:rsidDel="00712E9A">
          <w:rPr>
            <w:bCs/>
          </w:rPr>
          <w:delText xml:space="preserve"> </w:delText>
        </w:r>
        <w:r w:rsidR="00BD58D9" w:rsidDel="00712E9A">
          <w:rPr>
            <w:bCs/>
          </w:rPr>
          <w:delText>ensure</w:delText>
        </w:r>
        <w:r w:rsidR="00BD4CE9" w:rsidDel="00712E9A">
          <w:rPr>
            <w:bCs/>
          </w:rPr>
          <w:delText xml:space="preserve"> </w:delText>
        </w:r>
        <w:r w:rsidR="00A351FD" w:rsidDel="00712E9A">
          <w:rPr>
            <w:bCs/>
          </w:rPr>
          <w:delText>durable</w:delText>
        </w:r>
        <w:r w:rsidR="00BD58D9" w:rsidDel="00712E9A">
          <w:rPr>
            <w:bCs/>
          </w:rPr>
          <w:delText>,</w:delText>
        </w:r>
        <w:r w:rsidDel="00712E9A">
          <w:rPr>
            <w:bCs/>
          </w:rPr>
          <w:delText xml:space="preserve"> </w:delText>
        </w:r>
        <w:r w:rsidR="00BD4CE9" w:rsidDel="00712E9A">
          <w:rPr>
            <w:bCs/>
          </w:rPr>
          <w:delText>anamnestic immunity</w:delText>
        </w:r>
      </w:del>
      <w:del w:id="386" w:author="Matthew Pipkin" w:date="2020-08-18T14:35:00Z">
        <w:r w:rsidR="00BD4CE9" w:rsidDel="00E53A4C">
          <w:rPr>
            <w:bCs/>
          </w:rPr>
          <w:delText>.</w:delText>
        </w:r>
      </w:del>
      <w:del w:id="387" w:author="Matthew Pipkin" w:date="2020-07-22T13:00:00Z">
        <w:r w:rsidR="00BD4CE9" w:rsidDel="000906BE">
          <w:rPr>
            <w:bCs/>
          </w:rPr>
          <w:delText xml:space="preserve"> </w:delText>
        </w:r>
      </w:del>
      <w:del w:id="388" w:author="Matthew Pipkin" w:date="2020-07-23T16:54:00Z">
        <w:r w:rsidR="00BD4CE9" w:rsidDel="00A5384C">
          <w:rPr>
            <w:bCs/>
          </w:rPr>
          <w:delText>In contrast, in the context of infections or tumor</w:delText>
        </w:r>
        <w:r w:rsidR="002F6D38" w:rsidDel="00A5384C">
          <w:rPr>
            <w:bCs/>
          </w:rPr>
          <w:delText>s</w:delText>
        </w:r>
        <w:r w:rsidR="00BD4CE9" w:rsidDel="00A5384C">
          <w:rPr>
            <w:bCs/>
          </w:rPr>
          <w:delText xml:space="preserve"> which </w:delText>
        </w:r>
        <w:r w:rsidR="002F6D38" w:rsidDel="00A5384C">
          <w:rPr>
            <w:bCs/>
          </w:rPr>
          <w:delText xml:space="preserve">persist chronically </w:delText>
        </w:r>
        <w:r w:rsidR="007903A0" w:rsidDel="00A5384C">
          <w:rPr>
            <w:bCs/>
          </w:rPr>
          <w:delText>without being</w:delText>
        </w:r>
        <w:r w:rsidR="00BD4CE9" w:rsidDel="00A5384C">
          <w:rPr>
            <w:bCs/>
          </w:rPr>
          <w:delText xml:space="preserve"> cleare</w:delText>
        </w:r>
        <w:r w:rsidR="002F6D38" w:rsidDel="00A5384C">
          <w:rPr>
            <w:bCs/>
          </w:rPr>
          <w:delText>d</w:delText>
        </w:r>
        <w:r w:rsidR="00A351FD" w:rsidDel="00A5384C">
          <w:rPr>
            <w:bCs/>
          </w:rPr>
          <w:delText>, protective memory cells do not form</w:delText>
        </w:r>
        <w:r w:rsidR="00BD4CE9" w:rsidDel="00A5384C">
          <w:rPr>
            <w:bCs/>
          </w:rPr>
          <w:delText xml:space="preserve">. </w:delText>
        </w:r>
      </w:del>
      <w:del w:id="389" w:author="Matthew Pipkin" w:date="2020-07-22T12:21:00Z">
        <w:r w:rsidR="00BD4CE9" w:rsidDel="00EC4553">
          <w:rPr>
            <w:bCs/>
          </w:rPr>
          <w:delText>Instead</w:delText>
        </w:r>
        <w:r w:rsidR="002F6D38" w:rsidDel="00EC4553">
          <w:rPr>
            <w:bCs/>
          </w:rPr>
          <w:delText>,</w:delText>
        </w:r>
      </w:del>
      <w:del w:id="390" w:author="Matthew Pipkin" w:date="2020-07-23T16:54:00Z">
        <w:r w:rsidR="00BD4CE9" w:rsidDel="00A5384C">
          <w:rPr>
            <w:bCs/>
          </w:rPr>
          <w:delText xml:space="preserve"> </w:delText>
        </w:r>
      </w:del>
      <w:del w:id="391" w:author="Matthew Pipkin" w:date="2020-07-22T12:18:00Z">
        <w:r w:rsidDel="00EC4553">
          <w:rPr>
            <w:bCs/>
          </w:rPr>
          <w:delText xml:space="preserve">responding </w:delText>
        </w:r>
        <w:r w:rsidR="00A351FD" w:rsidDel="00EC4553">
          <w:rPr>
            <w:bCs/>
          </w:rPr>
          <w:delText xml:space="preserve">cells </w:delText>
        </w:r>
        <w:r w:rsidR="00BD58D9" w:rsidDel="00EC4553">
          <w:rPr>
            <w:bCs/>
          </w:rPr>
          <w:delText xml:space="preserve">responding to </w:delText>
        </w:r>
      </w:del>
      <w:del w:id="392" w:author="Matthew Pipkin" w:date="2020-07-23T16:54:00Z">
        <w:r w:rsidR="00BD58D9" w:rsidDel="00A5384C">
          <w:rPr>
            <w:bCs/>
          </w:rPr>
          <w:delText>chronic infections</w:delText>
        </w:r>
      </w:del>
      <w:del w:id="393" w:author="Matthew Pipkin" w:date="2020-07-22T12:21:00Z">
        <w:r w:rsidR="00BD58D9" w:rsidDel="00EC4553">
          <w:rPr>
            <w:bCs/>
          </w:rPr>
          <w:delText xml:space="preserve"> </w:delText>
        </w:r>
      </w:del>
      <w:del w:id="394" w:author="Matthew Pipkin" w:date="2020-07-23T16:54:00Z">
        <w:r w:rsidR="00BD4CE9" w:rsidDel="00A5384C">
          <w:rPr>
            <w:bCs/>
          </w:rPr>
          <w:delText>progressively lose function and become terminally exhausted (T</w:delText>
        </w:r>
        <w:r w:rsidR="00BD4CE9" w:rsidRPr="00E7721A" w:rsidDel="00A5384C">
          <w:rPr>
            <w:bCs/>
            <w:vertAlign w:val="subscript"/>
          </w:rPr>
          <w:delText>EX</w:delText>
        </w:r>
        <w:r w:rsidR="00BD4CE9" w:rsidRPr="00E7721A" w:rsidDel="00A5384C">
          <w:rPr>
            <w:bCs/>
            <w:vertAlign w:val="superscript"/>
          </w:rPr>
          <w:delText>term</w:delText>
        </w:r>
        <w:r w:rsidR="00BD4CE9" w:rsidDel="00A5384C">
          <w:rPr>
            <w:bCs/>
          </w:rPr>
          <w:delText>)</w:delText>
        </w:r>
      </w:del>
      <w:del w:id="395" w:author="Matthew Pipkin" w:date="2020-07-22T12:19:00Z">
        <w:r w:rsidR="003C0F53" w:rsidDel="00EC4553">
          <w:rPr>
            <w:bCs/>
          </w:rPr>
          <w:delText>;</w:delText>
        </w:r>
      </w:del>
      <w:del w:id="396" w:author="Matthew Pipkin" w:date="2020-07-23T16:54:00Z">
        <w:r w:rsidR="003C0F53" w:rsidDel="00A5384C">
          <w:rPr>
            <w:bCs/>
          </w:rPr>
          <w:delText xml:space="preserve"> </w:delText>
        </w:r>
        <w:r w:rsidR="00BD4CE9" w:rsidDel="00A5384C">
          <w:rPr>
            <w:bCs/>
          </w:rPr>
          <w:delText>those responding to tumors develop into dysfunctional T cells (T</w:delText>
        </w:r>
        <w:r w:rsidR="00BD4CE9" w:rsidRPr="00E7721A" w:rsidDel="00A5384C">
          <w:rPr>
            <w:bCs/>
            <w:vertAlign w:val="subscript"/>
          </w:rPr>
          <w:delText>DYS</w:delText>
        </w:r>
        <w:r w:rsidR="00BD4CE9" w:rsidDel="00A5384C">
          <w:rPr>
            <w:bCs/>
          </w:rPr>
          <w:delText xml:space="preserve">), which share similarities with </w:delText>
        </w:r>
        <w:r w:rsidR="00BD58D9" w:rsidDel="00A5384C">
          <w:rPr>
            <w:bCs/>
          </w:rPr>
          <w:delText>exhausted (</w:delText>
        </w:r>
        <w:r w:rsidR="00BD4CE9" w:rsidDel="00A5384C">
          <w:rPr>
            <w:bCs/>
          </w:rPr>
          <w:delText>T</w:delText>
        </w:r>
        <w:r w:rsidR="00BD4CE9" w:rsidRPr="00E7721A" w:rsidDel="00A5384C">
          <w:rPr>
            <w:bCs/>
            <w:vertAlign w:val="subscript"/>
          </w:rPr>
          <w:delText>EX</w:delText>
        </w:r>
        <w:r w:rsidR="00BD58D9" w:rsidRPr="00B46766" w:rsidDel="00A5384C">
          <w:rPr>
            <w:bCs/>
          </w:rPr>
          <w:delText>)</w:delText>
        </w:r>
        <w:r w:rsidR="00BD58D9" w:rsidDel="00A5384C">
          <w:rPr>
            <w:bCs/>
            <w:vertAlign w:val="subscript"/>
          </w:rPr>
          <w:delText xml:space="preserve"> </w:delText>
        </w:r>
        <w:r w:rsidR="00BD58D9" w:rsidDel="00A5384C">
          <w:rPr>
            <w:bCs/>
          </w:rPr>
          <w:delText>T cells</w:delText>
        </w:r>
        <w:r w:rsidR="00BD4CE9" w:rsidDel="00A5384C">
          <w:rPr>
            <w:bCs/>
          </w:rPr>
          <w:delText>.</w:delText>
        </w:r>
        <w:r w:rsidR="002F6D38" w:rsidDel="00A5384C">
          <w:rPr>
            <w:bCs/>
          </w:rPr>
          <w:delText xml:space="preserve"> </w:delText>
        </w:r>
      </w:del>
      <w:del w:id="397" w:author="Matthew Pipkin" w:date="2020-07-22T12:22:00Z">
        <w:r w:rsidR="002F6D38" w:rsidDel="00EC4553">
          <w:rPr>
            <w:bCs/>
          </w:rPr>
          <w:delText>The generation of both</w:delText>
        </w:r>
      </w:del>
      <w:del w:id="398" w:author="Matthew Pipkin" w:date="2020-07-23T16:54:00Z">
        <w:r w:rsidR="002F6D38" w:rsidDel="00A5384C">
          <w:rPr>
            <w:bCs/>
          </w:rPr>
          <w:delText xml:space="preserve"> T</w:delText>
        </w:r>
        <w:r w:rsidR="002F6D38" w:rsidRPr="00B46766" w:rsidDel="00A5384C">
          <w:rPr>
            <w:bCs/>
            <w:vertAlign w:val="subscript"/>
          </w:rPr>
          <w:delText>EX</w:delText>
        </w:r>
        <w:r w:rsidR="002F6D38" w:rsidDel="00A5384C">
          <w:rPr>
            <w:bCs/>
          </w:rPr>
          <w:delText xml:space="preserve"> and T</w:delText>
        </w:r>
        <w:r w:rsidR="002F6D38" w:rsidRPr="00B46766" w:rsidDel="00A5384C">
          <w:rPr>
            <w:bCs/>
            <w:vertAlign w:val="subscript"/>
          </w:rPr>
          <w:delText>DYS</w:delText>
        </w:r>
        <w:r w:rsidR="002F6D38" w:rsidDel="00A5384C">
          <w:rPr>
            <w:bCs/>
          </w:rPr>
          <w:delText xml:space="preserve"> cells </w:delText>
        </w:r>
      </w:del>
      <w:del w:id="399" w:author="Matthew Pipkin" w:date="2020-07-22T12:22:00Z">
        <w:r w:rsidR="002F6D38" w:rsidDel="00EC4553">
          <w:rPr>
            <w:bCs/>
          </w:rPr>
          <w:delText>in the</w:delText>
        </w:r>
        <w:r w:rsidR="00DE2F9F" w:rsidDel="00EC4553">
          <w:rPr>
            <w:bCs/>
          </w:rPr>
          <w:delText>se</w:delText>
        </w:r>
        <w:r w:rsidR="002F6D38" w:rsidDel="00EC4553">
          <w:rPr>
            <w:bCs/>
          </w:rPr>
          <w:delText xml:space="preserve"> </w:delText>
        </w:r>
        <w:r w:rsidR="00DE2F9F" w:rsidDel="00EC4553">
          <w:rPr>
            <w:bCs/>
          </w:rPr>
          <w:delText>chronic responses</w:delText>
        </w:r>
        <w:r w:rsidR="002F6D38" w:rsidDel="00EC4553">
          <w:rPr>
            <w:bCs/>
          </w:rPr>
          <w:delText xml:space="preserve"> </w:delText>
        </w:r>
      </w:del>
      <w:del w:id="400" w:author="Matthew Pipkin" w:date="2020-07-23T16:54:00Z">
        <w:r w:rsidR="002F6D38" w:rsidDel="00A5384C">
          <w:rPr>
            <w:bCs/>
          </w:rPr>
          <w:delText xml:space="preserve">is sustained by </w:delText>
        </w:r>
      </w:del>
      <w:del w:id="401" w:author="Matthew Pipkin" w:date="2020-07-22T12:22:00Z">
        <w:r w:rsidR="002F6D38" w:rsidDel="00EC4553">
          <w:rPr>
            <w:bCs/>
          </w:rPr>
          <w:delText xml:space="preserve">cells by </w:delText>
        </w:r>
      </w:del>
      <w:del w:id="402" w:author="Matthew Pipkin" w:date="2020-07-23T16:54:00Z">
        <w:r w:rsidR="002F6D38" w:rsidDel="00A5384C">
          <w:rPr>
            <w:bCs/>
          </w:rPr>
          <w:delText>progenitor (T</w:delText>
        </w:r>
        <w:r w:rsidR="002F6D38" w:rsidRPr="00B46766" w:rsidDel="00A5384C">
          <w:rPr>
            <w:bCs/>
            <w:vertAlign w:val="subscript"/>
          </w:rPr>
          <w:delText>PROG</w:delText>
        </w:r>
        <w:r w:rsidR="002F6D38" w:rsidDel="00A5384C">
          <w:rPr>
            <w:bCs/>
          </w:rPr>
          <w:delText xml:space="preserve">) cells that </w:delText>
        </w:r>
      </w:del>
      <w:del w:id="403" w:author="Matthew Pipkin" w:date="2020-07-22T12:22:00Z">
        <w:r w:rsidR="002F6D38" w:rsidDel="00EC4553">
          <w:rPr>
            <w:bCs/>
          </w:rPr>
          <w:delText xml:space="preserve">are </w:delText>
        </w:r>
      </w:del>
      <w:del w:id="404" w:author="Matthew Pipkin" w:date="2020-07-23T16:54:00Z">
        <w:r w:rsidR="002F6D38" w:rsidDel="00A5384C">
          <w:rPr>
            <w:bCs/>
          </w:rPr>
          <w:delText>T</w:delText>
        </w:r>
        <w:r w:rsidR="002F6D38" w:rsidRPr="00B46766" w:rsidDel="00A5384C">
          <w:rPr>
            <w:bCs/>
            <w:vertAlign w:val="subscript"/>
          </w:rPr>
          <w:delText>STEM</w:delText>
        </w:r>
      </w:del>
      <w:del w:id="405" w:author="Matthew Pipkin" w:date="2020-07-22T12:22:00Z">
        <w:r w:rsidR="002F6D38" w:rsidDel="00EC4553">
          <w:rPr>
            <w:bCs/>
          </w:rPr>
          <w:delText>-like</w:delText>
        </w:r>
      </w:del>
      <w:del w:id="406" w:author="Matthew Pipkin" w:date="2020-07-23T16:54:00Z">
        <w:r w:rsidR="007903A0" w:rsidDel="00A5384C">
          <w:rPr>
            <w:bCs/>
          </w:rPr>
          <w:delText xml:space="preserve">. </w:delText>
        </w:r>
      </w:del>
      <w:del w:id="407" w:author="Matthew Pipkin" w:date="2020-07-22T12:35:00Z">
        <w:r w:rsidR="00BD4CE9" w:rsidDel="00A91579">
          <w:rPr>
            <w:bCs/>
          </w:rPr>
          <w:delText xml:space="preserve">Although </w:delText>
        </w:r>
      </w:del>
      <w:del w:id="408" w:author="Matthew Pipkin" w:date="2020-07-22T12:30:00Z">
        <w:r w:rsidR="00BD4CE9" w:rsidDel="00580A1B">
          <w:rPr>
            <w:bCs/>
          </w:rPr>
          <w:delText xml:space="preserve">these </w:delText>
        </w:r>
      </w:del>
      <w:del w:id="409" w:author="Matthew Pipkin" w:date="2020-07-22T12:35:00Z">
        <w:r w:rsidR="00BD4CE9" w:rsidDel="00A91579">
          <w:rPr>
            <w:bCs/>
          </w:rPr>
          <w:delText>CD8 T cell subsets have been carefully defined</w:delText>
        </w:r>
        <w:r w:rsidDel="00A91579">
          <w:rPr>
            <w:bCs/>
          </w:rPr>
          <w:delText>,</w:delText>
        </w:r>
        <w:r w:rsidR="00BD4CE9" w:rsidDel="00A91579">
          <w:rPr>
            <w:bCs/>
          </w:rPr>
          <w:delText xml:space="preserve"> their</w:delText>
        </w:r>
      </w:del>
      <w:del w:id="410" w:author="Matthew Pipkin" w:date="2020-07-22T12:31:00Z">
        <w:r w:rsidR="00BD4CE9" w:rsidDel="00580A1B">
          <w:rPr>
            <w:bCs/>
          </w:rPr>
          <w:delText xml:space="preserve"> early </w:delText>
        </w:r>
      </w:del>
      <w:del w:id="411" w:author="Matthew Pipkin" w:date="2020-07-22T12:47:00Z">
        <w:r w:rsidR="00BD4CE9" w:rsidDel="00182F43">
          <w:rPr>
            <w:bCs/>
          </w:rPr>
          <w:delText>ontengenesis</w:delText>
        </w:r>
        <w:r w:rsidR="00DE2F9F" w:rsidDel="00182F43">
          <w:rPr>
            <w:bCs/>
          </w:rPr>
          <w:delText xml:space="preserve"> </w:delText>
        </w:r>
      </w:del>
      <w:del w:id="412" w:author="Matthew Pipkin" w:date="2020-07-22T12:35:00Z">
        <w:r w:rsidR="00DE2F9F" w:rsidDel="00A91579">
          <w:rPr>
            <w:bCs/>
          </w:rPr>
          <w:delText xml:space="preserve">from </w:delText>
        </w:r>
      </w:del>
      <w:del w:id="413" w:author="Matthew Pipkin" w:date="2020-07-22T12:47:00Z">
        <w:r w:rsidR="00DE2F9F" w:rsidDel="00182F43">
          <w:rPr>
            <w:bCs/>
          </w:rPr>
          <w:delText>naïve cells</w:delText>
        </w:r>
        <w:r w:rsidR="00BD4CE9" w:rsidDel="00182F43">
          <w:rPr>
            <w:bCs/>
          </w:rPr>
          <w:delText xml:space="preserve"> </w:delText>
        </w:r>
      </w:del>
      <w:del w:id="414" w:author="Matthew Pipkin" w:date="2020-07-22T12:37:00Z">
        <w:r w:rsidR="00BD4CE9" w:rsidDel="00A91579">
          <w:rPr>
            <w:bCs/>
          </w:rPr>
          <w:delText xml:space="preserve">is </w:delText>
        </w:r>
      </w:del>
      <w:del w:id="415" w:author="Matthew Pipkin" w:date="2020-07-22T12:30:00Z">
        <w:r w:rsidR="00BD4CE9" w:rsidDel="00580A1B">
          <w:rPr>
            <w:bCs/>
          </w:rPr>
          <w:delText>unclear</w:delText>
        </w:r>
      </w:del>
      <w:del w:id="416" w:author="Matthew Pipkin" w:date="2020-07-22T12:34:00Z">
        <w:r w:rsidR="00BD4CE9" w:rsidDel="00580A1B">
          <w:rPr>
            <w:bCs/>
          </w:rPr>
          <w:delText>.</w:delText>
        </w:r>
      </w:del>
      <w:del w:id="417" w:author="Matthew Pipkin" w:date="2020-07-22T12:42:00Z">
        <w:r w:rsidR="00BD4CE9" w:rsidDel="00A91579">
          <w:rPr>
            <w:bCs/>
          </w:rPr>
          <w:delText xml:space="preserve"> </w:delText>
        </w:r>
      </w:del>
    </w:p>
    <w:p w14:paraId="2707E7FF" w14:textId="00469A0A" w:rsidR="00D7597F" w:rsidRPr="00B46766" w:rsidRDefault="00D81DD2" w:rsidP="00074F5A">
      <w:pPr>
        <w:pStyle w:val="Paragraph"/>
        <w:ind w:firstLine="0"/>
        <w:rPr>
          <w:b/>
        </w:rPr>
      </w:pPr>
      <w:r w:rsidRPr="00B46766">
        <w:rPr>
          <w:b/>
        </w:rPr>
        <w:t xml:space="preserve">An unsuperivised approach </w:t>
      </w:r>
      <w:r w:rsidR="00D8594D">
        <w:rPr>
          <w:b/>
        </w:rPr>
        <w:t xml:space="preserve">to </w:t>
      </w:r>
      <w:r w:rsidRPr="00B46766">
        <w:rPr>
          <w:b/>
        </w:rPr>
        <w:t xml:space="preserve">define </w:t>
      </w:r>
      <w:r w:rsidR="00C70F74">
        <w:rPr>
          <w:b/>
        </w:rPr>
        <w:t xml:space="preserve">early </w:t>
      </w:r>
      <w:r w:rsidR="00D8594D">
        <w:rPr>
          <w:b/>
        </w:rPr>
        <w:t>developmental</w:t>
      </w:r>
      <w:r w:rsidRPr="00B46766">
        <w:rPr>
          <w:b/>
        </w:rPr>
        <w:t xml:space="preserve"> </w:t>
      </w:r>
      <w:r w:rsidR="00D8594D">
        <w:rPr>
          <w:b/>
        </w:rPr>
        <w:t>paths</w:t>
      </w:r>
      <w:r w:rsidR="00D8594D" w:rsidRPr="00F91994">
        <w:rPr>
          <w:b/>
        </w:rPr>
        <w:t xml:space="preserve"> </w:t>
      </w:r>
      <w:r w:rsidR="00C70F74">
        <w:rPr>
          <w:b/>
        </w:rPr>
        <w:t xml:space="preserve">responding </w:t>
      </w:r>
      <w:r w:rsidR="00C70F74" w:rsidRPr="008D703F">
        <w:rPr>
          <w:b/>
        </w:rPr>
        <w:t>CD8 T cell</w:t>
      </w:r>
      <w:r w:rsidR="00C70F74">
        <w:rPr>
          <w:b/>
        </w:rPr>
        <w:t xml:space="preserve">s take </w:t>
      </w:r>
      <w:r w:rsidR="00D8594D">
        <w:rPr>
          <w:b/>
        </w:rPr>
        <w:t>during infection</w:t>
      </w:r>
      <w:r w:rsidRPr="00B46766">
        <w:rPr>
          <w:b/>
        </w:rPr>
        <w:t xml:space="preserve"> </w:t>
      </w:r>
    </w:p>
    <w:p w14:paraId="32569EDD" w14:textId="35A14AAE" w:rsidR="00F83400" w:rsidRPr="00B46766" w:rsidRDefault="000E042F" w:rsidP="00056F44">
      <w:pPr>
        <w:pStyle w:val="Paragraph"/>
      </w:pPr>
      <w:ins w:id="418" w:author="Matthew Pipkin" w:date="2020-09-09T17:23:00Z">
        <w:r>
          <w:rPr>
            <w:bCs/>
          </w:rPr>
          <w:t xml:space="preserve">Lineage tracing studies have provided evidence that </w:t>
        </w:r>
        <w:r w:rsidR="00DB3FF7">
          <w:rPr>
            <w:bCs/>
          </w:rPr>
          <w:t xml:space="preserve">following naïve CD8 T cell </w:t>
        </w:r>
      </w:ins>
      <w:ins w:id="419" w:author="Matthew Pipkin" w:date="2020-09-09T17:24:00Z">
        <w:r w:rsidR="00DB3FF7">
          <w:rPr>
            <w:bCs/>
          </w:rPr>
          <w:t xml:space="preserve">activation, but prior to </w:t>
        </w:r>
      </w:ins>
      <w:ins w:id="420" w:author="Matthew Pipkin" w:date="2020-09-09T17:25:00Z">
        <w:r w:rsidR="00DB3FF7">
          <w:rPr>
            <w:bCs/>
          </w:rPr>
          <w:t>geometric</w:t>
        </w:r>
      </w:ins>
      <w:ins w:id="421" w:author="Matthew Pipkin" w:date="2020-09-09T17:24:00Z">
        <w:r w:rsidR="00DB3FF7">
          <w:rPr>
            <w:bCs/>
          </w:rPr>
          <w:t xml:space="preserve"> population expansion, key developmental decisions </w:t>
        </w:r>
      </w:ins>
      <w:ins w:id="422" w:author="Matthew Pipkin" w:date="2020-09-09T17:28:00Z">
        <w:r w:rsidR="00DB3FF7">
          <w:rPr>
            <w:bCs/>
          </w:rPr>
          <w:t xml:space="preserve">commit </w:t>
        </w:r>
      </w:ins>
      <w:ins w:id="423" w:author="Matthew Pipkin" w:date="2020-09-10T09:56:00Z">
        <w:r w:rsidR="00C93BAE">
          <w:rPr>
            <w:bCs/>
          </w:rPr>
          <w:t xml:space="preserve">cells </w:t>
        </w:r>
        <w:r w:rsidR="00A166C1">
          <w:rPr>
            <w:bCs/>
          </w:rPr>
          <w:t xml:space="preserve">in </w:t>
        </w:r>
        <w:r w:rsidR="00C93BAE">
          <w:rPr>
            <w:bCs/>
          </w:rPr>
          <w:t>the accumulating</w:t>
        </w:r>
      </w:ins>
      <w:ins w:id="424" w:author="Matthew Pipkin" w:date="2020-09-09T17:28:00Z">
        <w:r w:rsidR="00DB3FF7">
          <w:rPr>
            <w:bCs/>
          </w:rPr>
          <w:t xml:space="preserve"> progenies to</w:t>
        </w:r>
      </w:ins>
      <w:ins w:id="425" w:author="Matthew Pipkin" w:date="2020-09-09T17:26:00Z">
        <w:r w:rsidR="00DB3FF7">
          <w:rPr>
            <w:bCs/>
          </w:rPr>
          <w:t xml:space="preserve"> short-lived T</w:t>
        </w:r>
        <w:r w:rsidR="00DB3FF7" w:rsidRPr="00DB3FF7">
          <w:rPr>
            <w:bCs/>
            <w:vertAlign w:val="subscript"/>
            <w:rPrChange w:id="426" w:author="Matthew Pipkin" w:date="2020-09-09T17:27:00Z">
              <w:rPr>
                <w:bCs/>
              </w:rPr>
            </w:rPrChange>
          </w:rPr>
          <w:t>EFF</w:t>
        </w:r>
        <w:r w:rsidR="00DB3FF7">
          <w:rPr>
            <w:bCs/>
          </w:rPr>
          <w:t xml:space="preserve"> and long-lived T</w:t>
        </w:r>
        <w:r w:rsidR="00DB3FF7" w:rsidRPr="00DB3FF7">
          <w:rPr>
            <w:bCs/>
            <w:vertAlign w:val="subscript"/>
            <w:rPrChange w:id="427" w:author="Matthew Pipkin" w:date="2020-09-09T17:27:00Z">
              <w:rPr>
                <w:bCs/>
              </w:rPr>
            </w:rPrChange>
          </w:rPr>
          <w:t>MEM</w:t>
        </w:r>
        <w:r w:rsidR="00DB3FF7">
          <w:rPr>
            <w:bCs/>
          </w:rPr>
          <w:t xml:space="preserve"> </w:t>
        </w:r>
      </w:ins>
      <w:ins w:id="428" w:author="Matthew Pipkin" w:date="2020-09-09T17:28:00Z">
        <w:r w:rsidR="00DB3FF7">
          <w:rPr>
            <w:bCs/>
          </w:rPr>
          <w:t>cell</w:t>
        </w:r>
      </w:ins>
      <w:ins w:id="429" w:author="Matthew Pipkin" w:date="2020-09-09T17:26:00Z">
        <w:r w:rsidR="00DB3FF7">
          <w:rPr>
            <w:bCs/>
          </w:rPr>
          <w:t>, as well as T</w:t>
        </w:r>
        <w:r w:rsidR="00DB3FF7" w:rsidRPr="00DB3FF7">
          <w:rPr>
            <w:bCs/>
            <w:vertAlign w:val="subscript"/>
            <w:rPrChange w:id="430" w:author="Matthew Pipkin" w:date="2020-09-09T17:27:00Z">
              <w:rPr>
                <w:bCs/>
              </w:rPr>
            </w:rPrChange>
          </w:rPr>
          <w:t>RM</w:t>
        </w:r>
        <w:r w:rsidR="00DB3FF7">
          <w:rPr>
            <w:bCs/>
          </w:rPr>
          <w:t xml:space="preserve"> cell </w:t>
        </w:r>
      </w:ins>
      <w:ins w:id="431" w:author="Matthew Pipkin" w:date="2020-09-09T17:28:00Z">
        <w:r w:rsidR="00DB3FF7">
          <w:rPr>
            <w:bCs/>
          </w:rPr>
          <w:t xml:space="preserve">differentiaition outcomes </w:t>
        </w:r>
      </w:ins>
      <w:r w:rsidR="00DB3FF7">
        <w:rPr>
          <w:bCs/>
        </w:rPr>
        <w:t>{Buchholz, 2016 #189;Kok, 2020 #622}</w:t>
      </w:r>
      <w:ins w:id="432" w:author="Matthew Pipkin" w:date="2020-09-09T17:26:00Z">
        <w:r w:rsidR="00DB3FF7">
          <w:rPr>
            <w:bCs/>
          </w:rPr>
          <w:t xml:space="preserve">. </w:t>
        </w:r>
      </w:ins>
      <w:ins w:id="433" w:author="Matthew Pipkin" w:date="2020-09-09T17:29:00Z">
        <w:r w:rsidR="00DB3FF7">
          <w:rPr>
            <w:bCs/>
          </w:rPr>
          <w:t>In addition, p</w:t>
        </w:r>
      </w:ins>
      <w:ins w:id="434" w:author="Matthew Pipkin" w:date="2020-08-21T15:21:00Z">
        <w:r w:rsidR="000F7FA5">
          <w:rPr>
            <w:bCs/>
          </w:rPr>
          <w:t xml:space="preserve">revious scRNA-seq studies </w:t>
        </w:r>
      </w:ins>
      <w:ins w:id="435" w:author="Matthew Pipkin" w:date="2020-09-01T11:26:00Z">
        <w:r w:rsidR="00F707D8">
          <w:rPr>
            <w:bCs/>
          </w:rPr>
          <w:t>demonstrated extensive</w:t>
        </w:r>
      </w:ins>
      <w:ins w:id="436" w:author="Matthew Pipkin" w:date="2020-08-21T15:21:00Z">
        <w:r w:rsidR="000F7FA5">
          <w:rPr>
            <w:bCs/>
          </w:rPr>
          <w:t xml:space="preserve"> heterogeneity between responding CD8 T cells after intracellular infection</w:t>
        </w:r>
      </w:ins>
      <w:ins w:id="437" w:author="Matthew Pipkin" w:date="2020-09-08T19:36:00Z">
        <w:r w:rsidR="00170374">
          <w:rPr>
            <w:bCs/>
          </w:rPr>
          <w:t>s</w:t>
        </w:r>
      </w:ins>
      <w:ins w:id="438" w:author="Matthew Pipkin" w:date="2020-08-21T15:21:00Z">
        <w:r w:rsidR="000F7FA5">
          <w:rPr>
            <w:bCs/>
          </w:rPr>
          <w:t>, but</w:t>
        </w:r>
      </w:ins>
      <w:ins w:id="439" w:author="Matthew Pipkin" w:date="2020-08-31T13:32:00Z">
        <w:r w:rsidR="00D2624F">
          <w:rPr>
            <w:bCs/>
          </w:rPr>
          <w:t xml:space="preserve"> </w:t>
        </w:r>
      </w:ins>
      <w:ins w:id="440" w:author="Matthew Pipkin" w:date="2020-09-01T11:26:00Z">
        <w:r w:rsidR="00F707D8">
          <w:rPr>
            <w:bCs/>
          </w:rPr>
          <w:t xml:space="preserve">the </w:t>
        </w:r>
      </w:ins>
      <w:ins w:id="441" w:author="Matthew Pipkin" w:date="2020-08-31T13:33:00Z">
        <w:r w:rsidR="00D2624F">
          <w:rPr>
            <w:bCs/>
          </w:rPr>
          <w:t xml:space="preserve">potential </w:t>
        </w:r>
      </w:ins>
      <w:ins w:id="442" w:author="Matthew Pipkin" w:date="2020-09-01T11:22:00Z">
        <w:r w:rsidR="00F4340E">
          <w:rPr>
            <w:bCs/>
          </w:rPr>
          <w:t xml:space="preserve">developmental </w:t>
        </w:r>
      </w:ins>
      <w:ins w:id="443" w:author="Matthew Pipkin" w:date="2020-08-21T15:21:00Z">
        <w:r w:rsidR="000F7FA5">
          <w:rPr>
            <w:bCs/>
          </w:rPr>
          <w:t xml:space="preserve">connections </w:t>
        </w:r>
      </w:ins>
      <w:ins w:id="444" w:author="Matthew Pipkin" w:date="2020-09-08T19:37:00Z">
        <w:r w:rsidR="00170374">
          <w:rPr>
            <w:bCs/>
          </w:rPr>
          <w:t>accounting for generation of this diversity was</w:t>
        </w:r>
      </w:ins>
      <w:ins w:id="445" w:author="Matthew Pipkin" w:date="2020-08-21T15:21:00Z">
        <w:r w:rsidR="000F7FA5">
          <w:rPr>
            <w:bCs/>
          </w:rPr>
          <w:t xml:space="preserve"> not </w:t>
        </w:r>
      </w:ins>
      <w:ins w:id="446" w:author="Matthew Pipkin" w:date="2020-08-31T13:33:00Z">
        <w:r w:rsidR="00D2624F">
          <w:rPr>
            <w:bCs/>
          </w:rPr>
          <w:t>identified</w:t>
        </w:r>
      </w:ins>
      <w:ins w:id="447" w:author="Matthew Pipkin" w:date="2020-09-08T19:35:00Z">
        <w:r w:rsidR="00170374">
          <w:rPr>
            <w:bCs/>
          </w:rPr>
          <w:t xml:space="preserve"> </w:t>
        </w:r>
      </w:ins>
      <w:r w:rsidR="00170374">
        <w:rPr>
          <w:bCs/>
        </w:rPr>
        <w:t>{Kakaradov, 2017 #350;Kok, 2020 #622;Kurd, 2020 #620;Milner, 2020 #621}</w:t>
      </w:r>
      <w:ins w:id="448" w:author="Matthew Pipkin" w:date="2020-08-21T15:21:00Z">
        <w:r w:rsidR="000F7FA5">
          <w:rPr>
            <w:bCs/>
          </w:rPr>
          <w:t xml:space="preserve">. </w:t>
        </w:r>
      </w:ins>
      <w:ins w:id="449" w:author="Matthew Pipkin" w:date="2020-09-08T12:40:00Z">
        <w:r w:rsidR="00DF6E10">
          <w:t>In order t</w:t>
        </w:r>
      </w:ins>
      <w:ins w:id="450" w:author="Matthew Pipkin" w:date="2020-09-01T11:52:00Z">
        <w:r w:rsidR="00F37C4E">
          <w:t>o</w:t>
        </w:r>
      </w:ins>
      <w:ins w:id="451" w:author="Matthew Pipkin" w:date="2020-07-23T18:08:00Z">
        <w:r w:rsidR="0095656A">
          <w:t xml:space="preserve"> </w:t>
        </w:r>
      </w:ins>
      <w:ins w:id="452" w:author="Matthew Pipkin" w:date="2020-07-23T18:09:00Z">
        <w:r w:rsidR="0095656A">
          <w:t xml:space="preserve">define </w:t>
        </w:r>
      </w:ins>
      <w:ins w:id="453" w:author="Matthew Pipkin" w:date="2020-09-01T11:29:00Z">
        <w:r w:rsidR="00F707D8">
          <w:t>these</w:t>
        </w:r>
      </w:ins>
      <w:ins w:id="454" w:author="Matthew Pipkin" w:date="2020-07-23T18:09:00Z">
        <w:r w:rsidR="0095656A">
          <w:t xml:space="preserve"> trajectories</w:t>
        </w:r>
      </w:ins>
      <w:ins w:id="455" w:author="Matthew Pipkin" w:date="2020-09-01T11:27:00Z">
        <w:r w:rsidR="00F707D8">
          <w:t xml:space="preserve">, </w:t>
        </w:r>
      </w:ins>
      <w:del w:id="456" w:author="Matthew Pipkin" w:date="2020-07-23T18:09:00Z">
        <w:r w:rsidR="00027447" w:rsidDel="0095656A">
          <w:delText>W</w:delText>
        </w:r>
      </w:del>
      <w:del w:id="457" w:author="Matthew Pipkin" w:date="2020-08-20T17:36:00Z">
        <w:r w:rsidR="00027447" w:rsidDel="007622E8">
          <w:delText xml:space="preserve">e used </w:delText>
        </w:r>
      </w:del>
      <w:r w:rsidR="00027447">
        <w:t xml:space="preserve">an unsupervised </w:t>
      </w:r>
      <w:del w:id="458" w:author="Matthew Pipkin" w:date="2020-08-20T17:36:00Z">
        <w:r w:rsidR="00027447" w:rsidDel="007622E8">
          <w:delText>approach to analyze</w:delText>
        </w:r>
      </w:del>
      <w:ins w:id="459" w:author="Matthew Pipkin" w:date="2020-08-20T17:36:00Z">
        <w:r w:rsidR="007622E8">
          <w:t xml:space="preserve">analysis </w:t>
        </w:r>
      </w:ins>
      <w:ins w:id="460" w:author="Matthew Pipkin" w:date="2020-09-01T11:54:00Z">
        <w:r w:rsidR="00F37C4E">
          <w:t xml:space="preserve">of scRNA-seq data </w:t>
        </w:r>
      </w:ins>
      <w:del w:id="461" w:author="Matthew Pipkin" w:date="2020-09-01T11:30:00Z">
        <w:r w:rsidR="00027447" w:rsidDel="00F707D8">
          <w:delText xml:space="preserve"> single cell gene expression </w:delText>
        </w:r>
      </w:del>
      <w:del w:id="462" w:author="Matthew Pipkin" w:date="2020-08-20T17:36:00Z">
        <w:r w:rsidR="00027447" w:rsidDel="007622E8">
          <w:delText xml:space="preserve">and </w:delText>
        </w:r>
      </w:del>
      <w:ins w:id="463" w:author="Matthew Pipkin" w:date="2020-08-20T17:36:00Z">
        <w:r w:rsidR="007622E8">
          <w:t xml:space="preserve">was used to </w:t>
        </w:r>
      </w:ins>
      <w:r w:rsidR="00266206">
        <w:t xml:space="preserve">infer </w:t>
      </w:r>
      <w:del w:id="464" w:author="Matthew Pipkin" w:date="2020-08-20T17:37:00Z">
        <w:r w:rsidR="00870804" w:rsidDel="007622E8">
          <w:delText xml:space="preserve">developmental </w:delText>
        </w:r>
      </w:del>
      <w:r w:rsidR="00614483">
        <w:t>connect</w:t>
      </w:r>
      <w:r w:rsidR="00266206">
        <w:t>ions between</w:t>
      </w:r>
      <w:r w:rsidR="00614483">
        <w:t xml:space="preserve"> naïve </w:t>
      </w:r>
      <w:del w:id="465" w:author="Matthew Pipkin" w:date="2020-08-20T17:37:00Z">
        <w:r w:rsidR="002818E5" w:rsidDel="007622E8">
          <w:delText xml:space="preserve">antigen-specific </w:delText>
        </w:r>
      </w:del>
      <w:ins w:id="466" w:author="Matthew Pipkin" w:date="2020-08-20T17:37:00Z">
        <w:r w:rsidR="007622E8">
          <w:t xml:space="preserve">cells </w:t>
        </w:r>
      </w:ins>
      <w:del w:id="467" w:author="Matthew Pipkin" w:date="2020-08-20T17:37:00Z">
        <w:r w:rsidR="00614483" w:rsidDel="007622E8">
          <w:delText xml:space="preserve">CD8 T cells </w:delText>
        </w:r>
      </w:del>
      <w:r w:rsidR="00266206">
        <w:t>and</w:t>
      </w:r>
      <w:r w:rsidR="009B046D">
        <w:t xml:space="preserve"> </w:t>
      </w:r>
      <w:r w:rsidR="00614483">
        <w:t xml:space="preserve">their activated progenies </w:t>
      </w:r>
      <w:r w:rsidR="00B070DC">
        <w:t xml:space="preserve">early in </w:t>
      </w:r>
      <w:r w:rsidR="000353C2">
        <w:t>the</w:t>
      </w:r>
      <w:ins w:id="468" w:author="Matthew Pipkin" w:date="2020-07-23T18:10:00Z">
        <w:r w:rsidR="0095656A">
          <w:t xml:space="preserve"> response</w:t>
        </w:r>
      </w:ins>
      <w:r w:rsidR="00B070DC">
        <w:t xml:space="preserve"> </w:t>
      </w:r>
      <w:del w:id="469" w:author="Matthew Pipkin" w:date="2020-07-23T18:09:00Z">
        <w:r w:rsidR="00B070DC" w:rsidDel="0095656A">
          <w:delText>response to</w:delText>
        </w:r>
        <w:r w:rsidR="00614483" w:rsidDel="0095656A">
          <w:delText xml:space="preserve"> </w:delText>
        </w:r>
        <w:r w:rsidR="001C17AC" w:rsidDel="0095656A">
          <w:delText xml:space="preserve">either </w:delText>
        </w:r>
        <w:r w:rsidR="00614483" w:rsidDel="0095656A">
          <w:delText xml:space="preserve">acute </w:delText>
        </w:r>
        <w:r w:rsidR="001C17AC" w:rsidDel="0095656A">
          <w:delText xml:space="preserve">or </w:delText>
        </w:r>
        <w:r w:rsidR="00614483" w:rsidDel="0095656A">
          <w:delText>chronic infection</w:delText>
        </w:r>
        <w:r w:rsidR="009B046D" w:rsidDel="0095656A">
          <w:delText xml:space="preserve"> </w:delText>
        </w:r>
      </w:del>
      <w:del w:id="470" w:author="Matthew Pipkin" w:date="2020-07-23T18:10:00Z">
        <w:r w:rsidR="009B046D" w:rsidDel="0095656A">
          <w:delText>with</w:delText>
        </w:r>
      </w:del>
      <w:ins w:id="471" w:author="Matthew Pipkin" w:date="2020-07-23T18:10:00Z">
        <w:r w:rsidR="0095656A">
          <w:t xml:space="preserve">to </w:t>
        </w:r>
      </w:ins>
      <w:ins w:id="472" w:author="Matthew Pipkin" w:date="2020-09-08T13:32:00Z">
        <w:r w:rsidR="0091592E">
          <w:t xml:space="preserve">either an acute or chronic viral infection </w:t>
        </w:r>
      </w:ins>
      <w:ins w:id="473" w:author="Matthew Pipkin" w:date="2020-09-08T22:47:00Z">
        <w:r w:rsidR="00F03A62">
          <w:t>induced by</w:t>
        </w:r>
      </w:ins>
      <w:ins w:id="474" w:author="Matthew Pipkin" w:date="2020-07-23T18:10:00Z">
        <w:r w:rsidR="0095656A">
          <w:t xml:space="preserve"> different strains of</w:t>
        </w:r>
      </w:ins>
      <w:r w:rsidR="009B046D">
        <w:t xml:space="preserve"> </w:t>
      </w:r>
      <w:r w:rsidR="009B046D">
        <w:rPr>
          <w:i/>
          <w:iCs/>
        </w:rPr>
        <w:t xml:space="preserve">Lymphocytic choriomeningitis virus </w:t>
      </w:r>
      <w:r w:rsidR="009B046D">
        <w:t>(LCMV)</w:t>
      </w:r>
      <w:r w:rsidR="00432AC4">
        <w:t>.</w:t>
      </w:r>
      <w:ins w:id="475" w:author="Matthew Pipkin" w:date="2020-09-08T12:40:00Z">
        <w:r w:rsidR="00DF6E10">
          <w:t xml:space="preserve"> </w:t>
        </w:r>
      </w:ins>
      <w:del w:id="476" w:author="Matthew Pipkin" w:date="2020-09-08T12:40:00Z">
        <w:r w:rsidR="00B578DB" w:rsidDel="00DF6E10">
          <w:delText xml:space="preserve"> </w:delText>
        </w:r>
      </w:del>
      <w:del w:id="477" w:author="Matthew Pipkin" w:date="2020-08-18T16:57:00Z">
        <w:r w:rsidR="000353C2" w:rsidDel="00662C62">
          <w:delText xml:space="preserve">Mice exposed </w:delText>
        </w:r>
        <w:r w:rsidR="00BD58D9" w:rsidDel="00662C62">
          <w:delText>systemically</w:delText>
        </w:r>
      </w:del>
      <w:ins w:id="478" w:author="Matthew Pipkin" w:date="2020-08-18T16:57:00Z">
        <w:r w:rsidR="00662C62">
          <w:t xml:space="preserve">Systemic </w:t>
        </w:r>
      </w:ins>
      <w:ins w:id="479" w:author="Matthew Pipkin" w:date="2020-09-02T17:09:00Z">
        <w:r w:rsidR="00104FE3">
          <w:t>exposure</w:t>
        </w:r>
      </w:ins>
      <w:ins w:id="480" w:author="Matthew Pipkin" w:date="2020-08-18T16:57:00Z">
        <w:r w:rsidR="00662C62">
          <w:t xml:space="preserve"> of mice</w:t>
        </w:r>
      </w:ins>
      <w:del w:id="481" w:author="Matthew Pipkin" w:date="2020-08-18T16:57:00Z">
        <w:r w:rsidR="00BD58D9" w:rsidDel="00662C62">
          <w:delText xml:space="preserve"> </w:delText>
        </w:r>
        <w:r w:rsidR="000353C2" w:rsidDel="00662C62">
          <w:delText>t</w:delText>
        </w:r>
      </w:del>
      <w:ins w:id="482" w:author="Matthew Pipkin" w:date="2020-08-18T16:57:00Z">
        <w:r w:rsidR="00662C62">
          <w:t xml:space="preserve"> with</w:t>
        </w:r>
      </w:ins>
      <w:del w:id="483" w:author="Matthew Pipkin" w:date="2020-08-18T16:57:00Z">
        <w:r w:rsidR="000353C2" w:rsidDel="00662C62">
          <w:delText>o</w:delText>
        </w:r>
      </w:del>
      <w:r w:rsidR="000353C2">
        <w:t xml:space="preserve"> </w:t>
      </w:r>
      <w:ins w:id="484" w:author="Matthew Pipkin" w:date="2020-09-01T11:32:00Z">
        <w:r w:rsidR="00F707D8">
          <w:t>LCMV-</w:t>
        </w:r>
      </w:ins>
      <w:ins w:id="485" w:author="Matthew Pipkin" w:date="2020-07-23T18:10:00Z">
        <w:r w:rsidR="0095656A">
          <w:t>Armstrong (</w:t>
        </w:r>
      </w:ins>
      <w:r w:rsidR="00710827">
        <w:t>LCMV</w:t>
      </w:r>
      <w:r w:rsidR="00710827" w:rsidRPr="000212CC">
        <w:rPr>
          <w:vertAlign w:val="subscript"/>
        </w:rPr>
        <w:t>Arm</w:t>
      </w:r>
      <w:ins w:id="486" w:author="Matthew Pipkin" w:date="2020-07-23T18:10:00Z">
        <w:r w:rsidR="0095656A">
          <w:t>)</w:t>
        </w:r>
      </w:ins>
      <w:r w:rsidR="00710827">
        <w:t xml:space="preserve"> </w:t>
      </w:r>
      <w:del w:id="487" w:author="Matthew Pipkin" w:date="2020-08-18T16:57:00Z">
        <w:r w:rsidR="000353C2" w:rsidDel="00662C62">
          <w:delText xml:space="preserve">undergo </w:delText>
        </w:r>
      </w:del>
      <w:ins w:id="488" w:author="Matthew Pipkin" w:date="2020-08-18T16:57:00Z">
        <w:r w:rsidR="00662C62">
          <w:t>induces</w:t>
        </w:r>
      </w:ins>
      <w:del w:id="489" w:author="Matthew Pipkin" w:date="2020-08-18T16:57:00Z">
        <w:r w:rsidR="000353C2" w:rsidDel="00662C62">
          <w:delText>a</w:delText>
        </w:r>
        <w:r w:rsidR="00BD58D9" w:rsidDel="00662C62">
          <w:delText>n</w:delText>
        </w:r>
      </w:del>
      <w:ins w:id="490" w:author="Matthew Pipkin" w:date="2020-08-18T16:57:00Z">
        <w:r w:rsidR="00662C62">
          <w:t xml:space="preserve"> </w:t>
        </w:r>
      </w:ins>
      <w:ins w:id="491" w:author="Matthew Pipkin" w:date="2020-09-07T15:32:00Z">
        <w:r w:rsidR="00BC3590">
          <w:t xml:space="preserve">an acute </w:t>
        </w:r>
      </w:ins>
      <w:del w:id="492" w:author="Matthew Pipkin" w:date="2020-08-18T16:57:00Z">
        <w:r w:rsidR="00BD58D9" w:rsidDel="00662C62">
          <w:delText xml:space="preserve"> </w:delText>
        </w:r>
      </w:del>
      <w:r w:rsidR="00710827">
        <w:t>infection</w:t>
      </w:r>
      <w:r w:rsidR="00BD58D9">
        <w:t xml:space="preserve"> in the spleen</w:t>
      </w:r>
      <w:r w:rsidR="00BF5206">
        <w:t xml:space="preserve"> that </w:t>
      </w:r>
      <w:r w:rsidR="00BD58D9">
        <w:t xml:space="preserve">is cleared </w:t>
      </w:r>
      <w:del w:id="493" w:author="Matthew Pipkin" w:date="2020-09-07T15:32:00Z">
        <w:r w:rsidR="000353C2" w:rsidDel="00BC3590">
          <w:delText>acutely</w:delText>
        </w:r>
      </w:del>
      <w:ins w:id="494" w:author="Matthew Pipkin" w:date="2020-09-07T15:32:00Z">
        <w:r w:rsidR="00BC3590">
          <w:t>rapidly</w:t>
        </w:r>
      </w:ins>
      <w:r w:rsidR="00C26724">
        <w:t>.</w:t>
      </w:r>
      <w:r w:rsidR="00870804">
        <w:t xml:space="preserve"> </w:t>
      </w:r>
      <w:r w:rsidR="00C26724">
        <w:t>V</w:t>
      </w:r>
      <w:r w:rsidR="00870804">
        <w:t>iremia</w:t>
      </w:r>
      <w:r w:rsidR="00710827">
        <w:t xml:space="preserve"> peaks around day 4 </w:t>
      </w:r>
      <w:ins w:id="495" w:author="Matthew Pipkin" w:date="2020-09-10T10:00:00Z">
        <w:r w:rsidR="00A166C1">
          <w:t>post infection (</w:t>
        </w:r>
      </w:ins>
      <w:r w:rsidR="00710827">
        <w:t>p.i.</w:t>
      </w:r>
      <w:ins w:id="496" w:author="Matthew Pipkin" w:date="2020-09-10T10:00:00Z">
        <w:r w:rsidR="00A166C1">
          <w:t>)</w:t>
        </w:r>
      </w:ins>
      <w:r w:rsidR="00870804">
        <w:t xml:space="preserve"> </w:t>
      </w:r>
      <w:r w:rsidR="00710827">
        <w:t xml:space="preserve">and is </w:t>
      </w:r>
      <w:r w:rsidR="00D8594D">
        <w:t xml:space="preserve">mainly </w:t>
      </w:r>
      <w:r w:rsidR="00710827">
        <w:t>cleared by day 8</w:t>
      </w:r>
      <w:r w:rsidR="00D8594D">
        <w:t>. In contrast,</w:t>
      </w:r>
      <w:ins w:id="497" w:author="Matthew Pipkin" w:date="2020-07-23T18:13:00Z">
        <w:r w:rsidR="00694CEC">
          <w:t xml:space="preserve"> </w:t>
        </w:r>
      </w:ins>
      <w:ins w:id="498" w:author="Matthew Pipkin" w:date="2020-09-10T09:57:00Z">
        <w:r w:rsidR="00A166C1">
          <w:t>by day 8 p.i.</w:t>
        </w:r>
      </w:ins>
      <w:ins w:id="499" w:author="Matthew Pipkin" w:date="2020-09-10T09:58:00Z">
        <w:r w:rsidR="00A166C1">
          <w:t xml:space="preserve"> with</w:t>
        </w:r>
        <w:r w:rsidR="00A166C1" w:rsidRPr="00A166C1">
          <w:t xml:space="preserve"> </w:t>
        </w:r>
        <w:r w:rsidR="00A166C1">
          <w:t>LCMV-Clone 13 (LCMV</w:t>
        </w:r>
        <w:r w:rsidR="00A166C1" w:rsidRPr="000769AB">
          <w:rPr>
            <w:vertAlign w:val="subscript"/>
          </w:rPr>
          <w:t>Cl13</w:t>
        </w:r>
        <w:r w:rsidR="00A166C1">
          <w:t xml:space="preserve">) </w:t>
        </w:r>
      </w:ins>
      <w:ins w:id="500" w:author="Matthew Pipkin" w:date="2020-09-07T15:33:00Z">
        <w:r w:rsidR="00BC3590">
          <w:t xml:space="preserve">the virus </w:t>
        </w:r>
      </w:ins>
      <w:ins w:id="501" w:author="Matthew Pipkin" w:date="2020-08-18T16:59:00Z">
        <w:r w:rsidR="00662C62">
          <w:t xml:space="preserve">disseminates from the spleen </w:t>
        </w:r>
      </w:ins>
      <w:ins w:id="502" w:author="Matthew Pipkin" w:date="2020-09-07T15:34:00Z">
        <w:r w:rsidR="00BC3590">
          <w:t>and persists chronically</w:t>
        </w:r>
      </w:ins>
      <w:ins w:id="503" w:author="Matthew Pipkin" w:date="2020-09-10T09:58:00Z">
        <w:r w:rsidR="00A166C1" w:rsidRPr="00A166C1">
          <w:t xml:space="preserve"> </w:t>
        </w:r>
        <w:r w:rsidR="00A166C1">
          <w:t>in multiple tissues</w:t>
        </w:r>
      </w:ins>
      <w:del w:id="504" w:author="Matthew Pipkin" w:date="2020-08-18T16:58:00Z">
        <w:r w:rsidR="00D8594D" w:rsidDel="00662C62">
          <w:delText xml:space="preserve"> </w:delText>
        </w:r>
      </w:del>
      <w:del w:id="505" w:author="Matthew Pipkin" w:date="2020-07-23T18:12:00Z">
        <w:r w:rsidR="00710827" w:rsidDel="00694CEC">
          <w:delText>LCMV</w:delText>
        </w:r>
        <w:r w:rsidR="00710827" w:rsidRPr="00EE3B16" w:rsidDel="00694CEC">
          <w:rPr>
            <w:vertAlign w:val="subscript"/>
          </w:rPr>
          <w:delText>Cl13</w:delText>
        </w:r>
        <w:r w:rsidR="000353C2" w:rsidDel="00694CEC">
          <w:rPr>
            <w:vertAlign w:val="subscript"/>
          </w:rPr>
          <w:delText xml:space="preserve"> </w:delText>
        </w:r>
      </w:del>
      <w:del w:id="506" w:author="Matthew Pipkin" w:date="2020-08-18T16:59:00Z">
        <w:r w:rsidR="00710827" w:rsidDel="00662C62">
          <w:delText xml:space="preserve">disseminates </w:delText>
        </w:r>
        <w:r w:rsidR="00D8594D" w:rsidDel="00662C62">
          <w:delText xml:space="preserve">from the spleen </w:delText>
        </w:r>
        <w:r w:rsidR="00710827" w:rsidDel="00662C62">
          <w:delText>to multiple tissue</w:delText>
        </w:r>
        <w:r w:rsidR="00870804" w:rsidDel="00662C62">
          <w:delText>s</w:delText>
        </w:r>
        <w:r w:rsidR="00BF5206" w:rsidDel="00662C62">
          <w:delText xml:space="preserve"> and establishes a chronic infection</w:delText>
        </w:r>
      </w:del>
      <w:r w:rsidR="00710827">
        <w:t xml:space="preserve">. </w:t>
      </w:r>
      <w:del w:id="507" w:author="Matthew Pipkin" w:date="2020-09-11T14:29:00Z">
        <w:r w:rsidR="000353C2" w:rsidDel="00526A06">
          <w:delText>I</w:delText>
        </w:r>
        <w:r w:rsidR="00870804" w:rsidDel="00526A06">
          <w:delText xml:space="preserve">n </w:delText>
        </w:r>
      </w:del>
      <w:del w:id="508" w:author="Matthew Pipkin" w:date="2020-07-23T18:12:00Z">
        <w:r w:rsidR="001C17AC" w:rsidDel="00694CEC">
          <w:delText xml:space="preserve">either </w:delText>
        </w:r>
      </w:del>
      <w:del w:id="509" w:author="Matthew Pipkin" w:date="2020-09-11T14:29:00Z">
        <w:r w:rsidR="00870804" w:rsidDel="00526A06">
          <w:delText>setting</w:delText>
        </w:r>
        <w:r w:rsidR="00710827" w:rsidDel="00526A06">
          <w:delText xml:space="preserve">, </w:delText>
        </w:r>
      </w:del>
      <w:ins w:id="510" w:author="Matthew Pipkin" w:date="2020-09-11T14:29:00Z">
        <w:r w:rsidR="00526A06">
          <w:t xml:space="preserve">By day 8 p.i. </w:t>
        </w:r>
      </w:ins>
      <w:del w:id="511" w:author="Matthew Pipkin" w:date="2020-08-18T16:59:00Z">
        <w:r w:rsidR="00710827" w:rsidDel="00662C62">
          <w:delText xml:space="preserve">multiple </w:delText>
        </w:r>
      </w:del>
      <w:r w:rsidR="00B070DC">
        <w:t xml:space="preserve">distinct </w:t>
      </w:r>
      <w:r w:rsidR="00710827">
        <w:t>subsets of activated</w:t>
      </w:r>
      <w:ins w:id="512" w:author="Matthew Pipkin" w:date="2020-09-07T15:35:00Z">
        <w:r w:rsidR="00BC3590">
          <w:t xml:space="preserve"> </w:t>
        </w:r>
      </w:ins>
      <w:del w:id="513" w:author="Matthew Pipkin" w:date="2020-09-07T15:35:00Z">
        <w:r w:rsidR="000353C2" w:rsidDel="00BC3590">
          <w:delText xml:space="preserve"> </w:delText>
        </w:r>
        <w:r w:rsidR="00710827" w:rsidDel="00BC3590">
          <w:delText xml:space="preserve">CD8 T cells </w:delText>
        </w:r>
      </w:del>
      <w:del w:id="514" w:author="Matthew Pipkin" w:date="2020-08-18T16:59:00Z">
        <w:r w:rsidR="00B070DC" w:rsidDel="00662C62">
          <w:delText xml:space="preserve">are </w:delText>
        </w:r>
      </w:del>
      <w:del w:id="515" w:author="Matthew Pipkin" w:date="2020-08-31T13:34:00Z">
        <w:r w:rsidR="00B070DC" w:rsidDel="00D2624F">
          <w:delText xml:space="preserve">evident in the spleen </w:delText>
        </w:r>
        <w:r w:rsidR="000353C2" w:rsidDel="00D2624F">
          <w:delText xml:space="preserve">by day 8 p.i. </w:delText>
        </w:r>
      </w:del>
      <w:del w:id="516" w:author="Matthew Pipkin" w:date="2020-09-01T11:54:00Z">
        <w:r w:rsidR="00BD58D9" w:rsidDel="00F37C4E">
          <w:delText>that</w:delText>
        </w:r>
        <w:r w:rsidR="000353C2" w:rsidDel="00F37C4E">
          <w:delText xml:space="preserve"> compose</w:delText>
        </w:r>
      </w:del>
      <w:del w:id="517" w:author="Matthew Pipkin" w:date="2020-08-31T13:34:00Z">
        <w:r w:rsidR="000353C2" w:rsidDel="00D2624F">
          <w:delText xml:space="preserve">, or </w:delText>
        </w:r>
      </w:del>
      <w:del w:id="518" w:author="Matthew Pipkin" w:date="2020-08-18T17:00:00Z">
        <w:r w:rsidR="000353C2" w:rsidDel="00662C62">
          <w:delText>give rise t</w:delText>
        </w:r>
        <w:r w:rsidR="00BD58D9" w:rsidDel="00662C62">
          <w:delText>o,</w:delText>
        </w:r>
        <w:r w:rsidR="000353C2" w:rsidDel="00662C62">
          <w:delText xml:space="preserve"> distinct</w:delText>
        </w:r>
      </w:del>
      <w:del w:id="519" w:author="Matthew Pipkin" w:date="2020-08-20T17:38:00Z">
        <w:r w:rsidR="000353C2" w:rsidDel="007622E8">
          <w:delText xml:space="preserve"> effector </w:delText>
        </w:r>
      </w:del>
      <w:del w:id="520" w:author="Matthew Pipkin" w:date="2020-07-23T18:10:00Z">
        <w:r w:rsidR="000353C2" w:rsidDel="0095656A">
          <w:delText>(</w:delText>
        </w:r>
      </w:del>
      <w:r w:rsidR="000353C2">
        <w:t>T</w:t>
      </w:r>
      <w:r w:rsidR="000353C2" w:rsidRPr="00E7721A">
        <w:rPr>
          <w:vertAlign w:val="subscript"/>
        </w:rPr>
        <w:t>EFF</w:t>
      </w:r>
      <w:del w:id="521" w:author="Matthew Pipkin" w:date="2020-07-23T18:10:00Z">
        <w:r w:rsidR="000353C2" w:rsidDel="0095656A">
          <w:delText>)</w:delText>
        </w:r>
      </w:del>
      <w:r w:rsidR="000353C2">
        <w:t xml:space="preserve">, </w:t>
      </w:r>
      <w:del w:id="522" w:author="Matthew Pipkin" w:date="2020-07-23T18:10:00Z">
        <w:r w:rsidR="000353C2" w:rsidDel="0095656A">
          <w:delText>memory (</w:delText>
        </w:r>
      </w:del>
      <w:r w:rsidR="000353C2">
        <w:t>T</w:t>
      </w:r>
      <w:r w:rsidR="000353C2" w:rsidRPr="00E7721A">
        <w:rPr>
          <w:vertAlign w:val="subscript"/>
        </w:rPr>
        <w:t>MEM</w:t>
      </w:r>
      <w:del w:id="523" w:author="Matthew Pipkin" w:date="2020-07-23T18:10:00Z">
        <w:r w:rsidR="000353C2" w:rsidDel="0095656A">
          <w:delText>)</w:delText>
        </w:r>
      </w:del>
      <w:r w:rsidR="000353C2">
        <w:t xml:space="preserve"> </w:t>
      </w:r>
      <w:ins w:id="524" w:author="Matthew Pipkin" w:date="2020-09-07T15:35:00Z">
        <w:r w:rsidR="00BC3590">
          <w:t xml:space="preserve">precursor </w:t>
        </w:r>
      </w:ins>
      <w:r w:rsidR="000353C2">
        <w:t xml:space="preserve">and </w:t>
      </w:r>
      <w:del w:id="525" w:author="Matthew Pipkin" w:date="2020-07-23T18:11:00Z">
        <w:r w:rsidR="000353C2" w:rsidDel="0095656A">
          <w:delText>exhauste</w:delText>
        </w:r>
      </w:del>
      <w:del w:id="526" w:author="Matthew Pipkin" w:date="2020-07-23T18:10:00Z">
        <w:r w:rsidR="000353C2" w:rsidDel="0095656A">
          <w:delText>d (</w:delText>
        </w:r>
      </w:del>
      <w:r w:rsidR="000353C2">
        <w:t>T</w:t>
      </w:r>
      <w:r w:rsidR="000353C2" w:rsidRPr="00E7721A">
        <w:rPr>
          <w:vertAlign w:val="subscript"/>
        </w:rPr>
        <w:t>EX</w:t>
      </w:r>
      <w:del w:id="527" w:author="Matthew Pipkin" w:date="2020-07-23T18:11:00Z">
        <w:r w:rsidR="000353C2" w:rsidDel="0095656A">
          <w:delText>)</w:delText>
        </w:r>
      </w:del>
      <w:r w:rsidR="000353C2">
        <w:t xml:space="preserve"> </w:t>
      </w:r>
      <w:ins w:id="528" w:author="Matthew Pipkin" w:date="2020-09-07T15:35:00Z">
        <w:r w:rsidR="00BC3590">
          <w:t xml:space="preserve">CD8 T </w:t>
        </w:r>
      </w:ins>
      <w:del w:id="529" w:author="Matthew Pipkin" w:date="2020-09-07T15:34:00Z">
        <w:r w:rsidR="000353C2" w:rsidDel="00BC3590">
          <w:delText>subsets</w:delText>
        </w:r>
      </w:del>
      <w:ins w:id="530" w:author="Matthew Pipkin" w:date="2020-09-07T15:34:00Z">
        <w:r w:rsidR="00BC3590">
          <w:t xml:space="preserve">cells </w:t>
        </w:r>
      </w:ins>
      <w:ins w:id="531" w:author="Matthew Pipkin" w:date="2020-09-07T15:35:00Z">
        <w:r w:rsidR="00BC3590">
          <w:t>become evident</w:t>
        </w:r>
      </w:ins>
      <w:ins w:id="532" w:author="Matthew Pipkin" w:date="2020-08-31T13:35:00Z">
        <w:r w:rsidR="00D2624F">
          <w:t xml:space="preserve"> in the spleen</w:t>
        </w:r>
      </w:ins>
      <w:ins w:id="533" w:author="Matthew Pipkin" w:date="2020-09-11T14:29:00Z">
        <w:r w:rsidR="00526A06">
          <w:t xml:space="preserve"> in each infection setting</w:t>
        </w:r>
      </w:ins>
      <w:ins w:id="534" w:author="Matthew Pipkin" w:date="2020-08-31T13:35:00Z">
        <w:r w:rsidR="00D2624F">
          <w:t xml:space="preserve"> </w:t>
        </w:r>
      </w:ins>
      <w:del w:id="535" w:author="Matthew Pipkin" w:date="2020-09-11T14:29:00Z">
        <w:r w:rsidR="000353C2" w:rsidDel="00526A06">
          <w:delText xml:space="preserve"> </w:delText>
        </w:r>
      </w:del>
      <w:r w:rsidR="00710827" w:rsidRPr="000212CC">
        <w:rPr>
          <w:highlight w:val="yellow"/>
        </w:rPr>
        <w:t>[REF</w:t>
      </w:r>
      <w:r w:rsidR="00710827">
        <w:t xml:space="preserve">]. </w:t>
      </w:r>
      <w:ins w:id="536" w:author="Matthew Pipkin" w:date="2020-08-31T13:35:00Z">
        <w:r w:rsidR="00D2624F">
          <w:t xml:space="preserve">To generate these subsets, </w:t>
        </w:r>
      </w:ins>
      <w:del w:id="537" w:author="Matthew Pipkin" w:date="2020-08-20T17:38:00Z">
        <w:r w:rsidR="00027447" w:rsidDel="007622E8">
          <w:delText xml:space="preserve">To </w:delText>
        </w:r>
      </w:del>
      <w:del w:id="538" w:author="Matthew Pipkin" w:date="2020-07-15T18:52:00Z">
        <w:r w:rsidR="00027447" w:rsidDel="002C49E3">
          <w:delText xml:space="preserve">generate </w:delText>
        </w:r>
      </w:del>
      <w:del w:id="539" w:author="Matthew Pipkin" w:date="2020-08-20T17:38:00Z">
        <w:r w:rsidR="00027447" w:rsidDel="007622E8">
          <w:delText xml:space="preserve">these </w:delText>
        </w:r>
      </w:del>
      <w:del w:id="540" w:author="Matthew Pipkin" w:date="2020-07-15T18:52:00Z">
        <w:r w:rsidR="00027447" w:rsidDel="002C49E3">
          <w:delText xml:space="preserve">cells </w:delText>
        </w:r>
      </w:del>
      <w:ins w:id="541" w:author="Matthew Pipkin" w:date="2020-08-31T13:35:00Z">
        <w:r w:rsidR="00D2624F">
          <w:t>n</w:t>
        </w:r>
      </w:ins>
      <w:del w:id="542" w:author="Matthew Pipkin" w:date="2020-08-20T17:38:00Z">
        <w:r w:rsidR="00027447" w:rsidDel="007622E8">
          <w:delText>n</w:delText>
        </w:r>
      </w:del>
      <w:r w:rsidR="00027447">
        <w:t xml:space="preserve">aïve, </w:t>
      </w:r>
      <w:del w:id="543" w:author="Matthew Pipkin" w:date="2020-08-18T17:01:00Z">
        <w:r w:rsidR="00027447" w:rsidDel="00662C62">
          <w:delText>LCMV-specific,</w:delText>
        </w:r>
        <w:r w:rsidR="000353C2" w:rsidDel="00662C62">
          <w:delText xml:space="preserve"> </w:delText>
        </w:r>
      </w:del>
      <w:r w:rsidR="000353C2">
        <w:t>P14 TCR transgenic (Thy1.1</w:t>
      </w:r>
      <w:r w:rsidR="000353C2" w:rsidRPr="00B36EAF">
        <w:rPr>
          <w:vertAlign w:val="superscript"/>
        </w:rPr>
        <w:t>+</w:t>
      </w:r>
      <w:r w:rsidR="000353C2">
        <w:t>) CD8 T cells were adoptively transferred to naïve wildytype C57BL/6J (Thy1.2</w:t>
      </w:r>
      <w:r w:rsidR="000353C2" w:rsidRPr="00C23F44">
        <w:rPr>
          <w:vertAlign w:val="superscript"/>
        </w:rPr>
        <w:t>+</w:t>
      </w:r>
      <w:r w:rsidR="000353C2">
        <w:t>) hosts</w:t>
      </w:r>
      <w:ins w:id="544" w:author="Matthew Pipkin" w:date="2020-09-10T10:00:00Z">
        <w:r w:rsidR="00A166C1">
          <w:t>, and separate groups were</w:t>
        </w:r>
      </w:ins>
      <w:del w:id="545" w:author="Matthew Pipkin" w:date="2020-09-10T09:59:00Z">
        <w:r w:rsidR="00027447" w:rsidDel="00A166C1">
          <w:delText xml:space="preserve">, </w:delText>
        </w:r>
      </w:del>
      <w:del w:id="546" w:author="Matthew Pipkin" w:date="2020-08-21T15:17:00Z">
        <w:r w:rsidR="00027447" w:rsidDel="000F7FA5">
          <w:delText>which</w:delText>
        </w:r>
        <w:r w:rsidR="00BD58D9" w:rsidDel="000F7FA5">
          <w:delText xml:space="preserve"> </w:delText>
        </w:r>
        <w:r w:rsidR="000353C2" w:rsidDel="000F7FA5">
          <w:delText>were</w:delText>
        </w:r>
        <w:r w:rsidR="00BD58D9" w:rsidDel="000F7FA5">
          <w:delText xml:space="preserve"> </w:delText>
        </w:r>
        <w:r w:rsidR="00027447" w:rsidDel="000F7FA5">
          <w:delText>subsequently</w:delText>
        </w:r>
      </w:del>
      <w:r w:rsidR="000353C2">
        <w:t xml:space="preserve"> </w:t>
      </w:r>
      <w:del w:id="547" w:author="Matthew Pipkin" w:date="2020-09-10T10:00:00Z">
        <w:r w:rsidR="000353C2" w:rsidDel="00A166C1">
          <w:delText xml:space="preserve">inoculated </w:delText>
        </w:r>
      </w:del>
      <w:ins w:id="548" w:author="Matthew Pipkin" w:date="2020-09-11T14:30:00Z">
        <w:r w:rsidR="00526A06">
          <w:t>infected</w:t>
        </w:r>
      </w:ins>
      <w:ins w:id="549" w:author="Matthew Pipkin" w:date="2020-09-10T10:00:00Z">
        <w:r w:rsidR="00A166C1">
          <w:t xml:space="preserve"> </w:t>
        </w:r>
      </w:ins>
      <w:r w:rsidR="000353C2">
        <w:t xml:space="preserve">with either </w:t>
      </w:r>
      <w:del w:id="550" w:author="Matthew Pipkin" w:date="2020-07-23T18:11:00Z">
        <w:r w:rsidR="000353C2" w:rsidDel="00694CEC">
          <w:delText>the Armstrong (</w:delText>
        </w:r>
      </w:del>
      <w:r w:rsidR="000353C2">
        <w:t>LCMV</w:t>
      </w:r>
      <w:r w:rsidR="000353C2" w:rsidRPr="000769AB">
        <w:rPr>
          <w:vertAlign w:val="subscript"/>
        </w:rPr>
        <w:t>Arm</w:t>
      </w:r>
      <w:del w:id="551" w:author="Matthew Pipkin" w:date="2020-07-23T18:11:00Z">
        <w:r w:rsidR="000353C2" w:rsidDel="00694CEC">
          <w:delText>)</w:delText>
        </w:r>
      </w:del>
      <w:r w:rsidR="000353C2">
        <w:t xml:space="preserve"> or </w:t>
      </w:r>
      <w:ins w:id="552" w:author="Matthew Pipkin" w:date="2020-07-23T18:11:00Z">
        <w:r w:rsidR="00694CEC">
          <w:t>LCMV</w:t>
        </w:r>
        <w:r w:rsidR="00694CEC" w:rsidRPr="00EE3B16">
          <w:rPr>
            <w:vertAlign w:val="subscript"/>
          </w:rPr>
          <w:t>Cl13</w:t>
        </w:r>
      </w:ins>
      <w:del w:id="553" w:author="Matthew Pipkin" w:date="2020-07-23T18:11:00Z">
        <w:r w:rsidR="000353C2" w:rsidDel="00694CEC">
          <w:delText>Clone 13 (LCMV</w:delText>
        </w:r>
        <w:r w:rsidR="000353C2" w:rsidRPr="000769AB" w:rsidDel="00694CEC">
          <w:rPr>
            <w:vertAlign w:val="subscript"/>
          </w:rPr>
          <w:delText>Cl13</w:delText>
        </w:r>
        <w:r w:rsidR="000353C2" w:rsidDel="00694CEC">
          <w:delText>) strains of LCMV</w:delText>
        </w:r>
      </w:del>
      <w:r w:rsidR="000353C2">
        <w:t xml:space="preserve">. </w:t>
      </w:r>
      <w:ins w:id="554" w:author="Matthew Pipkin" w:date="2020-08-18T17:04:00Z">
        <w:r w:rsidR="00662C62">
          <w:t xml:space="preserve">On days 5 </w:t>
        </w:r>
      </w:ins>
      <w:ins w:id="555" w:author="Matthew Pipkin" w:date="2020-08-20T17:38:00Z">
        <w:r w:rsidR="007622E8">
          <w:t>and</w:t>
        </w:r>
      </w:ins>
      <w:ins w:id="556" w:author="Matthew Pipkin" w:date="2020-08-18T17:04:00Z">
        <w:r w:rsidR="00662C62">
          <w:t xml:space="preserve"> 8 p.i.</w:t>
        </w:r>
      </w:ins>
      <w:ins w:id="557" w:author="Matthew Pipkin" w:date="2020-08-31T13:37:00Z">
        <w:r w:rsidR="00D2624F">
          <w:t xml:space="preserve"> </w:t>
        </w:r>
      </w:ins>
      <w:ins w:id="558" w:author="Matthew Pipkin" w:date="2020-08-18T17:04:00Z">
        <w:r w:rsidR="00662C62">
          <w:t>d</w:t>
        </w:r>
      </w:ins>
      <w:ins w:id="559" w:author="Matthew Pipkin" w:date="2020-08-18T17:02:00Z">
        <w:r w:rsidR="00662C62">
          <w:t xml:space="preserve">onor </w:t>
        </w:r>
      </w:ins>
      <w:r w:rsidR="000353C2">
        <w:t xml:space="preserve">P14 TCR transgenic </w:t>
      </w:r>
      <w:ins w:id="560" w:author="Matthew Pipkin" w:date="2020-08-18T17:02:00Z">
        <w:r w:rsidR="00662C62">
          <w:t>CD8 T cells</w:t>
        </w:r>
      </w:ins>
      <w:ins w:id="561" w:author="Matthew Pipkin" w:date="2020-08-18T17:06:00Z">
        <w:r w:rsidR="00662C62">
          <w:t xml:space="preserve"> (Thy1.1</w:t>
        </w:r>
        <w:r w:rsidR="00662C62" w:rsidRPr="00662C62">
          <w:rPr>
            <w:vertAlign w:val="superscript"/>
            <w:rPrChange w:id="562" w:author="Matthew Pipkin" w:date="2020-08-18T17:06:00Z">
              <w:rPr/>
            </w:rPrChange>
          </w:rPr>
          <w:t>+</w:t>
        </w:r>
        <w:r w:rsidR="00662C62">
          <w:t>)</w:t>
        </w:r>
      </w:ins>
      <w:ins w:id="563" w:author="Matthew Pipkin" w:date="2020-08-18T17:02:00Z">
        <w:r w:rsidR="00662C62">
          <w:t xml:space="preserve">, </w:t>
        </w:r>
      </w:ins>
      <w:r w:rsidR="000353C2">
        <w:t xml:space="preserve">and </w:t>
      </w:r>
      <w:ins w:id="564" w:author="Matthew Pipkin" w:date="2020-08-18T17:02:00Z">
        <w:r w:rsidR="00662C62">
          <w:t xml:space="preserve">host-derived </w:t>
        </w:r>
      </w:ins>
      <w:r w:rsidR="000353C2">
        <w:t>endogenous tetramer</w:t>
      </w:r>
      <w:ins w:id="565" w:author="Matthew Pipkin" w:date="2020-08-31T13:36:00Z">
        <w:r w:rsidR="00D2624F">
          <w:t xml:space="preserve"> reactive</w:t>
        </w:r>
      </w:ins>
      <w:del w:id="566" w:author="Matthew Pipkin" w:date="2020-08-31T13:36:00Z">
        <w:r w:rsidR="000353C2" w:rsidRPr="00E7721A" w:rsidDel="00D2624F">
          <w:rPr>
            <w:vertAlign w:val="superscript"/>
          </w:rPr>
          <w:delText>+</w:delText>
        </w:r>
      </w:del>
      <w:r w:rsidR="000353C2">
        <w:t xml:space="preserve"> </w:t>
      </w:r>
      <w:del w:id="567" w:author="Matthew Pipkin" w:date="2020-08-31T13:36:00Z">
        <w:r w:rsidR="000353C2" w:rsidDel="00D2624F">
          <w:delText>(GP</w:delText>
        </w:r>
        <w:r w:rsidR="000353C2" w:rsidRPr="00A35AF2" w:rsidDel="00D2624F">
          <w:rPr>
            <w:vertAlign w:val="subscript"/>
          </w:rPr>
          <w:delText>33</w:delText>
        </w:r>
        <w:r w:rsidR="000353C2" w:rsidRPr="00A35AF2" w:rsidDel="00D2624F">
          <w:rPr>
            <w:vertAlign w:val="superscript"/>
          </w:rPr>
          <w:delText>+</w:delText>
        </w:r>
        <w:r w:rsidR="000353C2" w:rsidDel="00D2624F">
          <w:delText>, Thy1.2</w:delText>
        </w:r>
        <w:r w:rsidR="000353C2" w:rsidRPr="00E7721A" w:rsidDel="00D2624F">
          <w:rPr>
            <w:vertAlign w:val="superscript"/>
          </w:rPr>
          <w:delText>+</w:delText>
        </w:r>
        <w:r w:rsidR="000353C2" w:rsidDel="00D2624F">
          <w:delText xml:space="preserve">) </w:delText>
        </w:r>
      </w:del>
      <w:r w:rsidR="000353C2">
        <w:t>CD8 T cells</w:t>
      </w:r>
      <w:ins w:id="568" w:author="Matthew Pipkin" w:date="2020-08-31T13:37:00Z">
        <w:r w:rsidR="00D2624F">
          <w:t xml:space="preserve"> </w:t>
        </w:r>
      </w:ins>
      <w:ins w:id="569" w:author="Matthew Pipkin" w:date="2020-08-31T13:36:00Z">
        <w:r w:rsidR="00D2624F">
          <w:t>(GP</w:t>
        </w:r>
        <w:r w:rsidR="00D2624F" w:rsidRPr="00A35AF2">
          <w:rPr>
            <w:vertAlign w:val="subscript"/>
          </w:rPr>
          <w:t>33</w:t>
        </w:r>
        <w:r w:rsidR="00D2624F" w:rsidRPr="00A35AF2">
          <w:rPr>
            <w:vertAlign w:val="superscript"/>
          </w:rPr>
          <w:t>+</w:t>
        </w:r>
        <w:r w:rsidR="00D2624F">
          <w:t>, Thy1.2</w:t>
        </w:r>
        <w:r w:rsidR="00D2624F" w:rsidRPr="00E7721A">
          <w:rPr>
            <w:vertAlign w:val="superscript"/>
          </w:rPr>
          <w:t>+</w:t>
        </w:r>
        <w:r w:rsidR="00D2624F">
          <w:t>)</w:t>
        </w:r>
      </w:ins>
      <w:ins w:id="570" w:author="Matthew Pipkin" w:date="2020-08-18T17:02:00Z">
        <w:r w:rsidR="00662C62">
          <w:t>, which</w:t>
        </w:r>
      </w:ins>
      <w:r w:rsidR="00027447">
        <w:t xml:space="preserve"> </w:t>
      </w:r>
      <w:del w:id="571" w:author="Matthew Pipkin" w:date="2020-08-18T17:06:00Z">
        <w:r w:rsidR="000353C2" w:rsidDel="00662C62">
          <w:delText>are</w:delText>
        </w:r>
      </w:del>
      <w:ins w:id="572" w:author="Matthew Pipkin" w:date="2020-08-31T13:37:00Z">
        <w:r w:rsidR="00D2624F">
          <w:t>both</w:t>
        </w:r>
      </w:ins>
      <w:ins w:id="573" w:author="Matthew Pipkin" w:date="2020-08-21T15:17:00Z">
        <w:r w:rsidR="000F7FA5">
          <w:t xml:space="preserve"> </w:t>
        </w:r>
      </w:ins>
      <w:del w:id="574" w:author="Matthew Pipkin" w:date="2020-08-21T15:17:00Z">
        <w:r w:rsidR="000353C2" w:rsidDel="000F7FA5">
          <w:delText xml:space="preserve"> </w:delText>
        </w:r>
      </w:del>
      <w:del w:id="575" w:author="Matthew Pipkin" w:date="2020-07-15T18:53:00Z">
        <w:r w:rsidR="00027447" w:rsidDel="002C49E3">
          <w:delText>both</w:delText>
        </w:r>
        <w:r w:rsidR="000353C2" w:rsidDel="002C49E3">
          <w:delText xml:space="preserve"> </w:delText>
        </w:r>
      </w:del>
      <w:del w:id="576" w:author="Matthew Pipkin" w:date="2020-08-18T17:06:00Z">
        <w:r w:rsidR="000353C2" w:rsidDel="00662C62">
          <w:delText>specific for</w:delText>
        </w:r>
      </w:del>
      <w:ins w:id="577" w:author="Matthew Pipkin" w:date="2020-08-18T17:06:00Z">
        <w:r w:rsidR="00662C62">
          <w:t>recognize</w:t>
        </w:r>
      </w:ins>
      <w:r w:rsidR="000353C2">
        <w:t xml:space="preserve"> the LCMV epitope GP</w:t>
      </w:r>
      <w:r w:rsidR="000353C2" w:rsidRPr="00E7721A">
        <w:rPr>
          <w:vertAlign w:val="subscript"/>
        </w:rPr>
        <w:t>33-41</w:t>
      </w:r>
      <w:r w:rsidR="000353C2">
        <w:t xml:space="preserve"> presented in H2-D</w:t>
      </w:r>
      <w:r w:rsidR="000353C2" w:rsidRPr="00E7721A">
        <w:rPr>
          <w:vertAlign w:val="superscript"/>
        </w:rPr>
        <w:t>b</w:t>
      </w:r>
      <w:r w:rsidR="000353C2">
        <w:t xml:space="preserve"> MHC-I</w:t>
      </w:r>
      <w:r w:rsidR="00027447">
        <w:t xml:space="preserve">, </w:t>
      </w:r>
      <w:del w:id="578" w:author="Matthew Pipkin" w:date="2020-08-18T17:02:00Z">
        <w:r w:rsidR="00027447" w:rsidDel="00662C62">
          <w:delText xml:space="preserve">and </w:delText>
        </w:r>
      </w:del>
      <w:del w:id="579" w:author="Matthew Pipkin" w:date="2020-07-23T18:14:00Z">
        <w:r w:rsidR="000353C2" w:rsidDel="00694CEC">
          <w:delText xml:space="preserve">were </w:delText>
        </w:r>
      </w:del>
      <w:del w:id="580" w:author="Matthew Pipkin" w:date="2020-08-18T17:02:00Z">
        <w:r w:rsidR="00027447" w:rsidDel="00662C62">
          <w:delText xml:space="preserve">each </w:delText>
        </w:r>
      </w:del>
      <w:ins w:id="581" w:author="Matthew Pipkin" w:date="2020-07-23T18:14:00Z">
        <w:r w:rsidR="00694CEC">
          <w:t xml:space="preserve">were </w:t>
        </w:r>
      </w:ins>
      <w:r w:rsidR="000353C2">
        <w:t xml:space="preserve">purified from the spleens of the same hosts </w:t>
      </w:r>
      <w:del w:id="582" w:author="Matthew Pipkin" w:date="2020-08-18T17:04:00Z">
        <w:r w:rsidR="000353C2" w:rsidDel="00662C62">
          <w:delText xml:space="preserve">on days 5 or 8 post infection (p.i.) </w:delText>
        </w:r>
      </w:del>
      <w:del w:id="583" w:author="Matthew Pipkin" w:date="2020-07-15T18:53:00Z">
        <w:r w:rsidR="00027447" w:rsidDel="002C49E3">
          <w:delText>preparation of</w:delText>
        </w:r>
      </w:del>
      <w:ins w:id="584" w:author="Matthew Pipkin" w:date="2020-07-15T18:53:00Z">
        <w:r w:rsidR="002C49E3">
          <w:t>and prepared into</w:t>
        </w:r>
      </w:ins>
      <w:r w:rsidR="00027447">
        <w:t xml:space="preserve"> </w:t>
      </w:r>
      <w:r w:rsidR="000353C2">
        <w:t>droplet-based single</w:t>
      </w:r>
      <w:ins w:id="585" w:author="Matthew Pipkin" w:date="2020-07-15T18:53:00Z">
        <w:r w:rsidR="002C49E3">
          <w:t>-</w:t>
        </w:r>
      </w:ins>
      <w:del w:id="586" w:author="Matthew Pipkin" w:date="2020-07-15T18:53:00Z">
        <w:r w:rsidR="000353C2" w:rsidDel="002C49E3">
          <w:delText xml:space="preserve"> </w:delText>
        </w:r>
      </w:del>
      <w:r w:rsidR="000353C2">
        <w:t>cell RNA-sequencing (scRNA-seq)</w:t>
      </w:r>
      <w:r w:rsidR="00027447">
        <w:t xml:space="preserve"> libraries</w:t>
      </w:r>
      <w:r w:rsidR="000353C2">
        <w:t xml:space="preserve">. </w:t>
      </w:r>
      <w:r w:rsidR="00061D2D">
        <w:t xml:space="preserve">To </w:t>
      </w:r>
      <w:del w:id="587" w:author="Matthew Pipkin" w:date="2020-08-18T17:04:00Z">
        <w:r w:rsidR="00061D2D" w:rsidDel="00662C62">
          <w:delText xml:space="preserve">exclude </w:delText>
        </w:r>
      </w:del>
      <w:ins w:id="588" w:author="Matthew Pipkin" w:date="2020-08-18T17:04:00Z">
        <w:r w:rsidR="00662C62">
          <w:t>avoi</w:t>
        </w:r>
      </w:ins>
      <w:ins w:id="589" w:author="Matthew Pipkin" w:date="2020-08-18T17:05:00Z">
        <w:r w:rsidR="00662C62">
          <w:t>d</w:t>
        </w:r>
      </w:ins>
      <w:ins w:id="590" w:author="Matthew Pipkin" w:date="2020-08-18T17:04:00Z">
        <w:r w:rsidR="00662C62">
          <w:t xml:space="preserve"> </w:t>
        </w:r>
      </w:ins>
      <w:r w:rsidR="00061D2D">
        <w:t xml:space="preserve">batch effects, </w:t>
      </w:r>
      <w:ins w:id="591" w:author="Matthew Pipkin" w:date="2020-08-31T13:37:00Z">
        <w:r w:rsidR="00D2624F">
          <w:t>isolation of each cell population from the different time points was performed on the same day</w:t>
        </w:r>
      </w:ins>
      <w:ins w:id="592" w:author="Matthew Pipkin" w:date="2020-08-31T13:38:00Z">
        <w:r w:rsidR="00D2624F" w:rsidRPr="00D2624F">
          <w:t xml:space="preserve"> </w:t>
        </w:r>
        <w:r w:rsidR="00D2624F">
          <w:t xml:space="preserve">in parallel with freshly isolated naïve P14 CD8 T cells, by staggering the </w:t>
        </w:r>
      </w:ins>
      <w:r w:rsidR="00061D2D">
        <w:t>i</w:t>
      </w:r>
      <w:r w:rsidR="00870804">
        <w:t>nfection</w:t>
      </w:r>
      <w:ins w:id="593" w:author="Matthew Pipkin" w:date="2020-08-31T13:38:00Z">
        <w:r w:rsidR="00D2624F">
          <w:t>s</w:t>
        </w:r>
      </w:ins>
      <w:r w:rsidR="00870804">
        <w:t xml:space="preserve"> of mice in </w:t>
      </w:r>
      <w:r w:rsidR="00C26724">
        <w:t>these</w:t>
      </w:r>
      <w:r w:rsidR="00870804">
        <w:t xml:space="preserve"> groups </w:t>
      </w:r>
      <w:del w:id="594" w:author="Matthew Pipkin" w:date="2020-08-31T13:38:00Z">
        <w:r w:rsidR="00870804" w:rsidDel="00D2624F">
          <w:delText xml:space="preserve">was staggered to synchronize </w:delText>
        </w:r>
      </w:del>
      <w:del w:id="595" w:author="Matthew Pipkin" w:date="2020-08-31T13:37:00Z">
        <w:r w:rsidR="00870804" w:rsidDel="00D2624F">
          <w:delText>isolation of cell</w:delText>
        </w:r>
      </w:del>
      <w:del w:id="596" w:author="Matthew Pipkin" w:date="2020-08-21T15:18:00Z">
        <w:r w:rsidR="00870804" w:rsidDel="000F7FA5">
          <w:delText>s</w:delText>
        </w:r>
      </w:del>
      <w:del w:id="597" w:author="Matthew Pipkin" w:date="2020-08-31T13:37:00Z">
        <w:r w:rsidR="00870804" w:rsidDel="00D2624F">
          <w:delText xml:space="preserve"> from </w:delText>
        </w:r>
        <w:r w:rsidR="00061D2D" w:rsidDel="00D2624F">
          <w:delText xml:space="preserve">the </w:delText>
        </w:r>
        <w:r w:rsidR="00870804" w:rsidDel="00D2624F">
          <w:delText xml:space="preserve">different time points on the same day, </w:delText>
        </w:r>
      </w:del>
      <w:del w:id="598" w:author="Matthew Pipkin" w:date="2020-08-31T13:38:00Z">
        <w:r w:rsidR="00870804" w:rsidDel="00D2624F">
          <w:delText xml:space="preserve">and were processed </w:delText>
        </w:r>
      </w:del>
      <w:ins w:id="599" w:author="Matthew Pipkin" w:date="2020-08-31T13:38:00Z">
        <w:r w:rsidR="00D2624F">
          <w:t xml:space="preserve">and using using cell hashing </w:t>
        </w:r>
      </w:ins>
      <w:del w:id="600" w:author="Matthew Pipkin" w:date="2020-08-31T13:38:00Z">
        <w:r w:rsidR="00870804" w:rsidDel="00D2624F">
          <w:delText>in parallel with freshly isolated naïve P14 CD8 T cells using cell hashing</w:delText>
        </w:r>
        <w:r w:rsidR="00061D2D" w:rsidDel="00D2624F">
          <w:delText xml:space="preserve"> </w:delText>
        </w:r>
      </w:del>
      <w:r w:rsidR="00870804">
        <w:t>(</w:t>
      </w:r>
      <w:del w:id="601" w:author="Matthew Pipkin" w:date="2020-09-11T15:13:00Z">
        <w:r w:rsidR="00870804" w:rsidRPr="000212CC" w:rsidDel="00824A63">
          <w:rPr>
            <w:b/>
            <w:bCs/>
          </w:rPr>
          <w:delText xml:space="preserve">Fig </w:delText>
        </w:r>
      </w:del>
      <w:ins w:id="602" w:author="Matthew Pipkin" w:date="2020-09-11T15:13:00Z">
        <w:r w:rsidR="00824A63">
          <w:rPr>
            <w:b/>
            <w:bCs/>
          </w:rPr>
          <w:t>fig.</w:t>
        </w:r>
        <w:r w:rsidR="00824A63" w:rsidRPr="000212CC">
          <w:rPr>
            <w:b/>
            <w:bCs/>
          </w:rPr>
          <w:t xml:space="preserve"> </w:t>
        </w:r>
      </w:ins>
      <w:r w:rsidR="00870804">
        <w:rPr>
          <w:b/>
          <w:bCs/>
        </w:rPr>
        <w:t>S</w:t>
      </w:r>
      <w:r w:rsidR="00870804" w:rsidRPr="000212CC">
        <w:rPr>
          <w:b/>
          <w:bCs/>
        </w:rPr>
        <w:t>1A</w:t>
      </w:r>
      <w:r w:rsidR="00870804">
        <w:t xml:space="preserve">, </w:t>
      </w:r>
      <w:ins w:id="603" w:author="Matthew Pipkin" w:date="2020-09-11T15:13:00Z">
        <w:r w:rsidR="00824A63" w:rsidRPr="00824A63">
          <w:rPr>
            <w:highlight w:val="cyan"/>
            <w:rPrChange w:id="604" w:author="Matthew Pipkin" w:date="2020-09-11T15:13:00Z">
              <w:rPr/>
            </w:rPrChange>
          </w:rPr>
          <w:t>[</w:t>
        </w:r>
      </w:ins>
      <w:r w:rsidR="00870804" w:rsidRPr="00824A63">
        <w:rPr>
          <w:highlight w:val="cyan"/>
          <w:rPrChange w:id="605" w:author="Matthew Pipkin" w:date="2020-09-11T15:13:00Z">
            <w:rPr>
              <w:highlight w:val="yellow"/>
            </w:rPr>
          </w:rPrChange>
        </w:rPr>
        <w:t>schematic showing all transfer and infection groups and timing to coordinate isolation of all cells on the same day</w:t>
      </w:r>
      <w:ins w:id="606" w:author="Matthew Pipkin" w:date="2020-09-11T15:13:00Z">
        <w:r w:rsidR="00824A63" w:rsidRPr="00824A63">
          <w:rPr>
            <w:highlight w:val="cyan"/>
            <w:rPrChange w:id="607" w:author="Matthew Pipkin" w:date="2020-09-11T15:13:00Z">
              <w:rPr/>
            </w:rPrChange>
          </w:rPr>
          <w:t>]</w:t>
        </w:r>
      </w:ins>
      <w:r w:rsidR="00870804">
        <w:t xml:space="preserve">). </w:t>
      </w:r>
      <w:del w:id="608" w:author="Matthew Pipkin" w:date="2020-09-02T17:10:00Z">
        <w:r w:rsidR="00BD58D9" w:rsidDel="00104FE3">
          <w:delText>T</w:delText>
        </w:r>
        <w:r w:rsidR="00870804" w:rsidDel="00104FE3">
          <w:delText xml:space="preserve">he </w:delText>
        </w:r>
      </w:del>
      <w:ins w:id="609" w:author="Matthew Pipkin" w:date="2020-09-02T17:10:00Z">
        <w:r w:rsidR="00104FE3">
          <w:t xml:space="preserve">This </w:t>
        </w:r>
      </w:ins>
      <w:ins w:id="610" w:author="Matthew Pipkin" w:date="2020-08-31T13:39:00Z">
        <w:r w:rsidR="00233F9D">
          <w:t xml:space="preserve">approach faciliated sampling a spectrum of developmental stages in the responding ensemble by including </w:t>
        </w:r>
      </w:ins>
      <w:r w:rsidR="00870804">
        <w:t>analysis of multiple time points, and</w:t>
      </w:r>
      <w:r w:rsidR="009B046D">
        <w:t xml:space="preserve"> </w:t>
      </w:r>
      <w:r w:rsidR="00244764">
        <w:t>because</w:t>
      </w:r>
      <w:r w:rsidR="009B046D">
        <w:t xml:space="preserve"> naive CD8 T cells are recruited into the response asynchronously</w:t>
      </w:r>
      <w:r w:rsidR="00244764">
        <w:t xml:space="preserve"> </w:t>
      </w:r>
      <w:r w:rsidR="00870804">
        <w:t>over the first ~ 3 days after infection</w:t>
      </w:r>
      <w:del w:id="611" w:author="Matthew Pipkin" w:date="2020-08-31T13:39:00Z">
        <w:r w:rsidR="00870804" w:rsidDel="00233F9D">
          <w:delText xml:space="preserve"> </w:delText>
        </w:r>
        <w:r w:rsidR="00244764" w:rsidDel="00233F9D">
          <w:delText>faciliated</w:delText>
        </w:r>
        <w:r w:rsidR="009B046D" w:rsidDel="00233F9D">
          <w:delText xml:space="preserve"> </w:delText>
        </w:r>
        <w:r w:rsidR="001C17AC" w:rsidDel="00233F9D">
          <w:delText xml:space="preserve">sampling </w:delText>
        </w:r>
        <w:r w:rsidR="00870804" w:rsidDel="00233F9D">
          <w:delText xml:space="preserve">a spectrum of </w:delText>
        </w:r>
        <w:r w:rsidR="009B046D" w:rsidDel="00233F9D">
          <w:delText xml:space="preserve">developmental stages in the responding ensemble </w:delText>
        </w:r>
      </w:del>
      <w:r w:rsidR="009B046D">
        <w:t xml:space="preserve">{D'Souza, 2006 #615}. </w:t>
      </w:r>
      <w:r w:rsidR="00284BBE">
        <w:tab/>
      </w:r>
    </w:p>
    <w:p w14:paraId="2A7B330E" w14:textId="77777777" w:rsidR="00E71D1B" w:rsidRDefault="00E71D1B" w:rsidP="00E7721A">
      <w:pPr>
        <w:pStyle w:val="Paragraph"/>
      </w:pPr>
    </w:p>
    <w:p w14:paraId="2406D3CC" w14:textId="53BE8610" w:rsidR="00F83400" w:rsidRPr="003A78BD" w:rsidRDefault="00E23A13">
      <w:pPr>
        <w:pStyle w:val="Paragraph"/>
        <w:ind w:firstLine="0"/>
        <w:rPr>
          <w:bCs/>
        </w:rPr>
      </w:pPr>
      <w:r>
        <w:rPr>
          <w:b/>
          <w:bCs/>
        </w:rPr>
        <w:t>Activated n</w:t>
      </w:r>
      <w:r w:rsidR="00F83400">
        <w:rPr>
          <w:b/>
          <w:bCs/>
        </w:rPr>
        <w:t xml:space="preserve">aïve CD8 T cells </w:t>
      </w:r>
      <w:r>
        <w:rPr>
          <w:b/>
          <w:bCs/>
        </w:rPr>
        <w:t xml:space="preserve">initially </w:t>
      </w:r>
      <w:r w:rsidR="00F83400">
        <w:rPr>
          <w:b/>
          <w:bCs/>
        </w:rPr>
        <w:t xml:space="preserve">differentiate </w:t>
      </w:r>
      <w:del w:id="612" w:author="Matthew Pipkin" w:date="2020-09-05T13:37:00Z">
        <w:r w:rsidDel="00331855">
          <w:rPr>
            <w:b/>
            <w:bCs/>
          </w:rPr>
          <w:delText xml:space="preserve">in </w:delText>
        </w:r>
      </w:del>
      <w:ins w:id="613" w:author="Matthew Pipkin" w:date="2020-09-05T13:37:00Z">
        <w:r w:rsidR="00331855">
          <w:rPr>
            <w:b/>
            <w:bCs/>
          </w:rPr>
          <w:t xml:space="preserve">along </w:t>
        </w:r>
      </w:ins>
      <w:r>
        <w:rPr>
          <w:b/>
          <w:bCs/>
        </w:rPr>
        <w:t>a linear path</w:t>
      </w:r>
      <w:ins w:id="614" w:author="Matthew Pipkin" w:date="2020-09-05T13:37:00Z">
        <w:r w:rsidR="00331855">
          <w:rPr>
            <w:b/>
            <w:bCs/>
          </w:rPr>
          <w:t xml:space="preserve"> into uncommitted progenitor cells</w:t>
        </w:r>
      </w:ins>
      <w:r w:rsidR="00F83400">
        <w:rPr>
          <w:b/>
          <w:bCs/>
        </w:rPr>
        <w:t>.</w:t>
      </w:r>
      <w:r w:rsidR="00F83400" w:rsidRPr="00852ACC">
        <w:rPr>
          <w:bCs/>
        </w:rPr>
        <w:t> </w:t>
      </w:r>
      <w:r w:rsidR="00F83400">
        <w:t xml:space="preserve"> </w:t>
      </w:r>
    </w:p>
    <w:p w14:paraId="23CCA7E2" w14:textId="3D45C52B" w:rsidR="004A1AC2" w:rsidDel="00AB5AF7" w:rsidRDefault="001662CF" w:rsidP="004A1AC2">
      <w:pPr>
        <w:pStyle w:val="Paragraph"/>
        <w:rPr>
          <w:del w:id="615" w:author="Matthew Pipkin" w:date="2020-09-01T12:03:00Z"/>
          <w:bCs/>
        </w:rPr>
      </w:pPr>
      <w:ins w:id="616" w:author="Matthew Pipkin" w:date="2020-09-09T18:45:00Z">
        <w:r>
          <w:rPr>
            <w:bCs/>
          </w:rPr>
          <w:lastRenderedPageBreak/>
          <w:t>Identical numbers of</w:t>
        </w:r>
      </w:ins>
      <w:del w:id="617" w:author="Matthew Pipkin" w:date="2020-08-21T15:21:00Z">
        <w:r w:rsidR="00B813B5" w:rsidDel="000F7FA5">
          <w:rPr>
            <w:bCs/>
          </w:rPr>
          <w:delText xml:space="preserve">Previous scRNA-seq studies revealed heterogeneity between responding CD8 T cells after intracellular bacterial infection in the spleen, but </w:delText>
        </w:r>
      </w:del>
      <w:del w:id="618" w:author="Matthew Pipkin" w:date="2020-08-18T17:08:00Z">
        <w:r w:rsidR="00B813B5" w:rsidDel="00764AA9">
          <w:rPr>
            <w:bCs/>
          </w:rPr>
          <w:delText>the</w:delText>
        </w:r>
        <w:r w:rsidR="00BD58D9" w:rsidDel="00764AA9">
          <w:rPr>
            <w:bCs/>
          </w:rPr>
          <w:delText>ir</w:delText>
        </w:r>
        <w:r w:rsidR="00B813B5" w:rsidDel="00764AA9">
          <w:rPr>
            <w:bCs/>
          </w:rPr>
          <w:delText xml:space="preserve"> </w:delText>
        </w:r>
      </w:del>
      <w:del w:id="619" w:author="Matthew Pipkin" w:date="2020-08-21T15:21:00Z">
        <w:r w:rsidR="00B813B5" w:rsidDel="000F7FA5">
          <w:rPr>
            <w:bCs/>
          </w:rPr>
          <w:delText>developmental connections w</w:delText>
        </w:r>
      </w:del>
      <w:del w:id="620" w:author="Matthew Pipkin" w:date="2020-08-18T17:08:00Z">
        <w:r w:rsidR="00B813B5" w:rsidDel="00764AA9">
          <w:rPr>
            <w:bCs/>
          </w:rPr>
          <w:delText>ere</w:delText>
        </w:r>
      </w:del>
      <w:del w:id="621" w:author="Matthew Pipkin" w:date="2020-08-21T15:21:00Z">
        <w:r w:rsidR="00B813B5" w:rsidDel="000F7FA5">
          <w:rPr>
            <w:bCs/>
          </w:rPr>
          <w:delText xml:space="preserve"> not defined. </w:delText>
        </w:r>
      </w:del>
      <w:del w:id="622" w:author="Matthew Pipkin" w:date="2020-08-18T17:09:00Z">
        <w:r w:rsidR="00BD58D9" w:rsidDel="00764AA9">
          <w:rPr>
            <w:bCs/>
          </w:rPr>
          <w:delText>R</w:delText>
        </w:r>
        <w:r w:rsidR="00B813B5" w:rsidDel="00764AA9">
          <w:rPr>
            <w:bCs/>
          </w:rPr>
          <w:delText xml:space="preserve">esponding </w:delText>
        </w:r>
      </w:del>
      <w:ins w:id="623" w:author="Matthew Pipkin" w:date="2020-09-08T00:38:00Z">
        <w:r w:rsidR="00B0585A">
          <w:rPr>
            <w:bCs/>
          </w:rPr>
          <w:t xml:space="preserve"> </w:t>
        </w:r>
      </w:ins>
      <w:ins w:id="624" w:author="Matthew Pipkin" w:date="2020-09-08T13:52:00Z">
        <w:r w:rsidR="005370F4">
          <w:rPr>
            <w:bCs/>
          </w:rPr>
          <w:t xml:space="preserve">CD8 T </w:t>
        </w:r>
      </w:ins>
      <w:ins w:id="625" w:author="Matthew Pipkin" w:date="2020-09-08T00:32:00Z">
        <w:r w:rsidR="00B0585A">
          <w:rPr>
            <w:bCs/>
          </w:rPr>
          <w:t xml:space="preserve">cells from each experimental group </w:t>
        </w:r>
      </w:ins>
      <w:ins w:id="626" w:author="Matthew Pipkin" w:date="2020-09-08T13:53:00Z">
        <w:r w:rsidR="005370F4">
          <w:rPr>
            <w:bCs/>
          </w:rPr>
          <w:t xml:space="preserve">were </w:t>
        </w:r>
      </w:ins>
      <w:ins w:id="627" w:author="Matthew Pipkin" w:date="2020-09-09T18:45:00Z">
        <w:r>
          <w:rPr>
            <w:bCs/>
          </w:rPr>
          <w:t xml:space="preserve">sampled randomly and all samples were </w:t>
        </w:r>
      </w:ins>
      <w:ins w:id="628" w:author="Matthew Pipkin" w:date="2020-09-08T13:53:00Z">
        <w:r w:rsidR="005370F4">
          <w:rPr>
            <w:bCs/>
          </w:rPr>
          <w:t>considered simultaneously</w:t>
        </w:r>
      </w:ins>
      <w:ins w:id="629" w:author="Matthew Pipkin" w:date="2020-09-09T18:45:00Z">
        <w:r>
          <w:rPr>
            <w:bCs/>
          </w:rPr>
          <w:t xml:space="preserve"> to extract</w:t>
        </w:r>
      </w:ins>
      <w:ins w:id="630" w:author="Matthew Pipkin" w:date="2020-09-08T00:33:00Z">
        <w:r w:rsidR="00B0585A">
          <w:rPr>
            <w:bCs/>
          </w:rPr>
          <w:t xml:space="preserve"> </w:t>
        </w:r>
      </w:ins>
      <w:ins w:id="631" w:author="Matthew Pipkin" w:date="2020-09-08T00:38:00Z">
        <w:r w:rsidR="00B0585A">
          <w:rPr>
            <w:bCs/>
          </w:rPr>
          <w:t xml:space="preserve">Louvain </w:t>
        </w:r>
      </w:ins>
      <w:ins w:id="632" w:author="Matthew Pipkin" w:date="2020-09-08T00:33:00Z">
        <w:r w:rsidR="00B0585A">
          <w:rPr>
            <w:bCs/>
          </w:rPr>
          <w:t>clusters based on gene expression</w:t>
        </w:r>
      </w:ins>
      <w:ins w:id="633" w:author="Matthew Pipkin" w:date="2020-09-05T17:01:00Z">
        <w:r w:rsidR="0095565C">
          <w:rPr>
            <w:bCs/>
          </w:rPr>
          <w:t xml:space="preserve"> </w:t>
        </w:r>
      </w:ins>
      <w:del w:id="634" w:author="Matthew Pipkin" w:date="2020-08-18T18:20:00Z">
        <w:r w:rsidR="00B813B5" w:rsidDel="00A75D7D">
          <w:rPr>
            <w:bCs/>
          </w:rPr>
          <w:delText xml:space="preserve">cells during </w:delText>
        </w:r>
      </w:del>
      <w:del w:id="635" w:author="Matthew Pipkin" w:date="2020-09-01T11:57:00Z">
        <w:r w:rsidR="00B813B5" w:rsidDel="00F37C4E">
          <w:rPr>
            <w:bCs/>
          </w:rPr>
          <w:delText>LCMV infection</w:delText>
        </w:r>
      </w:del>
      <w:del w:id="636" w:author="Matthew Pipkin" w:date="2020-08-20T17:40:00Z">
        <w:r w:rsidR="00B813B5" w:rsidDel="007622E8">
          <w:rPr>
            <w:bCs/>
          </w:rPr>
          <w:delText xml:space="preserve"> </w:delText>
        </w:r>
      </w:del>
      <w:del w:id="637" w:author="Matthew Pipkin" w:date="2020-08-18T18:21:00Z">
        <w:r w:rsidR="00BD58D9" w:rsidDel="00A75D7D">
          <w:rPr>
            <w:bCs/>
          </w:rPr>
          <w:delText xml:space="preserve">were delinated </w:delText>
        </w:r>
        <w:r w:rsidR="008065E2" w:rsidDel="00A75D7D">
          <w:rPr>
            <w:bCs/>
          </w:rPr>
          <w:delText>based on mature mRNA expression</w:delText>
        </w:r>
        <w:r w:rsidR="00BD58D9" w:rsidDel="00A75D7D">
          <w:rPr>
            <w:bCs/>
          </w:rPr>
          <w:delText xml:space="preserve"> by randomly sampling</w:delText>
        </w:r>
        <w:r w:rsidR="00B813B5" w:rsidDel="00A75D7D">
          <w:rPr>
            <w:bCs/>
          </w:rPr>
          <w:delText xml:space="preserve"> </w:delText>
        </w:r>
      </w:del>
      <w:del w:id="638" w:author="Matthew Pipkin" w:date="2020-09-08T00:32:00Z">
        <w:r w:rsidR="00484620" w:rsidDel="00B0585A">
          <w:rPr>
            <w:bCs/>
          </w:rPr>
          <w:delText xml:space="preserve">900 </w:delText>
        </w:r>
      </w:del>
      <w:del w:id="639" w:author="Matthew Pipkin" w:date="2020-08-18T18:21:00Z">
        <w:r w:rsidR="00B813B5" w:rsidDel="00A75D7D">
          <w:rPr>
            <w:bCs/>
          </w:rPr>
          <w:delText>naïve</w:delText>
        </w:r>
        <w:r w:rsidR="00EB39BF" w:rsidDel="00A75D7D">
          <w:rPr>
            <w:bCs/>
          </w:rPr>
          <w:delText xml:space="preserve"> and </w:delText>
        </w:r>
        <w:r w:rsidR="00B813B5" w:rsidDel="00A75D7D">
          <w:rPr>
            <w:bCs/>
          </w:rPr>
          <w:delText xml:space="preserve">responding CD8 T </w:delText>
        </w:r>
        <w:r w:rsidR="0081409F" w:rsidDel="00A75D7D">
          <w:rPr>
            <w:bCs/>
          </w:rPr>
          <w:delText xml:space="preserve">cells </w:delText>
        </w:r>
        <w:r w:rsidR="00B813B5" w:rsidDel="00A75D7D">
          <w:rPr>
            <w:bCs/>
          </w:rPr>
          <w:delText xml:space="preserve">from each experimental group </w:delText>
        </w:r>
        <w:r w:rsidR="00BD58D9" w:rsidDel="00A75D7D">
          <w:rPr>
            <w:bCs/>
          </w:rPr>
          <w:delText xml:space="preserve">followed by </w:delText>
        </w:r>
      </w:del>
      <w:del w:id="640" w:author="Matthew Pipkin" w:date="2020-09-05T13:43:00Z">
        <w:r w:rsidR="00BD58D9" w:rsidDel="00331855">
          <w:rPr>
            <w:bCs/>
          </w:rPr>
          <w:delText>extraction of</w:delText>
        </w:r>
        <w:r w:rsidR="0081409F" w:rsidDel="00331855">
          <w:rPr>
            <w:bCs/>
          </w:rPr>
          <w:delText xml:space="preserve"> </w:delText>
        </w:r>
        <w:r w:rsidR="009D107A" w:rsidDel="00331855">
          <w:rPr>
            <w:bCs/>
          </w:rPr>
          <w:delText>Louvain cluster</w:delText>
        </w:r>
        <w:r w:rsidR="00344480" w:rsidDel="00331855">
          <w:rPr>
            <w:bCs/>
          </w:rPr>
          <w:delText xml:space="preserve">s </w:delText>
        </w:r>
      </w:del>
      <w:del w:id="641" w:author="Matthew Pipkin" w:date="2020-08-18T18:22:00Z">
        <w:r w:rsidR="00344480" w:rsidDel="00A75D7D">
          <w:rPr>
            <w:bCs/>
          </w:rPr>
          <w:delText xml:space="preserve">on </w:delText>
        </w:r>
        <w:r w:rsidR="009D107A" w:rsidDel="00A75D7D">
          <w:rPr>
            <w:bCs/>
          </w:rPr>
          <w:delText>all samples simultaneously</w:delText>
        </w:r>
      </w:del>
      <w:ins w:id="642" w:author="Matthew Pipkin" w:date="2020-08-18T17:10:00Z">
        <w:r w:rsidR="00764AA9">
          <w:rPr>
            <w:bCs/>
          </w:rPr>
          <w:t>(</w:t>
        </w:r>
        <w:r w:rsidR="00764AA9" w:rsidRPr="004E01D3">
          <w:rPr>
            <w:b/>
            <w:rPrChange w:id="643" w:author="Matthew Pipkin" w:date="2020-09-08T13:57:00Z">
              <w:rPr>
                <w:bCs/>
              </w:rPr>
            </w:rPrChange>
          </w:rPr>
          <w:t>Fig</w:t>
        </w:r>
      </w:ins>
      <w:ins w:id="644" w:author="Matthew Pipkin" w:date="2020-09-11T15:07:00Z">
        <w:r w:rsidR="00A005E1">
          <w:rPr>
            <w:b/>
          </w:rPr>
          <w:t>.</w:t>
        </w:r>
      </w:ins>
      <w:ins w:id="645" w:author="Matthew Pipkin" w:date="2020-08-18T17:10:00Z">
        <w:r w:rsidR="00764AA9" w:rsidRPr="004E01D3">
          <w:rPr>
            <w:b/>
            <w:rPrChange w:id="646" w:author="Matthew Pipkin" w:date="2020-09-08T13:57:00Z">
              <w:rPr>
                <w:bCs/>
              </w:rPr>
            </w:rPrChange>
          </w:rPr>
          <w:t xml:space="preserve"> </w:t>
        </w:r>
      </w:ins>
      <w:ins w:id="647" w:author="Matthew Pipkin" w:date="2020-08-18T18:12:00Z">
        <w:r w:rsidR="00673B9F" w:rsidRPr="00056F44">
          <w:rPr>
            <w:b/>
          </w:rPr>
          <w:t>1A</w:t>
        </w:r>
        <w:r w:rsidR="00673B9F" w:rsidRPr="004E01D3">
          <w:rPr>
            <w:bCs/>
            <w:rPrChange w:id="648" w:author="Matthew Pipkin" w:date="2020-09-08T13:57:00Z">
              <w:rPr>
                <w:b/>
              </w:rPr>
            </w:rPrChange>
          </w:rPr>
          <w:t xml:space="preserve"> </w:t>
        </w:r>
      </w:ins>
      <w:ins w:id="649" w:author="Matthew Pipkin" w:date="2020-09-08T13:54:00Z">
        <w:r w:rsidR="00E53743" w:rsidRPr="004E01D3">
          <w:rPr>
            <w:bCs/>
            <w:highlight w:val="cyan"/>
            <w:rPrChange w:id="650" w:author="Matthew Pipkin" w:date="2020-09-08T13:57:00Z">
              <w:rPr>
                <w:b/>
              </w:rPr>
            </w:rPrChange>
          </w:rPr>
          <w:t>[UMAP projection, colore</w:t>
        </w:r>
      </w:ins>
      <w:ins w:id="651" w:author="Matthew Pipkin" w:date="2020-09-08T13:55:00Z">
        <w:r w:rsidR="00E53743" w:rsidRPr="004E01D3">
          <w:rPr>
            <w:bCs/>
            <w:highlight w:val="cyan"/>
            <w:rPrChange w:id="652" w:author="Matthew Pipkin" w:date="2020-09-08T13:57:00Z">
              <w:rPr>
                <w:b/>
              </w:rPr>
            </w:rPrChange>
          </w:rPr>
          <w:t>d/numbered clusters]</w:t>
        </w:r>
        <w:r w:rsidR="00E53743">
          <w:rPr>
            <w:b/>
          </w:rPr>
          <w:t xml:space="preserve"> </w:t>
        </w:r>
      </w:ins>
      <w:ins w:id="653" w:author="Matthew Pipkin" w:date="2020-08-18T18:12:00Z">
        <w:r w:rsidR="00673B9F">
          <w:rPr>
            <w:bCs/>
          </w:rPr>
          <w:t xml:space="preserve">and </w:t>
        </w:r>
        <w:r w:rsidR="00673B9F" w:rsidRPr="00056F44">
          <w:rPr>
            <w:bCs/>
          </w:rPr>
          <w:t>S1B</w:t>
        </w:r>
      </w:ins>
      <w:ins w:id="654" w:author="Matthew Pipkin" w:date="2020-09-11T15:06:00Z">
        <w:r w:rsidR="00A005E1">
          <w:rPr>
            <w:bCs/>
          </w:rPr>
          <w:t xml:space="preserve"> </w:t>
        </w:r>
        <w:r w:rsidR="00A005E1" w:rsidRPr="00A005E1">
          <w:rPr>
            <w:bCs/>
            <w:highlight w:val="cyan"/>
            <w:rPrChange w:id="655" w:author="Matthew Pipkin" w:date="2020-09-11T15:06:00Z">
              <w:rPr>
                <w:bCs/>
              </w:rPr>
            </w:rPrChange>
          </w:rPr>
          <w:t>[</w:t>
        </w:r>
      </w:ins>
      <w:ins w:id="656" w:author="Matthew Pipkin" w:date="2020-09-11T18:31:00Z">
        <w:r w:rsidR="000F1BB6">
          <w:rPr>
            <w:bCs/>
            <w:highlight w:val="cyan"/>
          </w:rPr>
          <w:t>algorithmic</w:t>
        </w:r>
      </w:ins>
      <w:ins w:id="657" w:author="Matthew Pipkin" w:date="2020-08-18T17:10:00Z">
        <w:r w:rsidR="00764AA9" w:rsidRPr="00A005E1">
          <w:rPr>
            <w:bCs/>
            <w:highlight w:val="cyan"/>
            <w:rPrChange w:id="658" w:author="Matthew Pipkin" w:date="2020-09-11T15:06:00Z">
              <w:rPr>
                <w:bCs/>
              </w:rPr>
            </w:rPrChange>
          </w:rPr>
          <w:t xml:space="preserve"> strategy flow chart</w:t>
        </w:r>
      </w:ins>
      <w:ins w:id="659" w:author="Matthew Pipkin" w:date="2020-09-11T15:06:00Z">
        <w:r w:rsidR="00A005E1" w:rsidRPr="00A005E1">
          <w:rPr>
            <w:bCs/>
            <w:highlight w:val="cyan"/>
            <w:rPrChange w:id="660" w:author="Matthew Pipkin" w:date="2020-09-11T15:06:00Z">
              <w:rPr>
                <w:bCs/>
              </w:rPr>
            </w:rPrChange>
          </w:rPr>
          <w:t>]</w:t>
        </w:r>
      </w:ins>
      <w:ins w:id="661" w:author="Matthew Pipkin" w:date="2020-08-18T17:10:00Z">
        <w:r w:rsidR="00764AA9" w:rsidRPr="00056F44">
          <w:rPr>
            <w:bCs/>
          </w:rPr>
          <w:t>)</w:t>
        </w:r>
      </w:ins>
      <w:r w:rsidR="00484620">
        <w:rPr>
          <w:bCs/>
        </w:rPr>
        <w:t xml:space="preserve">. </w:t>
      </w:r>
      <w:ins w:id="662" w:author="Matthew Pipkin" w:date="2020-09-10T10:04:00Z">
        <w:r w:rsidR="00A166C1">
          <w:rPr>
            <w:bCs/>
          </w:rPr>
          <w:t>P</w:t>
        </w:r>
        <w:r w:rsidR="00A166C1" w:rsidRPr="005132FF">
          <w:rPr>
            <w:bCs/>
          </w:rPr>
          <w:t>artition-based graph abstraction (PAGA)</w:t>
        </w:r>
        <w:r w:rsidR="00A166C1">
          <w:rPr>
            <w:bCs/>
          </w:rPr>
          <w:t xml:space="preserve"> was </w:t>
        </w:r>
      </w:ins>
      <w:ins w:id="663" w:author="Matthew Pipkin" w:date="2020-09-10T10:05:00Z">
        <w:r w:rsidR="00A166C1">
          <w:rPr>
            <w:bCs/>
          </w:rPr>
          <w:t xml:space="preserve">used to infer </w:t>
        </w:r>
      </w:ins>
      <w:del w:id="664" w:author="Matthew Pipkin" w:date="2020-08-21T15:24:00Z">
        <w:r w:rsidR="00484620" w:rsidDel="000F7FA5">
          <w:delText xml:space="preserve">Unsupervised single cell trajectories </w:delText>
        </w:r>
        <w:r w:rsidR="002B6819" w:rsidDel="000F7FA5">
          <w:rPr>
            <w:bCs/>
          </w:rPr>
          <w:delText>between Louvain clusters</w:delText>
        </w:r>
        <w:r w:rsidR="002B6819" w:rsidDel="000F7FA5">
          <w:delText xml:space="preserve"> </w:delText>
        </w:r>
        <w:r w:rsidR="00484620" w:rsidDel="000F7FA5">
          <w:delText xml:space="preserve">were inferred using </w:delText>
        </w:r>
      </w:del>
      <w:del w:id="665" w:author="Matthew Pipkin" w:date="2020-09-05T17:01:00Z">
        <w:r w:rsidR="00241114" w:rsidDel="0095565C">
          <w:rPr>
            <w:bCs/>
          </w:rPr>
          <w:delText>P</w:delText>
        </w:r>
        <w:r w:rsidR="00284BBE" w:rsidRPr="005132FF" w:rsidDel="0095565C">
          <w:rPr>
            <w:bCs/>
          </w:rPr>
          <w:delText>artition-based graph abstraction (PAGA)</w:delText>
        </w:r>
      </w:del>
      <w:ins w:id="666" w:author="Matthew Pipkin" w:date="2020-09-10T10:05:00Z">
        <w:r w:rsidR="00A166C1">
          <w:t>s</w:t>
        </w:r>
      </w:ins>
      <w:ins w:id="667" w:author="Matthew Pipkin" w:date="2020-08-21T15:24:00Z">
        <w:r w:rsidR="000F7FA5">
          <w:t>ingle cell trajectories</w:t>
        </w:r>
      </w:ins>
      <w:ins w:id="668" w:author="Matthew Pipkin" w:date="2020-09-10T10:05:00Z">
        <w:r w:rsidR="00A166C1">
          <w:t xml:space="preserve"> </w:t>
        </w:r>
      </w:ins>
      <w:ins w:id="669" w:author="Matthew Pipkin" w:date="2020-09-07T15:38:00Z">
        <w:r w:rsidR="00BC3590">
          <w:rPr>
            <w:bCs/>
          </w:rPr>
          <w:t xml:space="preserve">between </w:t>
        </w:r>
      </w:ins>
      <w:ins w:id="670" w:author="Matthew Pipkin" w:date="2020-08-21T15:24:00Z">
        <w:r w:rsidR="000F7FA5">
          <w:rPr>
            <w:bCs/>
          </w:rPr>
          <w:t>Louvain clusters</w:t>
        </w:r>
        <w:r w:rsidR="000F7FA5">
          <w:t xml:space="preserve"> </w:t>
        </w:r>
      </w:ins>
      <w:ins w:id="671" w:author="Matthew Pipkin" w:date="2020-09-01T12:02:00Z">
        <w:r w:rsidR="00AB5AF7">
          <w:t>based on correlations</w:t>
        </w:r>
      </w:ins>
      <w:ins w:id="672" w:author="Matthew Pipkin" w:date="2020-09-10T10:08:00Z">
        <w:r w:rsidR="003D75D4">
          <w:t xml:space="preserve">, and the clusters were </w:t>
        </w:r>
      </w:ins>
      <w:ins w:id="673" w:author="Matthew Pipkin" w:date="2020-09-10T10:09:00Z">
        <w:r w:rsidR="003D75D4">
          <w:rPr>
            <w:bCs/>
          </w:rPr>
          <w:t xml:space="preserve">numbered according to </w:t>
        </w:r>
      </w:ins>
      <w:ins w:id="674" w:author="Matthew Pipkin" w:date="2020-09-10T10:08:00Z">
        <w:r w:rsidR="003D75D4">
          <w:rPr>
            <w:bCs/>
          </w:rPr>
          <w:t xml:space="preserve">pseudotemporal </w:t>
        </w:r>
      </w:ins>
      <w:ins w:id="675" w:author="Matthew Pipkin" w:date="2020-09-10T10:09:00Z">
        <w:r w:rsidR="003D75D4">
          <w:rPr>
            <w:bCs/>
          </w:rPr>
          <w:t>analysis</w:t>
        </w:r>
      </w:ins>
      <w:ins w:id="676" w:author="Matthew Pipkin" w:date="2020-09-10T10:08:00Z">
        <w:r w:rsidR="003D75D4">
          <w:rPr>
            <w:bCs/>
          </w:rPr>
          <w:t xml:space="preserve"> </w:t>
        </w:r>
        <w:r w:rsidR="003D75D4" w:rsidRPr="005132FF">
          <w:rPr>
            <w:bCs/>
          </w:rPr>
          <w:t>(P0-P</w:t>
        </w:r>
        <w:r w:rsidR="003D75D4">
          <w:rPr>
            <w:bCs/>
          </w:rPr>
          <w:t>8</w:t>
        </w:r>
        <w:r w:rsidR="003D75D4" w:rsidRPr="005132FF">
          <w:rPr>
            <w:bCs/>
          </w:rPr>
          <w:t>)</w:t>
        </w:r>
      </w:ins>
      <w:ins w:id="677" w:author="Matthew Pipkin" w:date="2020-09-11T15:06:00Z">
        <w:r w:rsidR="00A005E1">
          <w:rPr>
            <w:bCs/>
          </w:rPr>
          <w:t xml:space="preserve"> (</w:t>
        </w:r>
        <w:r w:rsidR="00A005E1" w:rsidRPr="00A005E1">
          <w:rPr>
            <w:b/>
            <w:rPrChange w:id="678" w:author="Matthew Pipkin" w:date="2020-09-11T15:07:00Z">
              <w:rPr>
                <w:bCs/>
              </w:rPr>
            </w:rPrChange>
          </w:rPr>
          <w:t>Fig</w:t>
        </w:r>
      </w:ins>
      <w:ins w:id="679" w:author="Matthew Pipkin" w:date="2020-09-11T15:07:00Z">
        <w:r w:rsidR="00A005E1">
          <w:rPr>
            <w:b/>
          </w:rPr>
          <w:t>.</w:t>
        </w:r>
      </w:ins>
      <w:ins w:id="680" w:author="Matthew Pipkin" w:date="2020-09-11T15:06:00Z">
        <w:r w:rsidR="00A005E1" w:rsidRPr="00A005E1">
          <w:rPr>
            <w:b/>
            <w:rPrChange w:id="681" w:author="Matthew Pipkin" w:date="2020-09-11T15:07:00Z">
              <w:rPr>
                <w:bCs/>
              </w:rPr>
            </w:rPrChange>
          </w:rPr>
          <w:t xml:space="preserve"> 1</w:t>
        </w:r>
      </w:ins>
      <w:ins w:id="682" w:author="Matthew Pipkin" w:date="2020-09-11T18:30:00Z">
        <w:r w:rsidR="00031037">
          <w:rPr>
            <w:b/>
          </w:rPr>
          <w:t>B,</w:t>
        </w:r>
        <w:r w:rsidR="00031037" w:rsidRPr="000F1BB6">
          <w:rPr>
            <w:bCs/>
            <w:highlight w:val="cyan"/>
            <w:rPrChange w:id="683" w:author="Matthew Pipkin" w:date="2020-09-11T18:30:00Z">
              <w:rPr>
                <w:b/>
                <w:highlight w:val="cyan"/>
              </w:rPr>
            </w:rPrChange>
          </w:rPr>
          <w:t>-</w:t>
        </w:r>
        <w:r w:rsidR="00031037">
          <w:rPr>
            <w:bCs/>
            <w:highlight w:val="cyan"/>
          </w:rPr>
          <w:t xml:space="preserve"> </w:t>
        </w:r>
        <w:r w:rsidR="00031037" w:rsidRPr="0055685F">
          <w:rPr>
            <w:bCs/>
            <w:highlight w:val="cyan"/>
          </w:rPr>
          <w:t>course PAGA projection – string plots</w:t>
        </w:r>
        <w:r w:rsidR="00031037">
          <w:rPr>
            <w:bCs/>
            <w:highlight w:val="cyan"/>
          </w:rPr>
          <w:t>, make nodes color matched with UMAP clusters</w:t>
        </w:r>
        <w:r w:rsidR="00031037" w:rsidRPr="0055685F">
          <w:rPr>
            <w:bCs/>
            <w:highlight w:val="cyan"/>
          </w:rPr>
          <w:t>]</w:t>
        </w:r>
      </w:ins>
      <w:ins w:id="684" w:author="Matthew Pipkin" w:date="2020-09-11T15:07:00Z">
        <w:r w:rsidR="00A005E1">
          <w:rPr>
            <w:bCs/>
          </w:rPr>
          <w:t>)</w:t>
        </w:r>
      </w:ins>
      <w:del w:id="685" w:author="Matthew Pipkin" w:date="2020-08-21T15:25:00Z">
        <w:r w:rsidR="00065726" w:rsidDel="000F7FA5">
          <w:rPr>
            <w:bCs/>
          </w:rPr>
          <w:delText>,</w:delText>
        </w:r>
        <w:r w:rsidR="002B6819" w:rsidDel="000F7FA5">
          <w:rPr>
            <w:bCs/>
          </w:rPr>
          <w:delText xml:space="preserve"> and </w:delText>
        </w:r>
      </w:del>
      <w:del w:id="686" w:author="Matthew Pipkin" w:date="2020-08-18T18:14:00Z">
        <w:r w:rsidR="008065E2" w:rsidDel="00673B9F">
          <w:rPr>
            <w:bCs/>
          </w:rPr>
          <w:delText xml:space="preserve">then </w:delText>
        </w:r>
      </w:del>
      <w:del w:id="687" w:author="Matthew Pipkin" w:date="2020-08-21T15:25:00Z">
        <w:r w:rsidR="00484620" w:rsidDel="000F7FA5">
          <w:rPr>
            <w:bCs/>
          </w:rPr>
          <w:delText>numbered</w:delText>
        </w:r>
      </w:del>
      <w:del w:id="688" w:author="Matthew Pipkin" w:date="2020-09-10T10:05:00Z">
        <w:r w:rsidR="00484620" w:rsidDel="00A166C1">
          <w:rPr>
            <w:bCs/>
          </w:rPr>
          <w:delText xml:space="preserve"> </w:delText>
        </w:r>
      </w:del>
      <w:del w:id="689" w:author="Matthew Pipkin" w:date="2020-09-10T10:06:00Z">
        <w:r w:rsidR="00484620" w:rsidDel="00A166C1">
          <w:rPr>
            <w:bCs/>
          </w:rPr>
          <w:delText>according</w:delText>
        </w:r>
      </w:del>
      <w:del w:id="690" w:author="Matthew Pipkin" w:date="2020-09-10T10:07:00Z">
        <w:r w:rsidR="00484620" w:rsidDel="003D75D4">
          <w:rPr>
            <w:bCs/>
          </w:rPr>
          <w:delText xml:space="preserve"> </w:delText>
        </w:r>
      </w:del>
      <w:del w:id="691" w:author="Matthew Pipkin" w:date="2020-09-10T10:06:00Z">
        <w:r w:rsidR="00484620" w:rsidDel="00A166C1">
          <w:rPr>
            <w:bCs/>
          </w:rPr>
          <w:delText xml:space="preserve">to </w:delText>
        </w:r>
      </w:del>
      <w:del w:id="692" w:author="Matthew Pipkin" w:date="2020-09-10T10:07:00Z">
        <w:r w:rsidR="00484620" w:rsidDel="003D75D4">
          <w:rPr>
            <w:bCs/>
          </w:rPr>
          <w:delText>pseudot</w:delText>
        </w:r>
      </w:del>
      <w:del w:id="693" w:author="Matthew Pipkin" w:date="2020-09-10T10:06:00Z">
        <w:r w:rsidR="00484620" w:rsidDel="00A166C1">
          <w:rPr>
            <w:bCs/>
          </w:rPr>
          <w:delText>ime</w:delText>
        </w:r>
      </w:del>
      <w:del w:id="694" w:author="Matthew Pipkin" w:date="2020-09-10T10:07:00Z">
        <w:r w:rsidR="00484620" w:rsidDel="003D75D4">
          <w:rPr>
            <w:bCs/>
          </w:rPr>
          <w:delText xml:space="preserve"> </w:delText>
        </w:r>
        <w:r w:rsidR="00284BBE" w:rsidRPr="005132FF" w:rsidDel="003D75D4">
          <w:rPr>
            <w:bCs/>
          </w:rPr>
          <w:delText>(P0-</w:delText>
        </w:r>
      </w:del>
      <w:del w:id="695" w:author="Matthew Pipkin" w:date="2020-08-18T18:15:00Z">
        <w:r w:rsidR="00284BBE" w:rsidRPr="005132FF" w:rsidDel="00A75D7D">
          <w:rPr>
            <w:bCs/>
          </w:rPr>
          <w:delText>P7</w:delText>
        </w:r>
      </w:del>
      <w:del w:id="696" w:author="Matthew Pipkin" w:date="2020-09-10T10:07:00Z">
        <w:r w:rsidR="00284BBE" w:rsidRPr="005132FF" w:rsidDel="003D75D4">
          <w:rPr>
            <w:bCs/>
          </w:rPr>
          <w:delText>)</w:delText>
        </w:r>
      </w:del>
      <w:r w:rsidR="00E23A13">
        <w:rPr>
          <w:bCs/>
        </w:rPr>
        <w:t>. C</w:t>
      </w:r>
      <w:r w:rsidR="0074317F">
        <w:rPr>
          <w:bCs/>
        </w:rPr>
        <w:t xml:space="preserve">luster P0 </w:t>
      </w:r>
      <w:r w:rsidR="00E23A13">
        <w:rPr>
          <w:bCs/>
        </w:rPr>
        <w:t xml:space="preserve">was designated </w:t>
      </w:r>
      <w:r w:rsidR="0074317F">
        <w:rPr>
          <w:bCs/>
        </w:rPr>
        <w:t xml:space="preserve">as the root </w:t>
      </w:r>
      <w:ins w:id="697" w:author="Matthew Pipkin" w:date="2020-08-18T17:11:00Z">
        <w:r w:rsidR="00764AA9">
          <w:rPr>
            <w:bCs/>
          </w:rPr>
          <w:t>of pseudotime analysis</w:t>
        </w:r>
      </w:ins>
      <w:ins w:id="698" w:author="Matthew Pipkin" w:date="2020-09-10T10:09:00Z">
        <w:r w:rsidR="003D75D4">
          <w:rPr>
            <w:bCs/>
          </w:rPr>
          <w:t xml:space="preserve"> to create a putative developmental order</w:t>
        </w:r>
      </w:ins>
      <w:ins w:id="699" w:author="Matthew Pipkin" w:date="2020-09-01T12:02:00Z">
        <w:r w:rsidR="00AB5AF7">
          <w:rPr>
            <w:bCs/>
          </w:rPr>
          <w:t xml:space="preserve"> </w:t>
        </w:r>
      </w:ins>
      <w:del w:id="700" w:author="Matthew Pipkin" w:date="2020-09-01T12:02:00Z">
        <w:r w:rsidR="0074317F" w:rsidDel="00AB5AF7">
          <w:rPr>
            <w:bCs/>
          </w:rPr>
          <w:delText xml:space="preserve">to </w:delText>
        </w:r>
        <w:r w:rsidR="00E23A13" w:rsidDel="00AB5AF7">
          <w:rPr>
            <w:bCs/>
          </w:rPr>
          <w:delText>define</w:delText>
        </w:r>
        <w:r w:rsidR="00484620" w:rsidDel="00AB5AF7">
          <w:delText xml:space="preserve"> a putative developmental order</w:delText>
        </w:r>
        <w:r w:rsidR="00BD58D9" w:rsidDel="00AB5AF7">
          <w:delText>,</w:delText>
        </w:r>
        <w:r w:rsidR="00284BBE" w:rsidDel="00AB5AF7">
          <w:delText xml:space="preserve"> </w:delText>
        </w:r>
      </w:del>
      <w:r w:rsidR="0074317F">
        <w:t>because it uniformly comprised naïve P14 cells</w:t>
      </w:r>
      <w:ins w:id="701" w:author="Matthew Pipkin" w:date="2020-09-05T13:49:00Z">
        <w:r w:rsidR="00331855">
          <w:t xml:space="preserve">, </w:t>
        </w:r>
      </w:ins>
      <w:ins w:id="702" w:author="Matthew Pipkin" w:date="2020-08-18T17:11:00Z">
        <w:r w:rsidR="00764AA9">
          <w:t xml:space="preserve">the </w:t>
        </w:r>
        <w:r w:rsidR="00764AA9" w:rsidRPr="00673B9F">
          <w:rPr>
            <w:i/>
            <w:iCs/>
            <w:rPrChange w:id="703" w:author="Matthew Pipkin" w:date="2020-08-18T18:14:00Z">
              <w:rPr/>
            </w:rPrChange>
          </w:rPr>
          <w:t>de facto</w:t>
        </w:r>
        <w:r w:rsidR="00764AA9">
          <w:t xml:space="preserve"> developmental origin</w:t>
        </w:r>
      </w:ins>
      <w:ins w:id="704" w:author="Matthew Pipkin" w:date="2020-09-01T12:02:00Z">
        <w:r w:rsidR="00AB5AF7">
          <w:t xml:space="preserve"> </w:t>
        </w:r>
      </w:ins>
      <w:del w:id="705" w:author="Matthew Pipkin" w:date="2020-09-01T12:02:00Z">
        <w:r w:rsidR="00E23A13" w:rsidDel="00AB5AF7">
          <w:delText xml:space="preserve"> </w:delText>
        </w:r>
      </w:del>
      <w:r w:rsidR="005132FF">
        <w:rPr>
          <w:bCs/>
        </w:rPr>
        <w:t>{Wolf, 2019 #471}</w:t>
      </w:r>
      <w:r w:rsidR="005132FF" w:rsidRPr="005132FF">
        <w:rPr>
          <w:bCs/>
        </w:rPr>
        <w:t>(</w:t>
      </w:r>
      <w:ins w:id="706" w:author="Matthew Pipkin" w:date="2020-09-11T15:08:00Z">
        <w:r w:rsidR="00A005E1" w:rsidRPr="008216BE">
          <w:rPr>
            <w:b/>
            <w:rPrChange w:id="707" w:author="Matthew Pipkin" w:date="2020-09-11T18:31:00Z">
              <w:rPr>
                <w:bCs/>
              </w:rPr>
            </w:rPrChange>
          </w:rPr>
          <w:t>f</w:t>
        </w:r>
      </w:ins>
      <w:del w:id="708" w:author="Matthew Pipkin" w:date="2020-09-11T15:08:00Z">
        <w:r w:rsidR="005132FF" w:rsidRPr="008216BE" w:rsidDel="00A005E1">
          <w:rPr>
            <w:b/>
            <w:rPrChange w:id="709" w:author="Matthew Pipkin" w:date="2020-09-11T18:31:00Z">
              <w:rPr>
                <w:b/>
              </w:rPr>
            </w:rPrChange>
          </w:rPr>
          <w:delText>F</w:delText>
        </w:r>
      </w:del>
      <w:r w:rsidR="005132FF" w:rsidRPr="008216BE">
        <w:rPr>
          <w:b/>
          <w:rPrChange w:id="710" w:author="Matthew Pipkin" w:date="2020-09-11T18:31:00Z">
            <w:rPr>
              <w:b/>
            </w:rPr>
          </w:rPrChange>
        </w:rPr>
        <w:t xml:space="preserve">ig </w:t>
      </w:r>
      <w:ins w:id="711" w:author="Matthew Pipkin" w:date="2020-08-18T18:12:00Z">
        <w:r w:rsidR="00673B9F" w:rsidRPr="008216BE">
          <w:rPr>
            <w:b/>
            <w:rPrChange w:id="712" w:author="Matthew Pipkin" w:date="2020-09-11T18:31:00Z">
              <w:rPr>
                <w:b/>
              </w:rPr>
            </w:rPrChange>
          </w:rPr>
          <w:t>S</w:t>
        </w:r>
      </w:ins>
      <w:r w:rsidR="005132FF" w:rsidRPr="008216BE">
        <w:rPr>
          <w:b/>
          <w:rPrChange w:id="713" w:author="Matthew Pipkin" w:date="2020-09-11T18:31:00Z">
            <w:rPr>
              <w:b/>
            </w:rPr>
          </w:rPrChange>
        </w:rPr>
        <w:t>1</w:t>
      </w:r>
      <w:ins w:id="714" w:author="Matthew Pipkin" w:date="2020-08-18T18:12:00Z">
        <w:r w:rsidR="00673B9F" w:rsidRPr="008216BE">
          <w:rPr>
            <w:b/>
            <w:rPrChange w:id="715" w:author="Matthew Pipkin" w:date="2020-09-11T18:31:00Z">
              <w:rPr>
                <w:b/>
              </w:rPr>
            </w:rPrChange>
          </w:rPr>
          <w:t>C</w:t>
        </w:r>
      </w:ins>
      <w:ins w:id="716" w:author="Matthew Pipkin" w:date="2020-09-11T15:08:00Z">
        <w:r w:rsidR="00A005E1">
          <w:rPr>
            <w:b/>
          </w:rPr>
          <w:t>,</w:t>
        </w:r>
      </w:ins>
      <w:ins w:id="717" w:author="Matthew Pipkin" w:date="2020-09-11T15:07:00Z">
        <w:r w:rsidR="00A005E1">
          <w:rPr>
            <w:b/>
          </w:rPr>
          <w:t xml:space="preserve"> </w:t>
        </w:r>
        <w:r w:rsidR="00A005E1" w:rsidRPr="00A005E1">
          <w:rPr>
            <w:bCs/>
            <w:highlight w:val="cyan"/>
            <w:rPrChange w:id="718" w:author="Matthew Pipkin" w:date="2020-09-11T15:08:00Z">
              <w:rPr>
                <w:b/>
              </w:rPr>
            </w:rPrChange>
          </w:rPr>
          <w:t>[UMAP projection of pseudotime]</w:t>
        </w:r>
      </w:ins>
      <w:del w:id="719" w:author="Matthew Pipkin" w:date="2020-08-18T18:12:00Z">
        <w:r w:rsidR="005132FF" w:rsidRPr="00085785" w:rsidDel="00673B9F">
          <w:rPr>
            <w:b/>
          </w:rPr>
          <w:delText>B</w:delText>
        </w:r>
      </w:del>
      <w:r w:rsidR="005132FF" w:rsidRPr="005132FF">
        <w:rPr>
          <w:bCs/>
        </w:rPr>
        <w:t xml:space="preserve">). </w:t>
      </w:r>
      <w:ins w:id="720" w:author="Matthew Pipkin" w:date="2020-09-07T15:39:00Z">
        <w:r w:rsidR="00BC3590">
          <w:rPr>
            <w:bCs/>
          </w:rPr>
          <w:t>As expected</w:t>
        </w:r>
      </w:ins>
    </w:p>
    <w:p w14:paraId="179A7BCE" w14:textId="3CC0CA64" w:rsidR="00106F9A" w:rsidRDefault="00083ED1">
      <w:pPr>
        <w:pStyle w:val="Paragraph"/>
        <w:rPr>
          <w:bCs/>
        </w:rPr>
      </w:pPr>
      <w:del w:id="721" w:author="Matthew Pipkin" w:date="2020-07-15T18:56:00Z">
        <w:r w:rsidDel="00317648">
          <w:rPr>
            <w:bCs/>
          </w:rPr>
          <w:delText xml:space="preserve">Cells </w:delText>
        </w:r>
      </w:del>
      <w:ins w:id="722" w:author="Matthew Pipkin" w:date="2020-09-07T15:39:00Z">
        <w:r w:rsidR="00BC3590">
          <w:rPr>
            <w:bCs/>
          </w:rPr>
          <w:t>, n</w:t>
        </w:r>
      </w:ins>
      <w:ins w:id="723" w:author="Matthew Pipkin" w:date="2020-07-15T18:56:00Z">
        <w:r w:rsidR="00317648">
          <w:rPr>
            <w:bCs/>
          </w:rPr>
          <w:t xml:space="preserve">aive cells </w:t>
        </w:r>
      </w:ins>
      <w:r>
        <w:rPr>
          <w:bCs/>
        </w:rPr>
        <w:t>in cluster</w:t>
      </w:r>
      <w:r w:rsidR="007B506E">
        <w:rPr>
          <w:bCs/>
        </w:rPr>
        <w:t xml:space="preserve"> P0</w:t>
      </w:r>
      <w:r w:rsidR="005132FF" w:rsidRPr="005132FF" w:rsidDel="007970E4">
        <w:rPr>
          <w:bCs/>
        </w:rPr>
        <w:t xml:space="preserve"> </w:t>
      </w:r>
      <w:r w:rsidR="008065E2">
        <w:rPr>
          <w:bCs/>
        </w:rPr>
        <w:t>were</w:t>
      </w:r>
      <w:r w:rsidR="0081409F">
        <w:rPr>
          <w:bCs/>
        </w:rPr>
        <w:t xml:space="preserve"> delineated </w:t>
      </w:r>
      <w:r w:rsidR="000423AE">
        <w:rPr>
          <w:bCs/>
        </w:rPr>
        <w:t>from</w:t>
      </w:r>
      <w:r w:rsidR="007B506E">
        <w:rPr>
          <w:bCs/>
        </w:rPr>
        <w:t xml:space="preserve"> all </w:t>
      </w:r>
      <w:r w:rsidR="000423AE">
        <w:rPr>
          <w:bCs/>
        </w:rPr>
        <w:t>activated cell</w:t>
      </w:r>
      <w:r w:rsidR="007B506E">
        <w:rPr>
          <w:bCs/>
        </w:rPr>
        <w:t>s</w:t>
      </w:r>
      <w:r w:rsidR="00BA6EFF">
        <w:rPr>
          <w:bCs/>
        </w:rPr>
        <w:t xml:space="preserve">, </w:t>
      </w:r>
      <w:r w:rsidR="00A30077">
        <w:rPr>
          <w:bCs/>
        </w:rPr>
        <w:t>which</w:t>
      </w:r>
      <w:r w:rsidR="007B506E">
        <w:rPr>
          <w:bCs/>
        </w:rPr>
        <w:t xml:space="preserve"> separated into multiple </w:t>
      </w:r>
      <w:r w:rsidR="00A30077">
        <w:rPr>
          <w:bCs/>
        </w:rPr>
        <w:t xml:space="preserve">distinct </w:t>
      </w:r>
      <w:r w:rsidR="007B506E">
        <w:rPr>
          <w:bCs/>
        </w:rPr>
        <w:t xml:space="preserve">clusters </w:t>
      </w:r>
      <w:r w:rsidR="005132FF" w:rsidRPr="005132FF">
        <w:rPr>
          <w:bCs/>
        </w:rPr>
        <w:t>(P1-P</w:t>
      </w:r>
      <w:r w:rsidR="005132FF">
        <w:rPr>
          <w:bCs/>
        </w:rPr>
        <w:t>8</w:t>
      </w:r>
      <w:r w:rsidR="005132FF" w:rsidRPr="005132FF">
        <w:rPr>
          <w:bCs/>
        </w:rPr>
        <w:t>)</w:t>
      </w:r>
      <w:ins w:id="724" w:author="Matthew Pipkin" w:date="2020-09-07T15:39:00Z">
        <w:r w:rsidR="00BC3590">
          <w:rPr>
            <w:bCs/>
          </w:rPr>
          <w:t xml:space="preserve"> </w:t>
        </w:r>
      </w:ins>
      <w:del w:id="725" w:author="Matthew Pipkin" w:date="2020-09-07T15:39:00Z">
        <w:r w:rsidR="002B6819" w:rsidDel="00BC3590">
          <w:rPr>
            <w:bCs/>
          </w:rPr>
          <w:delText>, as expected</w:delText>
        </w:r>
        <w:r w:rsidR="00262735" w:rsidDel="00BC3590">
          <w:rPr>
            <w:bCs/>
          </w:rPr>
          <w:delText xml:space="preserve"> </w:delText>
        </w:r>
      </w:del>
      <w:r w:rsidR="005132FF" w:rsidRPr="005132FF">
        <w:rPr>
          <w:bCs/>
        </w:rPr>
        <w:t>(</w:t>
      </w:r>
      <w:r w:rsidR="005132FF" w:rsidRPr="00085785">
        <w:rPr>
          <w:b/>
        </w:rPr>
        <w:t>Fig</w:t>
      </w:r>
      <w:ins w:id="726" w:author="Matthew Pipkin" w:date="2020-08-18T18:09:00Z">
        <w:r w:rsidR="00673B9F">
          <w:rPr>
            <w:b/>
          </w:rPr>
          <w:t xml:space="preserve">. </w:t>
        </w:r>
      </w:ins>
      <w:del w:id="727" w:author="Matthew Pipkin" w:date="2020-08-18T18:09:00Z">
        <w:r w:rsidR="005132FF" w:rsidRPr="00085785" w:rsidDel="00673B9F">
          <w:rPr>
            <w:b/>
          </w:rPr>
          <w:delText xml:space="preserve"> </w:delText>
        </w:r>
        <w:r w:rsidR="00EB2ED7" w:rsidDel="00673B9F">
          <w:rPr>
            <w:b/>
          </w:rPr>
          <w:delText>S</w:delText>
        </w:r>
      </w:del>
      <w:r w:rsidR="00EB2ED7">
        <w:rPr>
          <w:b/>
        </w:rPr>
        <w:t>1A</w:t>
      </w:r>
      <w:ins w:id="728" w:author="Matthew Pipkin" w:date="2020-09-11T15:23:00Z">
        <w:r w:rsidR="00466D2D">
          <w:rPr>
            <w:b/>
          </w:rPr>
          <w:t>-B</w:t>
        </w:r>
      </w:ins>
      <w:r w:rsidR="005132FF" w:rsidRPr="005132FF">
        <w:rPr>
          <w:bCs/>
        </w:rPr>
        <w:t>)</w:t>
      </w:r>
      <w:r w:rsidR="007B506E">
        <w:rPr>
          <w:bCs/>
        </w:rPr>
        <w:t xml:space="preserve">. </w:t>
      </w:r>
      <w:r w:rsidR="00B813B5">
        <w:rPr>
          <w:bCs/>
        </w:rPr>
        <w:t>The</w:t>
      </w:r>
      <w:r w:rsidR="00D16027">
        <w:rPr>
          <w:bCs/>
        </w:rPr>
        <w:t xml:space="preserve"> </w:t>
      </w:r>
      <w:r w:rsidR="000E1894">
        <w:rPr>
          <w:bCs/>
        </w:rPr>
        <w:t>distribution</w:t>
      </w:r>
      <w:del w:id="729" w:author="Matthew Pipkin" w:date="2020-09-05T13:49:00Z">
        <w:r w:rsidR="00061D2D" w:rsidDel="00331855">
          <w:rPr>
            <w:bCs/>
          </w:rPr>
          <w:delText>s</w:delText>
        </w:r>
      </w:del>
      <w:r w:rsidR="000E1894">
        <w:rPr>
          <w:bCs/>
        </w:rPr>
        <w:t xml:space="preserve"> of P14 and endogenous </w:t>
      </w:r>
      <w:r w:rsidR="00065726">
        <w:rPr>
          <w:bCs/>
        </w:rPr>
        <w:t>GP</w:t>
      </w:r>
      <w:r w:rsidR="00065726" w:rsidRPr="00E7721A">
        <w:rPr>
          <w:bCs/>
          <w:vertAlign w:val="subscript"/>
        </w:rPr>
        <w:t>33</w:t>
      </w:r>
      <w:r w:rsidR="000E1894">
        <w:rPr>
          <w:bCs/>
        </w:rPr>
        <w:t>-</w:t>
      </w:r>
      <w:ins w:id="730" w:author="Matthew Pipkin" w:date="2020-08-18T18:24:00Z">
        <w:r w:rsidR="00A75D7D">
          <w:rPr>
            <w:bCs/>
          </w:rPr>
          <w:t>tetramer-</w:t>
        </w:r>
      </w:ins>
      <w:r w:rsidR="000E1894">
        <w:rPr>
          <w:bCs/>
        </w:rPr>
        <w:t>specific CD8</w:t>
      </w:r>
      <w:r w:rsidR="00065726">
        <w:rPr>
          <w:bCs/>
        </w:rPr>
        <w:t xml:space="preserve"> T</w:t>
      </w:r>
      <w:r w:rsidR="000E1894">
        <w:rPr>
          <w:bCs/>
        </w:rPr>
        <w:t xml:space="preserve"> cells </w:t>
      </w:r>
      <w:r w:rsidR="007B506E">
        <w:rPr>
          <w:bCs/>
        </w:rPr>
        <w:t>among the</w:t>
      </w:r>
      <w:r w:rsidR="00065726">
        <w:rPr>
          <w:bCs/>
        </w:rPr>
        <w:t xml:space="preserve"> </w:t>
      </w:r>
      <w:r w:rsidR="000E1894">
        <w:rPr>
          <w:bCs/>
        </w:rPr>
        <w:t>clusters correlated</w:t>
      </w:r>
      <w:r w:rsidR="002B6819" w:rsidRPr="002B6819">
        <w:rPr>
          <w:bCs/>
        </w:rPr>
        <w:t xml:space="preserve"> </w:t>
      </w:r>
      <w:r w:rsidR="00BA6EFF">
        <w:rPr>
          <w:bCs/>
        </w:rPr>
        <w:t>positively</w:t>
      </w:r>
      <w:ins w:id="731" w:author="Matthew Pipkin" w:date="2020-08-18T18:25:00Z">
        <w:r w:rsidR="005063CB">
          <w:rPr>
            <w:bCs/>
          </w:rPr>
          <w:t xml:space="preserve"> </w:t>
        </w:r>
      </w:ins>
      <w:ins w:id="732" w:author="Matthew Pipkin" w:date="2020-09-11T15:10:00Z">
        <w:r w:rsidR="00A005E1">
          <w:rPr>
            <w:bCs/>
          </w:rPr>
          <w:t>in LCMV</w:t>
        </w:r>
        <w:r w:rsidR="00A005E1" w:rsidRPr="00A005E1">
          <w:rPr>
            <w:bCs/>
            <w:vertAlign w:val="subscript"/>
            <w:rPrChange w:id="733" w:author="Matthew Pipkin" w:date="2020-09-11T15:10:00Z">
              <w:rPr>
                <w:bCs/>
              </w:rPr>
            </w:rPrChange>
          </w:rPr>
          <w:t>Arm</w:t>
        </w:r>
        <w:r w:rsidR="00A005E1">
          <w:rPr>
            <w:bCs/>
          </w:rPr>
          <w:t xml:space="preserve">-infected mice </w:t>
        </w:r>
      </w:ins>
      <w:ins w:id="734" w:author="Matthew Pipkin" w:date="2020-08-18T18:25:00Z">
        <w:r w:rsidR="005063CB">
          <w:rPr>
            <w:bCs/>
          </w:rPr>
          <w:t>(</w:t>
        </w:r>
      </w:ins>
      <w:ins w:id="735" w:author="Matthew Pipkin" w:date="2020-09-11T15:08:00Z">
        <w:r w:rsidR="00A005E1" w:rsidRPr="00981480">
          <w:rPr>
            <w:b/>
          </w:rPr>
          <w:t>f</w:t>
        </w:r>
      </w:ins>
      <w:ins w:id="736" w:author="Matthew Pipkin" w:date="2020-08-18T18:25:00Z">
        <w:r w:rsidR="005063CB" w:rsidRPr="00824A63">
          <w:rPr>
            <w:b/>
            <w:rPrChange w:id="737" w:author="Matthew Pipkin" w:date="2020-09-11T15:13:00Z">
              <w:rPr>
                <w:bCs/>
              </w:rPr>
            </w:rPrChange>
          </w:rPr>
          <w:t>ig. S2A</w:t>
        </w:r>
      </w:ins>
      <w:ins w:id="738" w:author="Matthew Pipkin" w:date="2020-09-08T13:56:00Z">
        <w:r w:rsidR="00E53743">
          <w:rPr>
            <w:b/>
          </w:rPr>
          <w:t xml:space="preserve">, </w:t>
        </w:r>
      </w:ins>
      <w:ins w:id="739" w:author="Matthew Pipkin" w:date="2020-09-11T15:13:00Z">
        <w:r w:rsidR="008E2FB3" w:rsidRPr="008E2FB3">
          <w:rPr>
            <w:bCs/>
            <w:highlight w:val="cyan"/>
            <w:rPrChange w:id="740" w:author="Matthew Pipkin" w:date="2020-09-11T15:14:00Z">
              <w:rPr>
                <w:b/>
              </w:rPr>
            </w:rPrChange>
          </w:rPr>
          <w:t>[</w:t>
        </w:r>
      </w:ins>
      <w:ins w:id="741" w:author="Matthew Pipkin" w:date="2020-09-08T13:56:00Z">
        <w:r w:rsidR="00E53743" w:rsidRPr="00426686">
          <w:rPr>
            <w:bCs/>
            <w:highlight w:val="cyan"/>
            <w:rPrChange w:id="742" w:author="Matthew Pipkin" w:date="2020-09-08T13:57:00Z">
              <w:rPr>
                <w:bCs/>
              </w:rPr>
            </w:rPrChange>
          </w:rPr>
          <w:t>h</w:t>
        </w:r>
        <w:r w:rsidR="00E53743" w:rsidRPr="00426686">
          <w:rPr>
            <w:bCs/>
            <w:highlight w:val="cyan"/>
            <w:rPrChange w:id="743" w:author="Matthew Pipkin" w:date="2020-09-08T13:57:00Z">
              <w:rPr>
                <w:b/>
              </w:rPr>
            </w:rPrChange>
          </w:rPr>
          <w:t>eatmap</w:t>
        </w:r>
        <w:r w:rsidR="00E53743" w:rsidRPr="00426686">
          <w:rPr>
            <w:bCs/>
            <w:highlight w:val="cyan"/>
            <w:rPrChange w:id="744" w:author="Matthew Pipkin" w:date="2020-09-08T13:57:00Z">
              <w:rPr>
                <w:bCs/>
              </w:rPr>
            </w:rPrChange>
          </w:rPr>
          <w:t xml:space="preserve"> of </w:t>
        </w:r>
      </w:ins>
      <w:ins w:id="745" w:author="Matthew Pipkin" w:date="2020-09-08T13:57:00Z">
        <w:r w:rsidR="00E53743" w:rsidRPr="00426686">
          <w:rPr>
            <w:bCs/>
            <w:highlight w:val="cyan"/>
            <w:rPrChange w:id="746" w:author="Matthew Pipkin" w:date="2020-09-08T13:57:00Z">
              <w:rPr>
                <w:bCs/>
              </w:rPr>
            </w:rPrChange>
          </w:rPr>
          <w:t>correlation values</w:t>
        </w:r>
      </w:ins>
      <w:ins w:id="747" w:author="Matthew Pipkin" w:date="2020-09-09T19:20:00Z">
        <w:r w:rsidR="00495A0C">
          <w:rPr>
            <w:bCs/>
            <w:highlight w:val="cyan"/>
          </w:rPr>
          <w:t xml:space="preserve"> </w:t>
        </w:r>
      </w:ins>
      <w:ins w:id="748" w:author="Matthew Pipkin" w:date="2020-09-11T15:17:00Z">
        <w:r w:rsidR="00421A8A">
          <w:rPr>
            <w:bCs/>
            <w:highlight w:val="cyan"/>
          </w:rPr>
          <w:t>(</w:t>
        </w:r>
      </w:ins>
      <w:ins w:id="749" w:author="Matthew Pipkin" w:date="2020-09-09T19:21:00Z">
        <w:r w:rsidR="00495A0C">
          <w:rPr>
            <w:bCs/>
            <w:highlight w:val="cyan"/>
          </w:rPr>
          <w:t xml:space="preserve">all </w:t>
        </w:r>
      </w:ins>
      <w:ins w:id="750" w:author="Matthew Pipkin" w:date="2020-09-09T19:20:00Z">
        <w:r w:rsidR="00495A0C">
          <w:rPr>
            <w:bCs/>
            <w:highlight w:val="cyan"/>
          </w:rPr>
          <w:t>P14 vs Tetramer</w:t>
        </w:r>
      </w:ins>
      <w:ins w:id="751" w:author="Matthew Pipkin" w:date="2020-09-09T19:21:00Z">
        <w:r w:rsidR="00495A0C">
          <w:rPr>
            <w:bCs/>
            <w:highlight w:val="cyan"/>
          </w:rPr>
          <w:t>+</w:t>
        </w:r>
      </w:ins>
      <w:ins w:id="752" w:author="Matthew Pipkin" w:date="2020-09-09T19:20:00Z">
        <w:r w:rsidR="00495A0C">
          <w:rPr>
            <w:bCs/>
            <w:highlight w:val="cyan"/>
          </w:rPr>
          <w:t xml:space="preserve"> </w:t>
        </w:r>
      </w:ins>
      <w:ins w:id="753" w:author="Matthew Pipkin" w:date="2020-09-09T19:21:00Z">
        <w:r w:rsidR="00495A0C">
          <w:rPr>
            <w:bCs/>
            <w:highlight w:val="cyan"/>
          </w:rPr>
          <w:t xml:space="preserve">in </w:t>
        </w:r>
      </w:ins>
      <w:ins w:id="754" w:author="Matthew Pipkin" w:date="2020-09-09T19:20:00Z">
        <w:r w:rsidR="00495A0C">
          <w:rPr>
            <w:bCs/>
            <w:highlight w:val="cyan"/>
          </w:rPr>
          <w:t>LCMV</w:t>
        </w:r>
        <w:r w:rsidR="00495A0C" w:rsidRPr="00495A0C">
          <w:rPr>
            <w:bCs/>
            <w:highlight w:val="cyan"/>
            <w:vertAlign w:val="subscript"/>
            <w:rPrChange w:id="755" w:author="Matthew Pipkin" w:date="2020-09-09T19:21:00Z">
              <w:rPr>
                <w:bCs/>
                <w:highlight w:val="cyan"/>
              </w:rPr>
            </w:rPrChange>
          </w:rPr>
          <w:t>A</w:t>
        </w:r>
      </w:ins>
      <w:ins w:id="756" w:author="Matthew Pipkin" w:date="2020-09-09T19:21:00Z">
        <w:r w:rsidR="00495A0C" w:rsidRPr="00495A0C">
          <w:rPr>
            <w:bCs/>
            <w:highlight w:val="cyan"/>
            <w:vertAlign w:val="subscript"/>
            <w:rPrChange w:id="757" w:author="Matthew Pipkin" w:date="2020-09-09T19:21:00Z">
              <w:rPr>
                <w:bCs/>
                <w:highlight w:val="cyan"/>
              </w:rPr>
            </w:rPrChange>
          </w:rPr>
          <w:t>rm</w:t>
        </w:r>
      </w:ins>
      <w:ins w:id="758" w:author="Matthew Pipkin" w:date="2020-09-11T15:17:00Z">
        <w:r w:rsidR="00421A8A">
          <w:rPr>
            <w:bCs/>
            <w:highlight w:val="cyan"/>
          </w:rPr>
          <w:t>);</w:t>
        </w:r>
      </w:ins>
      <w:ins w:id="759" w:author="Matthew Pipkin" w:date="2020-09-11T15:09:00Z">
        <w:r w:rsidR="00A005E1">
          <w:rPr>
            <w:bCs/>
            <w:highlight w:val="cyan"/>
            <w:vertAlign w:val="subscript"/>
          </w:rPr>
          <w:t xml:space="preserve"> </w:t>
        </w:r>
        <w:r w:rsidR="00A005E1" w:rsidRPr="00A005E1">
          <w:rPr>
            <w:bCs/>
            <w:highlight w:val="cyan"/>
            <w:rPrChange w:id="760" w:author="Matthew Pipkin" w:date="2020-09-11T15:09:00Z">
              <w:rPr>
                <w:bCs/>
                <w:highlight w:val="cyan"/>
                <w:vertAlign w:val="subscript"/>
              </w:rPr>
            </w:rPrChange>
          </w:rPr>
          <w:t>and</w:t>
        </w:r>
      </w:ins>
      <w:ins w:id="761" w:author="Matthew Pipkin" w:date="2020-09-11T15:10:00Z">
        <w:r w:rsidR="00A005E1">
          <w:rPr>
            <w:bCs/>
            <w:highlight w:val="cyan"/>
          </w:rPr>
          <w:t xml:space="preserve"> </w:t>
        </w:r>
      </w:ins>
      <w:ins w:id="762" w:author="Matthew Pipkin" w:date="2020-09-11T15:17:00Z">
        <w:r w:rsidR="00421A8A">
          <w:rPr>
            <w:bCs/>
            <w:highlight w:val="cyan"/>
          </w:rPr>
          <w:t>3</w:t>
        </w:r>
      </w:ins>
      <w:ins w:id="763" w:author="Matthew Pipkin" w:date="2020-09-11T15:10:00Z">
        <w:r w:rsidR="00A005E1">
          <w:rPr>
            <w:bCs/>
            <w:highlight w:val="cyan"/>
          </w:rPr>
          <w:t xml:space="preserve"> UMAP plots </w:t>
        </w:r>
      </w:ins>
      <w:ins w:id="764" w:author="Matthew Pipkin" w:date="2020-09-11T15:14:00Z">
        <w:r w:rsidR="008E2FB3">
          <w:rPr>
            <w:bCs/>
            <w:highlight w:val="cyan"/>
          </w:rPr>
          <w:t>(</w:t>
        </w:r>
      </w:ins>
      <w:ins w:id="765" w:author="Matthew Pipkin" w:date="2020-09-11T15:11:00Z">
        <w:r w:rsidR="00A005E1">
          <w:rPr>
            <w:bCs/>
            <w:highlight w:val="cyan"/>
          </w:rPr>
          <w:t>P14</w:t>
        </w:r>
      </w:ins>
      <w:ins w:id="766" w:author="Matthew Pipkin" w:date="2020-09-11T15:17:00Z">
        <w:r w:rsidR="00421A8A">
          <w:rPr>
            <w:bCs/>
            <w:highlight w:val="cyan"/>
          </w:rPr>
          <w:t xml:space="preserve">, </w:t>
        </w:r>
      </w:ins>
      <w:ins w:id="767" w:author="Matthew Pipkin" w:date="2020-09-11T15:11:00Z">
        <w:r w:rsidR="00A005E1">
          <w:rPr>
            <w:bCs/>
            <w:highlight w:val="cyan"/>
          </w:rPr>
          <w:t>Tetramer+</w:t>
        </w:r>
      </w:ins>
      <w:ins w:id="768" w:author="Matthew Pipkin" w:date="2020-09-11T15:17:00Z">
        <w:r w:rsidR="00421A8A">
          <w:rPr>
            <w:bCs/>
            <w:highlight w:val="cyan"/>
          </w:rPr>
          <w:t>, P14-Cl13</w:t>
        </w:r>
      </w:ins>
      <w:ins w:id="769" w:author="Matthew Pipkin" w:date="2020-09-11T15:14:00Z">
        <w:r w:rsidR="008E2FB3">
          <w:rPr>
            <w:bCs/>
            <w:highlight w:val="cyan"/>
          </w:rPr>
          <w:t>)</w:t>
        </w:r>
      </w:ins>
      <w:ins w:id="770" w:author="Matthew Pipkin" w:date="2020-09-11T15:11:00Z">
        <w:r w:rsidR="00A005E1">
          <w:rPr>
            <w:bCs/>
            <w:highlight w:val="cyan"/>
          </w:rPr>
          <w:t xml:space="preserve"> </w:t>
        </w:r>
      </w:ins>
      <w:ins w:id="771" w:author="Matthew Pipkin" w:date="2020-09-11T15:10:00Z">
        <w:r w:rsidR="00A005E1">
          <w:rPr>
            <w:bCs/>
            <w:highlight w:val="cyan"/>
          </w:rPr>
          <w:t xml:space="preserve">showing </w:t>
        </w:r>
      </w:ins>
      <w:ins w:id="772" w:author="Matthew Pipkin" w:date="2020-09-11T15:11:00Z">
        <w:r w:rsidR="00A005E1">
          <w:rPr>
            <w:bCs/>
            <w:highlight w:val="cyan"/>
          </w:rPr>
          <w:t>naïve (color 1), day 5 (color 2) and day 8 (color 3)</w:t>
        </w:r>
      </w:ins>
      <w:ins w:id="773" w:author="Matthew Pipkin" w:date="2020-09-11T15:15:00Z">
        <w:r w:rsidR="008E2FB3">
          <w:rPr>
            <w:bCs/>
            <w:highlight w:val="cyan"/>
          </w:rPr>
          <w:t xml:space="preserve"> and LCMV</w:t>
        </w:r>
        <w:r w:rsidR="008E2FB3" w:rsidRPr="008E2FB3">
          <w:rPr>
            <w:bCs/>
            <w:highlight w:val="cyan"/>
            <w:vertAlign w:val="subscript"/>
            <w:rPrChange w:id="774" w:author="Matthew Pipkin" w:date="2020-09-11T15:15:00Z">
              <w:rPr>
                <w:bCs/>
                <w:highlight w:val="cyan"/>
              </w:rPr>
            </w:rPrChange>
          </w:rPr>
          <w:t>Cl13</w:t>
        </w:r>
        <w:r w:rsidR="008E2FB3">
          <w:rPr>
            <w:bCs/>
            <w:highlight w:val="cyan"/>
          </w:rPr>
          <w:t xml:space="preserve"> cells (grayed-out</w:t>
        </w:r>
      </w:ins>
      <w:ins w:id="775" w:author="Matthew Pipkin" w:date="2020-09-11T15:18:00Z">
        <w:r w:rsidR="00421A8A">
          <w:rPr>
            <w:bCs/>
            <w:highlight w:val="cyan"/>
          </w:rPr>
          <w:t xml:space="preserve"> in the LCMV</w:t>
        </w:r>
        <w:r w:rsidR="00421A8A" w:rsidRPr="00421A8A">
          <w:rPr>
            <w:bCs/>
            <w:highlight w:val="cyan"/>
            <w:vertAlign w:val="subscript"/>
            <w:rPrChange w:id="776" w:author="Matthew Pipkin" w:date="2020-09-11T15:18:00Z">
              <w:rPr>
                <w:bCs/>
                <w:highlight w:val="cyan"/>
              </w:rPr>
            </w:rPrChange>
          </w:rPr>
          <w:t>Arm</w:t>
        </w:r>
        <w:r w:rsidR="00421A8A">
          <w:rPr>
            <w:bCs/>
            <w:highlight w:val="cyan"/>
          </w:rPr>
          <w:t>-plots</w:t>
        </w:r>
      </w:ins>
      <w:ins w:id="777" w:author="Matthew Pipkin" w:date="2020-09-11T15:15:00Z">
        <w:r w:rsidR="008E2FB3">
          <w:rPr>
            <w:bCs/>
            <w:highlight w:val="cyan"/>
          </w:rPr>
          <w:t>)</w:t>
        </w:r>
      </w:ins>
      <w:ins w:id="778" w:author="Matthew Pipkin" w:date="2020-09-09T19:21:00Z">
        <w:r w:rsidR="00495A0C">
          <w:rPr>
            <w:bCs/>
            <w:highlight w:val="cyan"/>
          </w:rPr>
          <w:t>]</w:t>
        </w:r>
      </w:ins>
      <w:ins w:id="779" w:author="Matthew Pipkin" w:date="2020-09-08T13:56:00Z">
        <w:r w:rsidR="00E53743" w:rsidRPr="00426686">
          <w:rPr>
            <w:bCs/>
            <w:highlight w:val="cyan"/>
            <w:rPrChange w:id="780" w:author="Matthew Pipkin" w:date="2020-09-08T13:57:00Z">
              <w:rPr>
                <w:b/>
              </w:rPr>
            </w:rPrChange>
          </w:rPr>
          <w:t>?</w:t>
        </w:r>
      </w:ins>
      <w:ins w:id="781" w:author="Matthew Pipkin" w:date="2020-08-18T18:25:00Z">
        <w:r w:rsidR="005063CB" w:rsidRPr="00056F44">
          <w:rPr>
            <w:bCs/>
          </w:rPr>
          <w:t>)</w:t>
        </w:r>
      </w:ins>
      <w:r w:rsidR="000E1894" w:rsidRPr="00E53743">
        <w:rPr>
          <w:bCs/>
        </w:rPr>
        <w:t>,</w:t>
      </w:r>
      <w:r w:rsidR="000E1894">
        <w:rPr>
          <w:bCs/>
        </w:rPr>
        <w:t xml:space="preserve"> </w:t>
      </w:r>
      <w:del w:id="782" w:author="Matthew Pipkin" w:date="2020-09-11T15:11:00Z">
        <w:r w:rsidR="000E1894" w:rsidDel="00A005E1">
          <w:rPr>
            <w:bCs/>
          </w:rPr>
          <w:delText>consistent with</w:delText>
        </w:r>
      </w:del>
      <w:ins w:id="783" w:author="Matthew Pipkin" w:date="2020-09-11T15:11:00Z">
        <w:r w:rsidR="00A005E1">
          <w:rPr>
            <w:bCs/>
          </w:rPr>
          <w:t>co</w:t>
        </w:r>
      </w:ins>
      <w:ins w:id="784" w:author="Matthew Pipkin" w:date="2020-09-11T15:12:00Z">
        <w:r w:rsidR="00A005E1">
          <w:rPr>
            <w:bCs/>
          </w:rPr>
          <w:t>nfimring</w:t>
        </w:r>
      </w:ins>
      <w:r w:rsidR="000E1894">
        <w:rPr>
          <w:bCs/>
        </w:rPr>
        <w:t xml:space="preserve"> previous </w:t>
      </w:r>
      <w:del w:id="785" w:author="Matthew Pipkin" w:date="2020-09-05T17:03:00Z">
        <w:r w:rsidR="007B506E" w:rsidDel="0095565C">
          <w:rPr>
            <w:bCs/>
          </w:rPr>
          <w:delText>whole-genome</w:delText>
        </w:r>
        <w:r w:rsidR="000E1894" w:rsidDel="0095565C">
          <w:rPr>
            <w:bCs/>
          </w:rPr>
          <w:delText xml:space="preserve"> bulk mRNA</w:delText>
        </w:r>
        <w:r w:rsidR="007B506E" w:rsidDel="0095565C">
          <w:rPr>
            <w:bCs/>
          </w:rPr>
          <w:delText xml:space="preserve"> expression analyses</w:delText>
        </w:r>
        <w:r w:rsidR="000E1894" w:rsidDel="0095565C">
          <w:rPr>
            <w:bCs/>
          </w:rPr>
          <w:delText xml:space="preserve"> </w:delText>
        </w:r>
      </w:del>
      <w:ins w:id="786" w:author="Matthew Pipkin" w:date="2020-09-05T17:04:00Z">
        <w:r w:rsidR="0095565C">
          <w:rPr>
            <w:bCs/>
          </w:rPr>
          <w:t xml:space="preserve">studies </w:t>
        </w:r>
      </w:ins>
      <w:r w:rsidR="000E1894">
        <w:rPr>
          <w:bCs/>
        </w:rPr>
        <w:t xml:space="preserve">that </w:t>
      </w:r>
      <w:r w:rsidR="00BA6EFF">
        <w:rPr>
          <w:bCs/>
        </w:rPr>
        <w:t xml:space="preserve">demonstrated </w:t>
      </w:r>
      <w:r>
        <w:rPr>
          <w:bCs/>
        </w:rPr>
        <w:t>high similarity</w:t>
      </w:r>
      <w:r w:rsidR="00BA6EFF">
        <w:rPr>
          <w:bCs/>
        </w:rPr>
        <w:t xml:space="preserve"> </w:t>
      </w:r>
      <w:ins w:id="787" w:author="Matthew Pipkin" w:date="2020-09-08T00:41:00Z">
        <w:r w:rsidR="00B0585A">
          <w:rPr>
            <w:bCs/>
          </w:rPr>
          <w:t xml:space="preserve">in gene expression </w:t>
        </w:r>
      </w:ins>
      <w:del w:id="788" w:author="Matthew Pipkin" w:date="2020-09-05T17:04:00Z">
        <w:r w:rsidR="008065E2" w:rsidDel="0095565C">
          <w:rPr>
            <w:bCs/>
          </w:rPr>
          <w:delText xml:space="preserve">in gene expression </w:delText>
        </w:r>
      </w:del>
      <w:r w:rsidR="008065E2">
        <w:rPr>
          <w:bCs/>
        </w:rPr>
        <w:t xml:space="preserve">between </w:t>
      </w:r>
      <w:r w:rsidR="000E1894">
        <w:rPr>
          <w:bCs/>
        </w:rPr>
        <w:t>adoptively transferred TCR transgenic and endogenous CD8 T cell</w:t>
      </w:r>
      <w:r>
        <w:rPr>
          <w:bCs/>
        </w:rPr>
        <w:t>s responding to infection</w:t>
      </w:r>
      <w:ins w:id="789" w:author="Matthew Pipkin" w:date="2020-09-05T17:04:00Z">
        <w:r w:rsidR="0095565C">
          <w:rPr>
            <w:bCs/>
          </w:rPr>
          <w:t xml:space="preserve"> </w:t>
        </w:r>
      </w:ins>
      <w:ins w:id="790" w:author="Matthew Pipkin" w:date="2020-09-11T15:12:00Z">
        <w:r w:rsidR="00A005E1">
          <w:rPr>
            <w:bCs/>
          </w:rPr>
          <w:t>after</w:t>
        </w:r>
      </w:ins>
      <w:ins w:id="791" w:author="Matthew Pipkin" w:date="2020-09-05T17:04:00Z">
        <w:r w:rsidR="0095565C">
          <w:rPr>
            <w:bCs/>
          </w:rPr>
          <w:t xml:space="preserve"> bulk mRNA </w:t>
        </w:r>
      </w:ins>
      <w:ins w:id="792" w:author="Matthew Pipkin" w:date="2020-09-11T15:12:00Z">
        <w:r w:rsidR="00A005E1">
          <w:rPr>
            <w:bCs/>
          </w:rPr>
          <w:t>analysis</w:t>
        </w:r>
      </w:ins>
      <w:ins w:id="793" w:author="Matthew Pipkin" w:date="2020-09-05T17:04:00Z">
        <w:r w:rsidR="0095565C">
          <w:rPr>
            <w:bCs/>
          </w:rPr>
          <w:t xml:space="preserve"> </w:t>
        </w:r>
      </w:ins>
      <w:r w:rsidR="000E1894">
        <w:rPr>
          <w:bCs/>
        </w:rPr>
        <w:t xml:space="preserve">{Best, 2013 #31}. </w:t>
      </w:r>
      <w:del w:id="794" w:author="Matthew Pipkin" w:date="2020-08-18T17:52:00Z">
        <w:r w:rsidR="008F3D79" w:rsidDel="00A678E2">
          <w:rPr>
            <w:bCs/>
          </w:rPr>
          <w:delText>A</w:delText>
        </w:r>
        <w:r w:rsidR="00D16027" w:rsidDel="00A678E2">
          <w:rPr>
            <w:bCs/>
          </w:rPr>
          <w:delText xml:space="preserve">lso </w:delText>
        </w:r>
        <w:r w:rsidR="000E1894" w:rsidDel="00A678E2">
          <w:rPr>
            <w:bCs/>
          </w:rPr>
          <w:delText>as expected</w:delText>
        </w:r>
      </w:del>
      <w:del w:id="795" w:author="Matthew Pipkin" w:date="2020-09-05T13:50:00Z">
        <w:r w:rsidR="000E1894" w:rsidDel="00331855">
          <w:rPr>
            <w:bCs/>
          </w:rPr>
          <w:delText xml:space="preserve">, </w:delText>
        </w:r>
      </w:del>
      <w:ins w:id="796" w:author="Matthew Pipkin" w:date="2020-09-05T13:50:00Z">
        <w:r w:rsidR="00331855">
          <w:rPr>
            <w:bCs/>
          </w:rPr>
          <w:t>C</w:t>
        </w:r>
      </w:ins>
      <w:del w:id="797" w:author="Matthew Pipkin" w:date="2020-09-05T13:50:00Z">
        <w:r w:rsidR="000E1894" w:rsidDel="00331855">
          <w:rPr>
            <w:bCs/>
          </w:rPr>
          <w:delText>c</w:delText>
        </w:r>
      </w:del>
      <w:r w:rsidR="000423AE">
        <w:rPr>
          <w:bCs/>
        </w:rPr>
        <w:t xml:space="preserve">ells </w:t>
      </w:r>
      <w:r w:rsidR="005063F9">
        <w:rPr>
          <w:bCs/>
        </w:rPr>
        <w:t>isolated on day 5 and day 8 p.i.</w:t>
      </w:r>
      <w:r w:rsidR="00DC1856">
        <w:rPr>
          <w:bCs/>
        </w:rPr>
        <w:t>,</w:t>
      </w:r>
      <w:r w:rsidR="006804A3">
        <w:rPr>
          <w:bCs/>
        </w:rPr>
        <w:t xml:space="preserve"> </w:t>
      </w:r>
      <w:r w:rsidR="00DC1856">
        <w:rPr>
          <w:bCs/>
        </w:rPr>
        <w:t>and those from LCMV</w:t>
      </w:r>
      <w:r w:rsidR="00DC1856" w:rsidRPr="00085785">
        <w:rPr>
          <w:bCs/>
          <w:vertAlign w:val="subscript"/>
        </w:rPr>
        <w:t>Arm</w:t>
      </w:r>
      <w:r w:rsidR="00DC1856">
        <w:rPr>
          <w:bCs/>
        </w:rPr>
        <w:t xml:space="preserve"> and LCMV</w:t>
      </w:r>
      <w:r w:rsidR="00DC1856" w:rsidRPr="00085785">
        <w:rPr>
          <w:bCs/>
          <w:vertAlign w:val="subscript"/>
        </w:rPr>
        <w:t>Cl13</w:t>
      </w:r>
      <w:r w:rsidR="00DC1856" w:rsidRPr="005132FF">
        <w:rPr>
          <w:bCs/>
        </w:rPr>
        <w:t xml:space="preserve"> </w:t>
      </w:r>
      <w:r w:rsidR="00DC1856">
        <w:rPr>
          <w:bCs/>
        </w:rPr>
        <w:t>infected hosts each</w:t>
      </w:r>
      <w:r w:rsidR="006804A3">
        <w:rPr>
          <w:bCs/>
        </w:rPr>
        <w:t xml:space="preserve"> </w:t>
      </w:r>
      <w:r w:rsidR="005063F9">
        <w:rPr>
          <w:bCs/>
        </w:rPr>
        <w:t xml:space="preserve">contributed </w:t>
      </w:r>
      <w:r w:rsidR="005063F9" w:rsidRPr="005132FF">
        <w:rPr>
          <w:bCs/>
        </w:rPr>
        <w:t xml:space="preserve">differentially to </w:t>
      </w:r>
      <w:r w:rsidR="00D16027">
        <w:rPr>
          <w:bCs/>
        </w:rPr>
        <w:t>the</w:t>
      </w:r>
      <w:r w:rsidR="00D16027" w:rsidRPr="005132FF">
        <w:rPr>
          <w:bCs/>
        </w:rPr>
        <w:t xml:space="preserve"> </w:t>
      </w:r>
      <w:r w:rsidR="005063F9" w:rsidRPr="005132FF">
        <w:rPr>
          <w:bCs/>
        </w:rPr>
        <w:t>clusters</w:t>
      </w:r>
      <w:r w:rsidR="00BA6EFF">
        <w:rPr>
          <w:bCs/>
        </w:rPr>
        <w:t xml:space="preserve"> (</w:t>
      </w:r>
      <w:ins w:id="798" w:author="Matthew Pipkin" w:date="2020-09-11T15:09:00Z">
        <w:r w:rsidR="00A005E1">
          <w:rPr>
            <w:bCs/>
          </w:rPr>
          <w:t>f</w:t>
        </w:r>
      </w:ins>
      <w:del w:id="799" w:author="Matthew Pipkin" w:date="2020-09-11T15:09:00Z">
        <w:r w:rsidR="00BA6EFF" w:rsidRPr="00A005E1" w:rsidDel="00A005E1">
          <w:rPr>
            <w:bCs/>
            <w:rPrChange w:id="800" w:author="Matthew Pipkin" w:date="2020-09-11T15:09:00Z">
              <w:rPr>
                <w:b/>
              </w:rPr>
            </w:rPrChange>
          </w:rPr>
          <w:delText>F</w:delText>
        </w:r>
      </w:del>
      <w:r w:rsidR="00BA6EFF" w:rsidRPr="00A005E1">
        <w:rPr>
          <w:bCs/>
          <w:rPrChange w:id="801" w:author="Matthew Pipkin" w:date="2020-09-11T15:09:00Z">
            <w:rPr>
              <w:b/>
            </w:rPr>
          </w:rPrChange>
        </w:rPr>
        <w:t>ig</w:t>
      </w:r>
      <w:ins w:id="802" w:author="Matthew Pipkin" w:date="2020-09-11T15:09:00Z">
        <w:r w:rsidR="00A005E1" w:rsidRPr="00A005E1">
          <w:rPr>
            <w:bCs/>
            <w:rPrChange w:id="803" w:author="Matthew Pipkin" w:date="2020-09-11T15:09:00Z">
              <w:rPr>
                <w:b/>
              </w:rPr>
            </w:rPrChange>
          </w:rPr>
          <w:t>.</w:t>
        </w:r>
      </w:ins>
      <w:r w:rsidR="00BA6EFF" w:rsidRPr="00A005E1">
        <w:rPr>
          <w:bCs/>
          <w:rPrChange w:id="804" w:author="Matthew Pipkin" w:date="2020-09-11T15:09:00Z">
            <w:rPr>
              <w:b/>
            </w:rPr>
          </w:rPrChange>
        </w:rPr>
        <w:t xml:space="preserve"> S1B</w:t>
      </w:r>
      <w:r w:rsidR="00BA6EFF">
        <w:rPr>
          <w:bCs/>
        </w:rPr>
        <w:t>)</w:t>
      </w:r>
      <w:del w:id="805" w:author="Matthew Pipkin" w:date="2020-09-05T16:59:00Z">
        <w:r w:rsidR="00BA6EFF" w:rsidDel="0095565C">
          <w:rPr>
            <w:bCs/>
          </w:rPr>
          <w:delText>,</w:delText>
        </w:r>
      </w:del>
      <w:r w:rsidR="00BA6EFF">
        <w:rPr>
          <w:bCs/>
        </w:rPr>
        <w:t xml:space="preserve"> </w:t>
      </w:r>
      <w:del w:id="806" w:author="Matthew Pipkin" w:date="2020-08-18T17:53:00Z">
        <w:r w:rsidR="00AE5F9B" w:rsidDel="000B04EA">
          <w:rPr>
            <w:bCs/>
          </w:rPr>
          <w:delText>which</w:delText>
        </w:r>
        <w:r w:rsidR="00BA6EFF" w:rsidDel="000B04EA">
          <w:rPr>
            <w:bCs/>
          </w:rPr>
          <w:delText xml:space="preserve"> demonstrates</w:delText>
        </w:r>
      </w:del>
      <w:del w:id="807" w:author="Matthew Pipkin" w:date="2020-09-05T16:58:00Z">
        <w:r w:rsidR="009B4050" w:rsidDel="0095565C">
          <w:rPr>
            <w:bCs/>
          </w:rPr>
          <w:delText xml:space="preserve"> differential </w:delText>
        </w:r>
      </w:del>
      <w:del w:id="808" w:author="Matthew Pipkin" w:date="2020-08-18T17:53:00Z">
        <w:r w:rsidR="009B4050" w:rsidDel="000B04EA">
          <w:rPr>
            <w:bCs/>
          </w:rPr>
          <w:delText>development of</w:delText>
        </w:r>
      </w:del>
      <w:del w:id="809" w:author="Matthew Pipkin" w:date="2020-09-05T16:58:00Z">
        <w:r w:rsidR="009B4050" w:rsidDel="0095565C">
          <w:rPr>
            <w:bCs/>
          </w:rPr>
          <w:delText xml:space="preserve"> responding cell</w:delText>
        </w:r>
      </w:del>
      <w:del w:id="810" w:author="Matthew Pipkin" w:date="2020-08-18T17:53:00Z">
        <w:r w:rsidR="009B4050" w:rsidDel="000B04EA">
          <w:rPr>
            <w:bCs/>
          </w:rPr>
          <w:delText>s</w:delText>
        </w:r>
      </w:del>
      <w:del w:id="811" w:author="Matthew Pipkin" w:date="2020-08-18T17:54:00Z">
        <w:r w:rsidR="009B4050" w:rsidDel="000B04EA">
          <w:rPr>
            <w:bCs/>
          </w:rPr>
          <w:delText xml:space="preserve"> </w:delText>
        </w:r>
      </w:del>
      <w:del w:id="812" w:author="Matthew Pipkin" w:date="2020-09-05T16:58:00Z">
        <w:r w:rsidR="009B4050" w:rsidDel="0095565C">
          <w:rPr>
            <w:bCs/>
          </w:rPr>
          <w:delText xml:space="preserve">at different time points and </w:delText>
        </w:r>
      </w:del>
      <w:del w:id="813" w:author="Matthew Pipkin" w:date="2020-08-18T17:53:00Z">
        <w:r w:rsidR="009B4050" w:rsidDel="000B04EA">
          <w:rPr>
            <w:bCs/>
          </w:rPr>
          <w:delText xml:space="preserve">under </w:delText>
        </w:r>
      </w:del>
      <w:del w:id="814" w:author="Matthew Pipkin" w:date="2020-09-05T16:58:00Z">
        <w:r w:rsidR="009B4050" w:rsidDel="0095565C">
          <w:rPr>
            <w:bCs/>
          </w:rPr>
          <w:delText>di</w:delText>
        </w:r>
      </w:del>
      <w:del w:id="815" w:author="Matthew Pipkin" w:date="2020-08-18T17:53:00Z">
        <w:r w:rsidR="009B4050" w:rsidDel="000B04EA">
          <w:rPr>
            <w:bCs/>
          </w:rPr>
          <w:delText>fferent</w:delText>
        </w:r>
      </w:del>
      <w:del w:id="816" w:author="Matthew Pipkin" w:date="2020-09-05T16:58:00Z">
        <w:r w:rsidR="009B4050" w:rsidDel="0095565C">
          <w:rPr>
            <w:bCs/>
          </w:rPr>
          <w:delText xml:space="preserve"> </w:delText>
        </w:r>
      </w:del>
      <w:del w:id="817" w:author="Matthew Pipkin" w:date="2020-08-18T17:53:00Z">
        <w:r w:rsidR="009B4050" w:rsidDel="000B04EA">
          <w:rPr>
            <w:bCs/>
          </w:rPr>
          <w:delText>conditions</w:delText>
        </w:r>
        <w:r w:rsidR="005063F9" w:rsidRPr="005132FF" w:rsidDel="000B04EA">
          <w:rPr>
            <w:bCs/>
          </w:rPr>
          <w:delText xml:space="preserve"> </w:delText>
        </w:r>
      </w:del>
      <w:r w:rsidR="005132FF" w:rsidRPr="005132FF">
        <w:rPr>
          <w:bCs/>
        </w:rPr>
        <w:t>(</w:t>
      </w:r>
      <w:del w:id="818" w:author="Matthew Pipkin" w:date="2020-09-11T15:12:00Z">
        <w:r w:rsidR="005132FF" w:rsidRPr="00981480" w:rsidDel="00A005E1">
          <w:rPr>
            <w:b/>
          </w:rPr>
          <w:delText xml:space="preserve">Fig </w:delText>
        </w:r>
        <w:r w:rsidR="00EB2ED7" w:rsidRPr="00981480" w:rsidDel="00A005E1">
          <w:rPr>
            <w:b/>
          </w:rPr>
          <w:delText>S</w:delText>
        </w:r>
        <w:r w:rsidR="000423AE" w:rsidRPr="00981480" w:rsidDel="00A005E1">
          <w:rPr>
            <w:b/>
          </w:rPr>
          <w:delText>1</w:delText>
        </w:r>
        <w:r w:rsidR="00EB2ED7" w:rsidRPr="00981480" w:rsidDel="00A005E1">
          <w:rPr>
            <w:b/>
          </w:rPr>
          <w:delText>B</w:delText>
        </w:r>
      </w:del>
      <w:ins w:id="819" w:author="Matthew Pipkin" w:date="2020-09-11T18:16:00Z">
        <w:r w:rsidR="00584564">
          <w:rPr>
            <w:b/>
          </w:rPr>
          <w:t>Fig. 1C</w:t>
        </w:r>
      </w:ins>
      <w:ins w:id="820" w:author="Matthew Pipkin" w:date="2020-09-11T15:18:00Z">
        <w:r w:rsidR="00FB253A">
          <w:rPr>
            <w:bCs/>
          </w:rPr>
          <w:t xml:space="preserve"> </w:t>
        </w:r>
      </w:ins>
      <w:del w:id="821" w:author="Matthew Pipkin" w:date="2020-09-11T15:18:00Z">
        <w:r w:rsidR="003B6BE8" w:rsidDel="00FB253A">
          <w:rPr>
            <w:bCs/>
          </w:rPr>
          <w:delText xml:space="preserve">, </w:delText>
        </w:r>
      </w:del>
      <w:r w:rsidR="003B6BE8" w:rsidRPr="00A005E1">
        <w:rPr>
          <w:bCs/>
          <w:highlight w:val="cyan"/>
          <w:rPrChange w:id="822" w:author="Matthew Pipkin" w:date="2020-09-11T15:12:00Z">
            <w:rPr>
              <w:bCs/>
              <w:highlight w:val="yellow"/>
            </w:rPr>
          </w:rPrChange>
        </w:rPr>
        <w:t xml:space="preserve">colored </w:t>
      </w:r>
      <w:del w:id="823" w:author="Matthew Pipkin" w:date="2020-09-11T15:09:00Z">
        <w:r w:rsidR="003B6BE8" w:rsidRPr="00A005E1" w:rsidDel="00A005E1">
          <w:rPr>
            <w:bCs/>
            <w:highlight w:val="cyan"/>
            <w:rPrChange w:id="824" w:author="Matthew Pipkin" w:date="2020-09-11T15:12:00Z">
              <w:rPr>
                <w:bCs/>
                <w:highlight w:val="yellow"/>
              </w:rPr>
            </w:rPrChange>
          </w:rPr>
          <w:delText xml:space="preserve">fine PAGA </w:delText>
        </w:r>
      </w:del>
      <w:ins w:id="825" w:author="Matthew Pipkin" w:date="2020-09-11T15:09:00Z">
        <w:r w:rsidR="00A005E1" w:rsidRPr="00A005E1">
          <w:rPr>
            <w:bCs/>
            <w:highlight w:val="cyan"/>
            <w:rPrChange w:id="826" w:author="Matthew Pipkin" w:date="2020-09-11T15:12:00Z">
              <w:rPr>
                <w:bCs/>
                <w:highlight w:val="yellow"/>
              </w:rPr>
            </w:rPrChange>
          </w:rPr>
          <w:t>UMAP projection</w:t>
        </w:r>
      </w:ins>
      <w:del w:id="827" w:author="Matthew Pipkin" w:date="2020-09-11T15:09:00Z">
        <w:r w:rsidR="003B6BE8" w:rsidRPr="00A005E1" w:rsidDel="00A005E1">
          <w:rPr>
            <w:bCs/>
            <w:highlight w:val="cyan"/>
            <w:rPrChange w:id="828" w:author="Matthew Pipkin" w:date="2020-09-11T15:12:00Z">
              <w:rPr>
                <w:bCs/>
                <w:highlight w:val="yellow"/>
              </w:rPr>
            </w:rPrChange>
          </w:rPr>
          <w:delText>projection</w:delText>
        </w:r>
      </w:del>
      <w:r w:rsidR="003B6BE8" w:rsidRPr="00A005E1">
        <w:rPr>
          <w:bCs/>
          <w:highlight w:val="cyan"/>
          <w:rPrChange w:id="829" w:author="Matthew Pipkin" w:date="2020-09-11T15:12:00Z">
            <w:rPr>
              <w:bCs/>
              <w:highlight w:val="yellow"/>
            </w:rPr>
          </w:rPrChange>
        </w:rPr>
        <w:t>,</w:t>
      </w:r>
      <w:ins w:id="830" w:author="Matthew Pipkin" w:date="2020-09-11T15:18:00Z">
        <w:r w:rsidR="00FB253A" w:rsidRPr="00FB253A">
          <w:rPr>
            <w:bCs/>
          </w:rPr>
          <w:t xml:space="preserve"> </w:t>
        </w:r>
        <w:r w:rsidR="00FB253A">
          <w:rPr>
            <w:bCs/>
          </w:rPr>
          <w:t xml:space="preserve">and </w:t>
        </w:r>
        <w:r w:rsidR="00FB253A" w:rsidRPr="00423CF8">
          <w:rPr>
            <w:b/>
            <w:rPrChange w:id="831" w:author="Matthew Pipkin" w:date="2020-09-11T18:10:00Z">
              <w:rPr>
                <w:bCs/>
              </w:rPr>
            </w:rPrChange>
          </w:rPr>
          <w:t>S2B</w:t>
        </w:r>
      </w:ins>
      <w:ins w:id="832" w:author="Matthew Pipkin" w:date="2020-09-11T15:19:00Z">
        <w:r w:rsidR="00FB253A" w:rsidRPr="00981480">
          <w:rPr>
            <w:bCs/>
            <w:highlight w:val="cyan"/>
          </w:rPr>
          <w:t>[b</w:t>
        </w:r>
      </w:ins>
      <w:del w:id="833" w:author="Matthew Pipkin" w:date="2020-09-11T15:19:00Z">
        <w:r w:rsidR="003B6BE8" w:rsidRPr="00E22C5A" w:rsidDel="00FB253A">
          <w:rPr>
            <w:bCs/>
            <w:highlight w:val="cyan"/>
            <w:rPrChange w:id="834" w:author="Matthew Pipkin" w:date="2020-09-11T15:27:00Z">
              <w:rPr>
                <w:bCs/>
                <w:highlight w:val="yellow"/>
              </w:rPr>
            </w:rPrChange>
          </w:rPr>
          <w:delText xml:space="preserve"> </w:delText>
        </w:r>
      </w:del>
      <w:del w:id="835" w:author="Matthew Pipkin" w:date="2020-09-11T15:18:00Z">
        <w:r w:rsidR="003B6BE8" w:rsidRPr="00E22C5A" w:rsidDel="00FB253A">
          <w:rPr>
            <w:bCs/>
            <w:highlight w:val="cyan"/>
            <w:rPrChange w:id="836" w:author="Matthew Pipkin" w:date="2020-09-11T15:27:00Z">
              <w:rPr>
                <w:bCs/>
                <w:highlight w:val="yellow"/>
              </w:rPr>
            </w:rPrChange>
          </w:rPr>
          <w:delText>and b</w:delText>
        </w:r>
      </w:del>
      <w:r w:rsidR="003B6BE8" w:rsidRPr="00E22C5A">
        <w:rPr>
          <w:bCs/>
          <w:highlight w:val="cyan"/>
          <w:rPrChange w:id="837" w:author="Matthew Pipkin" w:date="2020-09-11T15:27:00Z">
            <w:rPr>
              <w:bCs/>
              <w:highlight w:val="yellow"/>
            </w:rPr>
          </w:rPrChange>
        </w:rPr>
        <w:t xml:space="preserve">ar chart showing </w:t>
      </w:r>
      <w:del w:id="838" w:author="Matthew Pipkin" w:date="2020-09-11T15:19:00Z">
        <w:r w:rsidR="003B6BE8" w:rsidRPr="00E22C5A" w:rsidDel="00FB253A">
          <w:rPr>
            <w:bCs/>
            <w:highlight w:val="cyan"/>
            <w:rPrChange w:id="839" w:author="Matthew Pipkin" w:date="2020-09-11T15:27:00Z">
              <w:rPr>
                <w:bCs/>
                <w:highlight w:val="yellow"/>
              </w:rPr>
            </w:rPrChange>
          </w:rPr>
          <w:delText>fequencies</w:delText>
        </w:r>
      </w:del>
      <w:ins w:id="840" w:author="Matthew Pipkin" w:date="2020-09-11T15:19:00Z">
        <w:r w:rsidR="00FB253A" w:rsidRPr="00981480">
          <w:rPr>
            <w:bCs/>
            <w:highlight w:val="cyan"/>
          </w:rPr>
          <w:t>frequencies</w:t>
        </w:r>
        <w:r w:rsidR="00FB253A" w:rsidRPr="00E22C5A">
          <w:rPr>
            <w:bCs/>
            <w:highlight w:val="cyan"/>
            <w:rPrChange w:id="841" w:author="Matthew Pipkin" w:date="2020-09-11T15:27:00Z">
              <w:rPr>
                <w:bCs/>
              </w:rPr>
            </w:rPrChange>
          </w:rPr>
          <w:t xml:space="preserve"> of P14 cells in each cluster</w:t>
        </w:r>
      </w:ins>
      <w:ins w:id="842" w:author="Matthew Pipkin" w:date="2020-09-11T15:21:00Z">
        <w:r w:rsidR="00FB253A" w:rsidRPr="00E22C5A">
          <w:rPr>
            <w:bCs/>
            <w:highlight w:val="cyan"/>
            <w:rPrChange w:id="843" w:author="Matthew Pipkin" w:date="2020-09-11T15:27:00Z">
              <w:rPr>
                <w:bCs/>
              </w:rPr>
            </w:rPrChange>
          </w:rPr>
          <w:t xml:space="preserve"> in each infection</w:t>
        </w:r>
      </w:ins>
      <w:ins w:id="844" w:author="Matthew Pipkin" w:date="2020-09-11T15:19:00Z">
        <w:r w:rsidR="00FB253A" w:rsidRPr="00E22C5A">
          <w:rPr>
            <w:bCs/>
            <w:highlight w:val="cyan"/>
            <w:rPrChange w:id="845" w:author="Matthew Pipkin" w:date="2020-09-11T15:27:00Z">
              <w:rPr>
                <w:bCs/>
              </w:rPr>
            </w:rPrChange>
          </w:rPr>
          <w:t xml:space="preserve">. Make two plots: </w:t>
        </w:r>
      </w:ins>
      <w:ins w:id="846" w:author="Matthew Pipkin" w:date="2020-09-11T15:21:00Z">
        <w:r w:rsidR="00FB253A" w:rsidRPr="00E22C5A">
          <w:rPr>
            <w:bCs/>
            <w:highlight w:val="cyan"/>
            <w:rPrChange w:id="847" w:author="Matthew Pipkin" w:date="2020-09-11T15:27:00Z">
              <w:rPr>
                <w:bCs/>
              </w:rPr>
            </w:rPrChange>
          </w:rPr>
          <w:t>One</w:t>
        </w:r>
      </w:ins>
      <w:ins w:id="848" w:author="Matthew Pipkin" w:date="2020-09-11T15:19:00Z">
        <w:r w:rsidR="00FB253A" w:rsidRPr="00E22C5A">
          <w:rPr>
            <w:bCs/>
            <w:highlight w:val="cyan"/>
            <w:rPrChange w:id="849" w:author="Matthew Pipkin" w:date="2020-09-11T15:27:00Z">
              <w:rPr>
                <w:bCs/>
              </w:rPr>
            </w:rPrChange>
          </w:rPr>
          <w:t xml:space="preserve"> for LC</w:t>
        </w:r>
      </w:ins>
      <w:ins w:id="850" w:author="Matthew Pipkin" w:date="2020-09-11T15:20:00Z">
        <w:r w:rsidR="00FB253A" w:rsidRPr="00E22C5A">
          <w:rPr>
            <w:bCs/>
            <w:highlight w:val="cyan"/>
            <w:rPrChange w:id="851" w:author="Matthew Pipkin" w:date="2020-09-11T15:27:00Z">
              <w:rPr>
                <w:bCs/>
              </w:rPr>
            </w:rPrChange>
          </w:rPr>
          <w:t>MV</w:t>
        </w:r>
        <w:r w:rsidR="00FB253A" w:rsidRPr="00E22C5A">
          <w:rPr>
            <w:bCs/>
            <w:highlight w:val="cyan"/>
            <w:vertAlign w:val="subscript"/>
            <w:rPrChange w:id="852" w:author="Matthew Pipkin" w:date="2020-09-11T15:27:00Z">
              <w:rPr>
                <w:bCs/>
              </w:rPr>
            </w:rPrChange>
          </w:rPr>
          <w:t>Arm</w:t>
        </w:r>
        <w:r w:rsidR="00FB253A" w:rsidRPr="00E22C5A">
          <w:rPr>
            <w:bCs/>
            <w:highlight w:val="cyan"/>
            <w:rPrChange w:id="853" w:author="Matthew Pipkin" w:date="2020-09-11T15:27:00Z">
              <w:rPr>
                <w:bCs/>
              </w:rPr>
            </w:rPrChange>
          </w:rPr>
          <w:t>, the other for LCMV</w:t>
        </w:r>
        <w:r w:rsidR="00FB253A" w:rsidRPr="00E22C5A">
          <w:rPr>
            <w:bCs/>
            <w:highlight w:val="cyan"/>
            <w:vertAlign w:val="subscript"/>
            <w:rPrChange w:id="854" w:author="Matthew Pipkin" w:date="2020-09-11T15:27:00Z">
              <w:rPr>
                <w:bCs/>
              </w:rPr>
            </w:rPrChange>
          </w:rPr>
          <w:t>Cl13</w:t>
        </w:r>
        <w:r w:rsidR="00FB253A" w:rsidRPr="00E22C5A">
          <w:rPr>
            <w:bCs/>
            <w:highlight w:val="cyan"/>
            <w:rPrChange w:id="855" w:author="Matthew Pipkin" w:date="2020-09-11T15:27:00Z">
              <w:rPr>
                <w:bCs/>
              </w:rPr>
            </w:rPrChange>
          </w:rPr>
          <w:t xml:space="preserve">, and use two bars for each day in each cluster (color 1-day 5) and (color </w:t>
        </w:r>
      </w:ins>
      <w:ins w:id="856" w:author="Matthew Pipkin" w:date="2020-09-11T15:21:00Z">
        <w:r w:rsidR="00FB253A" w:rsidRPr="00E22C5A">
          <w:rPr>
            <w:bCs/>
            <w:highlight w:val="cyan"/>
            <w:rPrChange w:id="857" w:author="Matthew Pipkin" w:date="2020-09-11T15:27:00Z">
              <w:rPr>
                <w:bCs/>
              </w:rPr>
            </w:rPrChange>
          </w:rPr>
          <w:t>2 – day 8)</w:t>
        </w:r>
      </w:ins>
      <w:ins w:id="858" w:author="Matthew Pipkin" w:date="2020-09-11T15:19:00Z">
        <w:r w:rsidR="00FB253A" w:rsidRPr="00E22C5A">
          <w:rPr>
            <w:bCs/>
            <w:highlight w:val="cyan"/>
            <w:rPrChange w:id="859" w:author="Matthew Pipkin" w:date="2020-09-11T15:27:00Z">
              <w:rPr>
                <w:bCs/>
              </w:rPr>
            </w:rPrChange>
          </w:rPr>
          <w:t>]</w:t>
        </w:r>
      </w:ins>
      <w:ins w:id="860" w:author="Matthew Pipkin" w:date="2020-09-11T15:21:00Z">
        <w:r w:rsidR="00FB253A" w:rsidRPr="00E22C5A">
          <w:rPr>
            <w:bCs/>
            <w:highlight w:val="cyan"/>
            <w:rPrChange w:id="861" w:author="Matthew Pipkin" w:date="2020-09-11T15:27:00Z">
              <w:rPr>
                <w:bCs/>
              </w:rPr>
            </w:rPrChange>
          </w:rPr>
          <w:t xml:space="preserve"> </w:t>
        </w:r>
      </w:ins>
      <w:ins w:id="862" w:author="Matthew Pipkin" w:date="2020-09-11T15:22:00Z">
        <w:r w:rsidR="00FB253A" w:rsidRPr="00E22C5A">
          <w:rPr>
            <w:bCs/>
            <w:highlight w:val="cyan"/>
            <w:rPrChange w:id="863" w:author="Matthew Pipkin" w:date="2020-09-11T15:27:00Z">
              <w:rPr>
                <w:bCs/>
              </w:rPr>
            </w:rPrChange>
          </w:rPr>
          <w:t>–</w:t>
        </w:r>
      </w:ins>
      <w:ins w:id="864" w:author="Matthew Pipkin" w:date="2020-09-11T15:21:00Z">
        <w:r w:rsidR="00FB253A" w:rsidRPr="00E22C5A">
          <w:rPr>
            <w:bCs/>
            <w:highlight w:val="cyan"/>
            <w:rPrChange w:id="865" w:author="Matthew Pipkin" w:date="2020-09-11T15:27:00Z">
              <w:rPr>
                <w:bCs/>
              </w:rPr>
            </w:rPrChange>
          </w:rPr>
          <w:t xml:space="preserve"> the</w:t>
        </w:r>
      </w:ins>
      <w:ins w:id="866" w:author="Matthew Pipkin" w:date="2020-09-11T15:22:00Z">
        <w:r w:rsidR="00FB253A" w:rsidRPr="00E22C5A">
          <w:rPr>
            <w:bCs/>
            <w:highlight w:val="cyan"/>
            <w:rPrChange w:id="867" w:author="Matthew Pipkin" w:date="2020-09-11T15:27:00Z">
              <w:rPr>
                <w:bCs/>
              </w:rPr>
            </w:rPrChange>
          </w:rPr>
          <w:t xml:space="preserve"> idea is to show how cells populate the clusters over time</w:t>
        </w:r>
      </w:ins>
      <w:ins w:id="868" w:author="Matthew Pipkin" w:date="2020-09-11T15:27:00Z">
        <w:r w:rsidR="00E22C5A" w:rsidRPr="00E22C5A">
          <w:rPr>
            <w:bCs/>
            <w:highlight w:val="cyan"/>
            <w:rPrChange w:id="869" w:author="Matthew Pipkin" w:date="2020-09-11T15:27:00Z">
              <w:rPr>
                <w:bCs/>
              </w:rPr>
            </w:rPrChange>
          </w:rPr>
          <w:t>]</w:t>
        </w:r>
      </w:ins>
      <w:r w:rsidR="005132FF" w:rsidRPr="005132FF">
        <w:rPr>
          <w:bCs/>
        </w:rPr>
        <w:t>)</w:t>
      </w:r>
      <w:r w:rsidR="00857586">
        <w:rPr>
          <w:bCs/>
        </w:rPr>
        <w:t>.</w:t>
      </w:r>
      <w:r w:rsidR="003A1236">
        <w:rPr>
          <w:bCs/>
        </w:rPr>
        <w:t xml:space="preserve"> </w:t>
      </w:r>
      <w:del w:id="870" w:author="Matthew Pipkin" w:date="2020-08-31T13:42:00Z">
        <w:r w:rsidR="006334BD" w:rsidDel="00060A9E">
          <w:rPr>
            <w:bCs/>
          </w:rPr>
          <w:delText>Separate analy</w:delText>
        </w:r>
        <w:r w:rsidDel="00060A9E">
          <w:rPr>
            <w:bCs/>
          </w:rPr>
          <w:delText>sis of</w:delText>
        </w:r>
        <w:r w:rsidR="006334BD" w:rsidDel="00060A9E">
          <w:rPr>
            <w:bCs/>
          </w:rPr>
          <w:delText xml:space="preserve"> cells from LCMV</w:delText>
        </w:r>
        <w:r w:rsidR="006334BD" w:rsidRPr="00B46766" w:rsidDel="00060A9E">
          <w:rPr>
            <w:bCs/>
            <w:vertAlign w:val="subscript"/>
          </w:rPr>
          <w:delText>Arm</w:delText>
        </w:r>
        <w:r w:rsidR="006334BD" w:rsidDel="00060A9E">
          <w:rPr>
            <w:bCs/>
          </w:rPr>
          <w:delText xml:space="preserve"> </w:delText>
        </w:r>
        <w:r w:rsidR="00872B77" w:rsidDel="00060A9E">
          <w:rPr>
            <w:bCs/>
          </w:rPr>
          <w:delText>or</w:delText>
        </w:r>
        <w:r w:rsidR="006334BD" w:rsidDel="00060A9E">
          <w:rPr>
            <w:bCs/>
          </w:rPr>
          <w:delText xml:space="preserve"> LCMV</w:delText>
        </w:r>
        <w:r w:rsidR="006334BD" w:rsidRPr="00B46766" w:rsidDel="00060A9E">
          <w:rPr>
            <w:bCs/>
            <w:vertAlign w:val="subscript"/>
          </w:rPr>
          <w:delText>C</w:delText>
        </w:r>
        <w:r w:rsidR="006334BD" w:rsidDel="00060A9E">
          <w:rPr>
            <w:bCs/>
            <w:vertAlign w:val="subscript"/>
          </w:rPr>
          <w:delText>l</w:delText>
        </w:r>
        <w:r w:rsidR="006334BD" w:rsidRPr="00B46766" w:rsidDel="00060A9E">
          <w:rPr>
            <w:bCs/>
            <w:vertAlign w:val="subscript"/>
          </w:rPr>
          <w:delText>13</w:delText>
        </w:r>
        <w:r w:rsidR="006334BD" w:rsidDel="00060A9E">
          <w:rPr>
            <w:bCs/>
          </w:rPr>
          <w:delText xml:space="preserve"> hosts resulted</w:delText>
        </w:r>
        <w:r w:rsidR="00B813B5" w:rsidDel="00060A9E">
          <w:rPr>
            <w:bCs/>
          </w:rPr>
          <w:delText xml:space="preserve"> </w:delText>
        </w:r>
        <w:r w:rsidDel="00060A9E">
          <w:rPr>
            <w:bCs/>
          </w:rPr>
          <w:delText xml:space="preserve">in </w:delText>
        </w:r>
        <w:r w:rsidR="00B813B5" w:rsidDel="00060A9E">
          <w:rPr>
            <w:bCs/>
          </w:rPr>
          <w:delText xml:space="preserve">similar clusters and connections, indicating the co-analysis of all cells </w:delText>
        </w:r>
        <w:r w:rsidR="00344480" w:rsidDel="00060A9E">
          <w:rPr>
            <w:bCs/>
          </w:rPr>
          <w:delText xml:space="preserve">from different time points and from different hosts was </w:delText>
        </w:r>
        <w:r w:rsidR="006334BD" w:rsidDel="00060A9E">
          <w:rPr>
            <w:bCs/>
          </w:rPr>
          <w:delText>not substantially biased</w:delText>
        </w:r>
        <w:r w:rsidR="00FD3637" w:rsidDel="00060A9E">
          <w:rPr>
            <w:bCs/>
          </w:rPr>
          <w:delText xml:space="preserve">. </w:delText>
        </w:r>
      </w:del>
      <w:del w:id="871" w:author="Matthew Pipkin" w:date="2020-08-18T17:56:00Z">
        <w:r w:rsidR="00EB69F3" w:rsidDel="000B04EA">
          <w:rPr>
            <w:bCs/>
          </w:rPr>
          <w:delText>T</w:delText>
        </w:r>
        <w:r w:rsidR="00E85FDD" w:rsidDel="000B04EA">
          <w:rPr>
            <w:bCs/>
          </w:rPr>
          <w:delText xml:space="preserve">he </w:delText>
        </w:r>
      </w:del>
      <w:ins w:id="872" w:author="Matthew Pipkin" w:date="2020-08-18T17:58:00Z">
        <w:r w:rsidR="000B04EA">
          <w:rPr>
            <w:bCs/>
          </w:rPr>
          <w:t>T</w:t>
        </w:r>
      </w:ins>
      <w:ins w:id="873" w:author="Matthew Pipkin" w:date="2020-08-18T17:56:00Z">
        <w:r w:rsidR="000B04EA">
          <w:rPr>
            <w:bCs/>
          </w:rPr>
          <w:t xml:space="preserve">he </w:t>
        </w:r>
      </w:ins>
      <w:r w:rsidR="00FD3637">
        <w:rPr>
          <w:bCs/>
        </w:rPr>
        <w:t xml:space="preserve">putative </w:t>
      </w:r>
      <w:r w:rsidR="003A1236">
        <w:rPr>
          <w:bCs/>
        </w:rPr>
        <w:t>l</w:t>
      </w:r>
      <w:r w:rsidR="00AE3747">
        <w:rPr>
          <w:bCs/>
        </w:rPr>
        <w:t xml:space="preserve">ineage </w:t>
      </w:r>
      <w:r w:rsidR="00F305AC">
        <w:rPr>
          <w:bCs/>
        </w:rPr>
        <w:t>identities</w:t>
      </w:r>
      <w:r w:rsidR="00BA6EFF">
        <w:rPr>
          <w:bCs/>
        </w:rPr>
        <w:t xml:space="preserve"> and pseudotemporal arrangement</w:t>
      </w:r>
      <w:r w:rsidR="00F305AC">
        <w:rPr>
          <w:bCs/>
        </w:rPr>
        <w:t xml:space="preserve"> </w:t>
      </w:r>
      <w:r w:rsidR="00E85FDD">
        <w:rPr>
          <w:bCs/>
        </w:rPr>
        <w:t xml:space="preserve">of </w:t>
      </w:r>
      <w:r w:rsidR="00065726">
        <w:rPr>
          <w:bCs/>
        </w:rPr>
        <w:t xml:space="preserve">cells in </w:t>
      </w:r>
      <w:r w:rsidR="00061D2D">
        <w:rPr>
          <w:bCs/>
        </w:rPr>
        <w:t xml:space="preserve">the unsupervised </w:t>
      </w:r>
      <w:r w:rsidR="00E85FDD">
        <w:rPr>
          <w:bCs/>
        </w:rPr>
        <w:t xml:space="preserve">clusters </w:t>
      </w:r>
      <w:ins w:id="874" w:author="Matthew Pipkin" w:date="2020-08-18T17:58:00Z">
        <w:r w:rsidR="000B04EA">
          <w:rPr>
            <w:bCs/>
          </w:rPr>
          <w:t xml:space="preserve">were </w:t>
        </w:r>
      </w:ins>
      <w:ins w:id="875" w:author="Matthew Pipkin" w:date="2020-08-31T13:46:00Z">
        <w:r w:rsidR="00060A9E">
          <w:rPr>
            <w:bCs/>
          </w:rPr>
          <w:t xml:space="preserve">interpreted </w:t>
        </w:r>
      </w:ins>
      <w:ins w:id="876" w:author="Matthew Pipkin" w:date="2020-09-05T17:06:00Z">
        <w:r w:rsidR="009A22DB">
          <w:rPr>
            <w:bCs/>
          </w:rPr>
          <w:t xml:space="preserve">using </w:t>
        </w:r>
        <w:r w:rsidR="009A22DB" w:rsidRPr="00233D50">
          <w:rPr>
            <w:bCs/>
          </w:rPr>
          <w:t>gene set enrichment analysis (GSEA)</w:t>
        </w:r>
        <w:r w:rsidR="009A22DB">
          <w:rPr>
            <w:bCs/>
          </w:rPr>
          <w:t>{Subramanian, 2005 #459}</w:t>
        </w:r>
      </w:ins>
      <w:ins w:id="877" w:author="Matthew Pipkin" w:date="2020-09-05T17:07:00Z">
        <w:r w:rsidR="009A22DB">
          <w:rPr>
            <w:bCs/>
          </w:rPr>
          <w:t xml:space="preserve"> </w:t>
        </w:r>
      </w:ins>
      <w:ins w:id="878" w:author="Matthew Pipkin" w:date="2020-09-10T10:11:00Z">
        <w:r w:rsidR="003D75D4">
          <w:rPr>
            <w:bCs/>
          </w:rPr>
          <w:t>based on</w:t>
        </w:r>
      </w:ins>
      <w:ins w:id="879" w:author="Matthew Pipkin" w:date="2020-08-18T17:59:00Z">
        <w:r w:rsidR="000B04EA">
          <w:rPr>
            <w:bCs/>
          </w:rPr>
          <w:t xml:space="preserve"> </w:t>
        </w:r>
      </w:ins>
      <w:ins w:id="880" w:author="Matthew Pipkin" w:date="2020-09-11T15:40:00Z">
        <w:r w:rsidR="00D94371" w:rsidRPr="00D94371">
          <w:rPr>
            <w:bCs/>
            <w:highlight w:val="cyan"/>
            <w:rPrChange w:id="881" w:author="Matthew Pipkin" w:date="2020-09-11T15:40:00Z">
              <w:rPr>
                <w:bCs/>
              </w:rPr>
            </w:rPrChange>
          </w:rPr>
          <w:t>##</w:t>
        </w:r>
      </w:ins>
      <w:ins w:id="882" w:author="Matthew Pipkin" w:date="2020-09-11T15:41:00Z">
        <w:r w:rsidR="00D94371">
          <w:rPr>
            <w:bCs/>
            <w:highlight w:val="cyan"/>
          </w:rPr>
          <w:t>[how many do you have total now]</w:t>
        </w:r>
      </w:ins>
      <w:ins w:id="883" w:author="Matthew Pipkin" w:date="2020-09-11T15:22:00Z">
        <w:r w:rsidR="00620AE4" w:rsidRPr="00620AE4">
          <w:rPr>
            <w:bCs/>
            <w:highlight w:val="cyan"/>
            <w:rPrChange w:id="884" w:author="Matthew Pipkin" w:date="2020-09-11T15:22:00Z">
              <w:rPr>
                <w:bCs/>
              </w:rPr>
            </w:rPrChange>
          </w:rPr>
          <w:t>??</w:t>
        </w:r>
      </w:ins>
      <w:ins w:id="885" w:author="Matthew Pipkin" w:date="2020-08-18T17:57:00Z">
        <w:r w:rsidR="000B04EA">
          <w:rPr>
            <w:bCs/>
          </w:rPr>
          <w:t xml:space="preserve"> gene expression signatures extracted from previously published bulk genome mRNA expression data from defined CD8 T cell subsets {Best, 2013 #31;Scott-Browne, 2016 #351;Wang, 2018 #406} </w:t>
        </w:r>
        <w:r w:rsidR="000B04EA" w:rsidRPr="007B506E">
          <w:rPr>
            <w:bCs/>
          </w:rPr>
          <w:t>(</w:t>
        </w:r>
      </w:ins>
      <w:ins w:id="886" w:author="Matthew Pipkin" w:date="2020-09-08T13:58:00Z">
        <w:r w:rsidR="004E01D3" w:rsidRPr="004E01D3">
          <w:rPr>
            <w:b/>
            <w:color w:val="000000" w:themeColor="text1"/>
            <w:rPrChange w:id="887" w:author="Matthew Pipkin" w:date="2020-09-08T13:59:00Z">
              <w:rPr>
                <w:b/>
                <w:color w:val="548DD4" w:themeColor="text2" w:themeTint="99"/>
              </w:rPr>
            </w:rPrChange>
          </w:rPr>
          <w:t xml:space="preserve">Table S1 </w:t>
        </w:r>
      </w:ins>
      <w:ins w:id="888" w:author="Matthew Pipkin" w:date="2020-08-18T17:57:00Z">
        <w:r w:rsidR="000B04EA">
          <w:rPr>
            <w:bCs/>
            <w:color w:val="548DD4" w:themeColor="text2" w:themeTint="99"/>
          </w:rPr>
          <w:t xml:space="preserve">– </w:t>
        </w:r>
      </w:ins>
      <w:ins w:id="889" w:author="Matthew Pipkin" w:date="2020-09-08T13:58:00Z">
        <w:r w:rsidR="004E01D3" w:rsidRPr="006E7A2D">
          <w:rPr>
            <w:bCs/>
            <w:color w:val="000000" w:themeColor="text1"/>
            <w:highlight w:val="cyan"/>
            <w:rPrChange w:id="890" w:author="Matthew Pipkin" w:date="2020-09-08T14:16:00Z">
              <w:rPr>
                <w:bCs/>
                <w:color w:val="548DD4" w:themeColor="text2" w:themeTint="99"/>
              </w:rPr>
            </w:rPrChange>
          </w:rPr>
          <w:t xml:space="preserve">or </w:t>
        </w:r>
      </w:ins>
      <w:ins w:id="891" w:author="Matthew Pipkin" w:date="2020-08-18T17:57:00Z">
        <w:r w:rsidR="000B04EA" w:rsidRPr="006E7A2D">
          <w:rPr>
            <w:bCs/>
            <w:color w:val="000000" w:themeColor="text1"/>
            <w:highlight w:val="cyan"/>
            <w:rPrChange w:id="892" w:author="Matthew Pipkin" w:date="2020-09-08T14:16:00Z">
              <w:rPr>
                <w:bCs/>
                <w:color w:val="548DD4" w:themeColor="text2" w:themeTint="99"/>
              </w:rPr>
            </w:rPrChange>
          </w:rPr>
          <w:t>spread sheets of each signature – or perhaps GitHub link is best</w:t>
        </w:r>
        <w:r w:rsidR="000B04EA" w:rsidRPr="006E7A2D">
          <w:rPr>
            <w:bCs/>
            <w:color w:val="000000" w:themeColor="text1"/>
            <w:rPrChange w:id="893" w:author="Matthew Pipkin" w:date="2020-09-08T14:16:00Z">
              <w:rPr>
                <w:bCs/>
              </w:rPr>
            </w:rPrChange>
          </w:rPr>
          <w:t>)</w:t>
        </w:r>
      </w:ins>
      <w:del w:id="894" w:author="Matthew Pipkin" w:date="2020-08-18T17:59:00Z">
        <w:r w:rsidR="002539CF" w:rsidDel="000B04EA">
          <w:rPr>
            <w:bCs/>
          </w:rPr>
          <w:delText>were</w:delText>
        </w:r>
        <w:r w:rsidR="00EB69F3" w:rsidDel="000B04EA">
          <w:rPr>
            <w:bCs/>
          </w:rPr>
          <w:delText xml:space="preserve"> </w:delText>
        </w:r>
      </w:del>
      <w:del w:id="895" w:author="Matthew Pipkin" w:date="2020-08-18T17:57:00Z">
        <w:r w:rsidR="00BC707A" w:rsidDel="000B04EA">
          <w:rPr>
            <w:bCs/>
          </w:rPr>
          <w:delText>interpreted</w:delText>
        </w:r>
        <w:r w:rsidR="008E69BA" w:rsidDel="000B04EA">
          <w:rPr>
            <w:bCs/>
          </w:rPr>
          <w:delText xml:space="preserve"> </w:delText>
        </w:r>
        <w:r w:rsidR="00065726" w:rsidDel="000B04EA">
          <w:rPr>
            <w:bCs/>
          </w:rPr>
          <w:delText>with</w:delText>
        </w:r>
      </w:del>
      <w:del w:id="896" w:author="Matthew Pipkin" w:date="2020-09-05T17:06:00Z">
        <w:r w:rsidR="00E85FDD" w:rsidDel="009A22DB">
          <w:rPr>
            <w:bCs/>
          </w:rPr>
          <w:delText xml:space="preserve"> </w:delText>
        </w:r>
        <w:r w:rsidR="00E85FDD" w:rsidRPr="00233D50" w:rsidDel="009A22DB">
          <w:rPr>
            <w:bCs/>
          </w:rPr>
          <w:delText>gene set enrichment analysis (GSEA)</w:delText>
        </w:r>
        <w:r w:rsidR="00E85FDD" w:rsidDel="009A22DB">
          <w:rPr>
            <w:bCs/>
          </w:rPr>
          <w:delText>{Subramanian, 2005 #459}</w:delText>
        </w:r>
      </w:del>
      <w:del w:id="897" w:author="Matthew Pipkin" w:date="2020-08-18T17:57:00Z">
        <w:r w:rsidR="00065726" w:rsidDel="000B04EA">
          <w:rPr>
            <w:bCs/>
          </w:rPr>
          <w:delText>using</w:delText>
        </w:r>
        <w:r w:rsidR="00E85FDD" w:rsidDel="000B04EA">
          <w:rPr>
            <w:bCs/>
          </w:rPr>
          <w:delText xml:space="preserve"> </w:delText>
        </w:r>
        <w:r w:rsidR="00EB69F3" w:rsidRPr="00E7721A" w:rsidDel="000B04EA">
          <w:rPr>
            <w:bCs/>
            <w:highlight w:val="yellow"/>
          </w:rPr>
          <w:delText>23</w:delText>
        </w:r>
        <w:r w:rsidR="00EB69F3" w:rsidDel="000B04EA">
          <w:rPr>
            <w:bCs/>
          </w:rPr>
          <w:delText xml:space="preserve"> </w:delText>
        </w:r>
        <w:r w:rsidR="00BC707A" w:rsidDel="000B04EA">
          <w:rPr>
            <w:bCs/>
          </w:rPr>
          <w:delText>gene expression signatures</w:delText>
        </w:r>
        <w:r w:rsidR="00EB69F3" w:rsidDel="000B04EA">
          <w:rPr>
            <w:bCs/>
          </w:rPr>
          <w:delText xml:space="preserve"> extracted from </w:delText>
        </w:r>
        <w:r w:rsidR="00DC1856" w:rsidDel="000B04EA">
          <w:rPr>
            <w:bCs/>
          </w:rPr>
          <w:delText xml:space="preserve">previously published bulk genome mRNA expression data from defined CD8 T cell subsets </w:delText>
        </w:r>
        <w:r w:rsidR="00060641" w:rsidDel="000B04EA">
          <w:rPr>
            <w:bCs/>
          </w:rPr>
          <w:delText>{Best, 2013 #31;Scott-Browne, 2016 #351;Wang, 2018 #406}</w:delText>
        </w:r>
        <w:r w:rsidR="00E85FDD" w:rsidDel="000B04EA">
          <w:rPr>
            <w:bCs/>
          </w:rPr>
          <w:delText xml:space="preserve"> </w:delText>
        </w:r>
        <w:r w:rsidR="00233D50" w:rsidRPr="007B506E" w:rsidDel="000B04EA">
          <w:rPr>
            <w:bCs/>
          </w:rPr>
          <w:delText>(</w:delText>
        </w:r>
        <w:r w:rsidR="007B506E" w:rsidDel="000B04EA">
          <w:rPr>
            <w:bCs/>
            <w:color w:val="548DD4" w:themeColor="text2" w:themeTint="99"/>
          </w:rPr>
          <w:delText>table</w:delText>
        </w:r>
        <w:r w:rsidR="008E69BA" w:rsidRPr="00E7721A" w:rsidDel="000B04EA">
          <w:rPr>
            <w:bCs/>
            <w:color w:val="548DD4" w:themeColor="text2" w:themeTint="99"/>
          </w:rPr>
          <w:delText xml:space="preserve"> </w:delText>
        </w:r>
        <w:r w:rsidR="007B506E" w:rsidDel="000B04EA">
          <w:rPr>
            <w:bCs/>
            <w:color w:val="548DD4" w:themeColor="text2" w:themeTint="99"/>
          </w:rPr>
          <w:delText>1</w:delText>
        </w:r>
        <w:r w:rsidR="00833322" w:rsidDel="000B04EA">
          <w:rPr>
            <w:bCs/>
            <w:color w:val="548DD4" w:themeColor="text2" w:themeTint="99"/>
          </w:rPr>
          <w:delText xml:space="preserve"> – spread sheets of each signature – or perhaps GitHub link is best</w:delText>
        </w:r>
        <w:r w:rsidR="00233D50" w:rsidRPr="00233D50" w:rsidDel="000B04EA">
          <w:rPr>
            <w:bCs/>
          </w:rPr>
          <w:delText>)</w:delText>
        </w:r>
      </w:del>
      <w:r w:rsidR="00233D50" w:rsidRPr="00233D50">
        <w:rPr>
          <w:bCs/>
        </w:rPr>
        <w:t>.</w:t>
      </w:r>
      <w:r w:rsidR="000E679E">
        <w:rPr>
          <w:bCs/>
        </w:rPr>
        <w:t xml:space="preserve"> </w:t>
      </w:r>
      <w:del w:id="898" w:author="Matthew Pipkin" w:date="2020-09-01T12:05:00Z">
        <w:r w:rsidR="00106F9A" w:rsidDel="00AB5AF7">
          <w:rPr>
            <w:bCs/>
          </w:rPr>
          <w:delText>Th</w:delText>
        </w:r>
      </w:del>
      <w:ins w:id="899" w:author="Matthew Pipkin" w:date="2020-09-01T12:04:00Z">
        <w:r w:rsidR="00AB5AF7">
          <w:rPr>
            <w:bCs/>
          </w:rPr>
          <w:t xml:space="preserve">The signatures of </w:t>
        </w:r>
      </w:ins>
      <w:del w:id="900" w:author="Matthew Pipkin" w:date="2020-08-18T17:59:00Z">
        <w:r w:rsidR="00106F9A" w:rsidDel="000B04EA">
          <w:rPr>
            <w:bCs/>
          </w:rPr>
          <w:delText xml:space="preserve">e gene expression signatures of </w:delText>
        </w:r>
      </w:del>
      <w:r w:rsidR="00106F9A">
        <w:rPr>
          <w:bCs/>
        </w:rPr>
        <w:t xml:space="preserve">virtually all </w:t>
      </w:r>
      <w:r w:rsidR="008065E2">
        <w:rPr>
          <w:bCs/>
        </w:rPr>
        <w:t>major</w:t>
      </w:r>
      <w:r w:rsidR="00106F9A">
        <w:rPr>
          <w:bCs/>
        </w:rPr>
        <w:t xml:space="preserve"> T</w:t>
      </w:r>
      <w:r w:rsidR="00106F9A" w:rsidRPr="00B46766">
        <w:rPr>
          <w:bCs/>
          <w:vertAlign w:val="subscript"/>
        </w:rPr>
        <w:t>EFF</w:t>
      </w:r>
      <w:ins w:id="901" w:author="Matthew Pipkin" w:date="2020-08-21T15:27:00Z">
        <w:r w:rsidR="000F7FA5">
          <w:rPr>
            <w:bCs/>
          </w:rPr>
          <w:t xml:space="preserve">, </w:t>
        </w:r>
      </w:ins>
      <w:del w:id="902" w:author="Matthew Pipkin" w:date="2020-08-21T15:27:00Z">
        <w:r w:rsidR="00106F9A" w:rsidDel="000F7FA5">
          <w:rPr>
            <w:bCs/>
          </w:rPr>
          <w:delText xml:space="preserve"> and </w:delText>
        </w:r>
      </w:del>
      <w:r w:rsidR="00106F9A">
        <w:rPr>
          <w:bCs/>
        </w:rPr>
        <w:t>T</w:t>
      </w:r>
      <w:r w:rsidR="00106F9A" w:rsidRPr="00B46766">
        <w:rPr>
          <w:bCs/>
          <w:vertAlign w:val="subscript"/>
        </w:rPr>
        <w:t>MEM</w:t>
      </w:r>
      <w:ins w:id="903" w:author="Matthew Pipkin" w:date="2020-08-21T15:27:00Z">
        <w:r w:rsidR="000F7FA5">
          <w:rPr>
            <w:bCs/>
          </w:rPr>
          <w:t xml:space="preserve">, </w:t>
        </w:r>
      </w:ins>
      <w:del w:id="904" w:author="Matthew Pipkin" w:date="2020-08-21T15:27:00Z">
        <w:r w:rsidR="00106F9A" w:rsidDel="000F7FA5">
          <w:rPr>
            <w:bCs/>
          </w:rPr>
          <w:delText xml:space="preserve"> and T</w:delText>
        </w:r>
        <w:r w:rsidR="00106F9A" w:rsidRPr="00B46766" w:rsidDel="000F7FA5">
          <w:rPr>
            <w:bCs/>
            <w:vertAlign w:val="subscript"/>
          </w:rPr>
          <w:delText>PROG</w:delText>
        </w:r>
        <w:r w:rsidR="00106F9A" w:rsidDel="000F7FA5">
          <w:rPr>
            <w:bCs/>
          </w:rPr>
          <w:delText xml:space="preserve"> and </w:delText>
        </w:r>
      </w:del>
      <w:r w:rsidR="00106F9A">
        <w:rPr>
          <w:bCs/>
        </w:rPr>
        <w:t>T</w:t>
      </w:r>
      <w:r w:rsidR="00106F9A" w:rsidRPr="00B46766">
        <w:rPr>
          <w:bCs/>
          <w:vertAlign w:val="subscript"/>
        </w:rPr>
        <w:t>EX</w:t>
      </w:r>
      <w:ins w:id="905" w:author="Matthew Pipkin" w:date="2020-08-21T15:27:00Z">
        <w:r w:rsidR="000F7FA5" w:rsidRPr="000F7FA5">
          <w:rPr>
            <w:bCs/>
            <w:rPrChange w:id="906" w:author="Matthew Pipkin" w:date="2020-08-21T15:27:00Z">
              <w:rPr>
                <w:bCs/>
                <w:vertAlign w:val="subscript"/>
              </w:rPr>
            </w:rPrChange>
          </w:rPr>
          <w:t>-associated</w:t>
        </w:r>
      </w:ins>
      <w:r w:rsidR="00106F9A">
        <w:rPr>
          <w:bCs/>
        </w:rPr>
        <w:t xml:space="preserve"> subsets </w:t>
      </w:r>
      <w:ins w:id="907" w:author="Matthew Pipkin" w:date="2020-09-01T12:05:00Z">
        <w:r w:rsidR="00AB5AF7">
          <w:rPr>
            <w:bCs/>
          </w:rPr>
          <w:t xml:space="preserve">were significantly enriched </w:t>
        </w:r>
      </w:ins>
      <w:del w:id="908" w:author="Matthew Pipkin" w:date="2020-08-18T18:00:00Z">
        <w:r w:rsidR="00106F9A" w:rsidDel="000B04EA">
          <w:rPr>
            <w:bCs/>
          </w:rPr>
          <w:delText xml:space="preserve">were </w:delText>
        </w:r>
        <w:r w:rsidR="00A30077" w:rsidDel="000B04EA">
          <w:rPr>
            <w:bCs/>
          </w:rPr>
          <w:delText>significantlyl</w:delText>
        </w:r>
        <w:r w:rsidR="008065E2" w:rsidDel="000B04EA">
          <w:rPr>
            <w:bCs/>
          </w:rPr>
          <w:delText xml:space="preserve"> </w:delText>
        </w:r>
        <w:r w:rsidR="00BA6EFF" w:rsidDel="000B04EA">
          <w:rPr>
            <w:bCs/>
          </w:rPr>
          <w:delText>enriched</w:delText>
        </w:r>
        <w:r w:rsidR="00106F9A" w:rsidDel="000B04EA">
          <w:rPr>
            <w:bCs/>
          </w:rPr>
          <w:delText xml:space="preserve"> within</w:delText>
        </w:r>
      </w:del>
      <w:ins w:id="909" w:author="Matthew Pipkin" w:date="2020-08-18T18:00:00Z">
        <w:r w:rsidR="000B04EA">
          <w:rPr>
            <w:bCs/>
          </w:rPr>
          <w:t>in</w:t>
        </w:r>
      </w:ins>
      <w:r w:rsidR="00106F9A">
        <w:rPr>
          <w:bCs/>
        </w:rPr>
        <w:t xml:space="preserve"> </w:t>
      </w:r>
      <w:r w:rsidR="00BA6EFF">
        <w:rPr>
          <w:bCs/>
        </w:rPr>
        <w:t>one or more</w:t>
      </w:r>
      <w:r w:rsidR="00106F9A">
        <w:rPr>
          <w:bCs/>
        </w:rPr>
        <w:t xml:space="preserve"> </w:t>
      </w:r>
      <w:r w:rsidR="00F06724">
        <w:rPr>
          <w:bCs/>
        </w:rPr>
        <w:t xml:space="preserve">activated cell </w:t>
      </w:r>
      <w:r w:rsidR="00106F9A">
        <w:rPr>
          <w:bCs/>
        </w:rPr>
        <w:t>clusters</w:t>
      </w:r>
      <w:ins w:id="910" w:author="Matthew Pipkin" w:date="2020-08-18T18:03:00Z">
        <w:r w:rsidR="00E00414">
          <w:rPr>
            <w:bCs/>
          </w:rPr>
          <w:t xml:space="preserve"> (</w:t>
        </w:r>
        <w:r w:rsidR="00E00414" w:rsidRPr="00E00414">
          <w:rPr>
            <w:b/>
            <w:rPrChange w:id="911" w:author="Matthew Pipkin" w:date="2020-08-18T18:03:00Z">
              <w:rPr>
                <w:bCs/>
              </w:rPr>
            </w:rPrChange>
          </w:rPr>
          <w:t>Fig. 1</w:t>
        </w:r>
      </w:ins>
      <w:ins w:id="912" w:author="Matthew Pipkin" w:date="2020-09-11T18:27:00Z">
        <w:r w:rsidR="0075153D">
          <w:rPr>
            <w:b/>
          </w:rPr>
          <w:t>D</w:t>
        </w:r>
      </w:ins>
      <w:ins w:id="913" w:author="Matthew Pipkin" w:date="2020-09-11T15:25:00Z">
        <w:r w:rsidR="00E22C5A">
          <w:rPr>
            <w:bCs/>
          </w:rPr>
          <w:t xml:space="preserve">, </w:t>
        </w:r>
      </w:ins>
      <w:ins w:id="914" w:author="Matthew Pipkin" w:date="2020-09-11T15:27:00Z">
        <w:r w:rsidR="00E22C5A" w:rsidRPr="00E22C5A">
          <w:rPr>
            <w:bCs/>
            <w:highlight w:val="cyan"/>
            <w:rPrChange w:id="915" w:author="Matthew Pipkin" w:date="2020-09-11T15:27:00Z">
              <w:rPr>
                <w:bCs/>
              </w:rPr>
            </w:rPrChange>
          </w:rPr>
          <w:t>[</w:t>
        </w:r>
      </w:ins>
      <w:ins w:id="916" w:author="Matthew Pipkin" w:date="2020-09-11T15:25:00Z">
        <w:r w:rsidR="00E22C5A" w:rsidRPr="00E22C5A">
          <w:rPr>
            <w:bCs/>
            <w:highlight w:val="cyan"/>
            <w:rPrChange w:id="917" w:author="Matthew Pipkin" w:date="2020-09-11T15:27:00Z">
              <w:rPr>
                <w:bCs/>
              </w:rPr>
            </w:rPrChange>
          </w:rPr>
          <w:t xml:space="preserve">bubble plots of GSEA results </w:t>
        </w:r>
      </w:ins>
      <w:ins w:id="918" w:author="Matthew Pipkin" w:date="2020-09-11T16:42:00Z">
        <w:r w:rsidR="00A3105C">
          <w:rPr>
            <w:bCs/>
            <w:highlight w:val="cyan"/>
          </w:rPr>
          <w:t>using</w:t>
        </w:r>
      </w:ins>
      <w:ins w:id="919" w:author="Matthew Pipkin" w:date="2020-09-11T15:25:00Z">
        <w:r w:rsidR="00E22C5A" w:rsidRPr="00E22C5A">
          <w:rPr>
            <w:bCs/>
            <w:highlight w:val="cyan"/>
            <w:rPrChange w:id="920" w:author="Matthew Pipkin" w:date="2020-09-11T15:27:00Z">
              <w:rPr>
                <w:bCs/>
              </w:rPr>
            </w:rPrChange>
          </w:rPr>
          <w:t xml:space="preserve"> only </w:t>
        </w:r>
      </w:ins>
      <w:ins w:id="921" w:author="Matthew Pipkin" w:date="2020-09-11T16:43:00Z">
        <w:r w:rsidR="00A3105C">
          <w:rPr>
            <w:bCs/>
            <w:highlight w:val="cyan"/>
          </w:rPr>
          <w:t>the</w:t>
        </w:r>
      </w:ins>
      <w:ins w:id="922" w:author="Matthew Pipkin" w:date="2020-09-11T15:25:00Z">
        <w:r w:rsidR="00E22C5A" w:rsidRPr="00E22C5A">
          <w:rPr>
            <w:bCs/>
            <w:highlight w:val="cyan"/>
            <w:rPrChange w:id="923" w:author="Matthew Pipkin" w:date="2020-09-11T15:27:00Z">
              <w:rPr>
                <w:bCs/>
              </w:rPr>
            </w:rPrChange>
          </w:rPr>
          <w:t xml:space="preserve"> CD8 T cell T</w:t>
        </w:r>
        <w:r w:rsidR="00E22C5A" w:rsidRPr="00E22C5A">
          <w:rPr>
            <w:bCs/>
            <w:highlight w:val="cyan"/>
            <w:vertAlign w:val="subscript"/>
            <w:rPrChange w:id="924" w:author="Matthew Pipkin" w:date="2020-09-11T15:27:00Z">
              <w:rPr>
                <w:bCs/>
              </w:rPr>
            </w:rPrChange>
          </w:rPr>
          <w:t>EFF</w:t>
        </w:r>
      </w:ins>
      <w:ins w:id="925" w:author="Matthew Pipkin" w:date="2020-09-11T15:41:00Z">
        <w:r w:rsidR="00D94371">
          <w:rPr>
            <w:bCs/>
            <w:highlight w:val="cyan"/>
            <w:vertAlign w:val="subscript"/>
          </w:rPr>
          <w:t xml:space="preserve"> </w:t>
        </w:r>
        <w:r w:rsidR="00D94371">
          <w:rPr>
            <w:bCs/>
            <w:highlight w:val="cyan"/>
          </w:rPr>
          <w:t>[</w:t>
        </w:r>
      </w:ins>
      <w:ins w:id="926" w:author="Matthew Pipkin" w:date="2020-09-11T15:42:00Z">
        <w:r w:rsidR="00D94371">
          <w:rPr>
            <w:bCs/>
            <w:highlight w:val="cyan"/>
          </w:rPr>
          <w:t xml:space="preserve">Naïve, </w:t>
        </w:r>
      </w:ins>
      <w:ins w:id="927" w:author="Matthew Pipkin" w:date="2020-09-11T15:41:00Z">
        <w:r w:rsidR="00D94371">
          <w:rPr>
            <w:bCs/>
            <w:highlight w:val="cyan"/>
          </w:rPr>
          <w:t xml:space="preserve">day </w:t>
        </w:r>
      </w:ins>
      <w:ins w:id="928" w:author="Matthew Pipkin" w:date="2020-09-11T15:42:00Z">
        <w:r w:rsidR="00D94371">
          <w:rPr>
            <w:bCs/>
            <w:highlight w:val="cyan"/>
          </w:rPr>
          <w:t xml:space="preserve">5 </w:t>
        </w:r>
      </w:ins>
      <w:ins w:id="929" w:author="Matthew Pipkin" w:date="2020-09-11T15:41:00Z">
        <w:r w:rsidR="00D94371">
          <w:rPr>
            <w:bCs/>
            <w:highlight w:val="cyan"/>
          </w:rPr>
          <w:t>KLRG1</w:t>
        </w:r>
        <w:r w:rsidR="00D94371" w:rsidRPr="00D94371">
          <w:rPr>
            <w:bCs/>
            <w:highlight w:val="cyan"/>
            <w:vertAlign w:val="superscript"/>
            <w:rPrChange w:id="930" w:author="Matthew Pipkin" w:date="2020-09-11T15:42:00Z">
              <w:rPr>
                <w:bCs/>
                <w:highlight w:val="cyan"/>
              </w:rPr>
            </w:rPrChange>
          </w:rPr>
          <w:t>hi</w:t>
        </w:r>
        <w:r w:rsidR="00D94371">
          <w:rPr>
            <w:bCs/>
            <w:highlight w:val="cyan"/>
          </w:rPr>
          <w:t xml:space="preserve"> </w:t>
        </w:r>
      </w:ins>
      <w:ins w:id="931" w:author="Matthew Pipkin" w:date="2020-09-11T15:42:00Z">
        <w:r w:rsidR="00D94371">
          <w:rPr>
            <w:bCs/>
            <w:highlight w:val="cyan"/>
          </w:rPr>
          <w:t>KLRG1</w:t>
        </w:r>
        <w:r w:rsidR="00D94371" w:rsidRPr="00D94371">
          <w:rPr>
            <w:bCs/>
            <w:highlight w:val="cyan"/>
            <w:vertAlign w:val="superscript"/>
            <w:rPrChange w:id="932" w:author="Matthew Pipkin" w:date="2020-09-11T15:42:00Z">
              <w:rPr>
                <w:bCs/>
                <w:highlight w:val="cyan"/>
              </w:rPr>
            </w:rPrChange>
          </w:rPr>
          <w:t>lo</w:t>
        </w:r>
        <w:r w:rsidR="00D94371">
          <w:rPr>
            <w:bCs/>
            <w:highlight w:val="cyan"/>
          </w:rPr>
          <w:t xml:space="preserve">, day 8 EE, DP, TE, MP], </w:t>
        </w:r>
      </w:ins>
      <w:ins w:id="933" w:author="Matthew Pipkin" w:date="2020-09-11T15:25:00Z">
        <w:r w:rsidR="00E22C5A" w:rsidRPr="00E22C5A">
          <w:rPr>
            <w:bCs/>
            <w:highlight w:val="cyan"/>
            <w:rPrChange w:id="934" w:author="Matthew Pipkin" w:date="2020-09-11T15:27:00Z">
              <w:rPr>
                <w:bCs/>
              </w:rPr>
            </w:rPrChange>
          </w:rPr>
          <w:t>T</w:t>
        </w:r>
        <w:r w:rsidR="00E22C5A" w:rsidRPr="00E22C5A">
          <w:rPr>
            <w:bCs/>
            <w:highlight w:val="cyan"/>
            <w:vertAlign w:val="subscript"/>
            <w:rPrChange w:id="935" w:author="Matthew Pipkin" w:date="2020-09-11T15:27:00Z">
              <w:rPr>
                <w:bCs/>
              </w:rPr>
            </w:rPrChange>
          </w:rPr>
          <w:t>MEM</w:t>
        </w:r>
        <w:r w:rsidR="00E22C5A" w:rsidRPr="00E22C5A">
          <w:rPr>
            <w:bCs/>
            <w:highlight w:val="cyan"/>
            <w:rPrChange w:id="936" w:author="Matthew Pipkin" w:date="2020-09-11T15:27:00Z">
              <w:rPr>
                <w:bCs/>
              </w:rPr>
            </w:rPrChange>
          </w:rPr>
          <w:t xml:space="preserve"> </w:t>
        </w:r>
      </w:ins>
      <w:ins w:id="937" w:author="Matthew Pipkin" w:date="2020-09-11T15:42:00Z">
        <w:r w:rsidR="00D94371">
          <w:rPr>
            <w:bCs/>
            <w:highlight w:val="cyan"/>
          </w:rPr>
          <w:t>[</w:t>
        </w:r>
      </w:ins>
      <w:ins w:id="938" w:author="Matthew Pipkin" w:date="2020-09-11T16:44:00Z">
        <w:r w:rsidR="00A3105C">
          <w:rPr>
            <w:bCs/>
            <w:highlight w:val="cyan"/>
          </w:rPr>
          <w:t>JJM-T</w:t>
        </w:r>
        <w:r w:rsidR="00A3105C" w:rsidRPr="00A3105C">
          <w:rPr>
            <w:bCs/>
            <w:highlight w:val="cyan"/>
            <w:vertAlign w:val="subscript"/>
            <w:rPrChange w:id="939" w:author="Matthew Pipkin" w:date="2020-09-11T16:44:00Z">
              <w:rPr>
                <w:bCs/>
                <w:highlight w:val="cyan"/>
              </w:rPr>
            </w:rPrChange>
          </w:rPr>
          <w:t>CIRC</w:t>
        </w:r>
        <w:r w:rsidR="00A3105C">
          <w:rPr>
            <w:bCs/>
            <w:highlight w:val="cyan"/>
          </w:rPr>
          <w:t xml:space="preserve">, </w:t>
        </w:r>
      </w:ins>
      <w:ins w:id="940" w:author="Matthew Pipkin" w:date="2020-09-11T16:43:00Z">
        <w:r w:rsidR="00A3105C">
          <w:rPr>
            <w:bCs/>
            <w:highlight w:val="cyan"/>
          </w:rPr>
          <w:t>T</w:t>
        </w:r>
        <w:r w:rsidR="00A3105C" w:rsidRPr="00A3105C">
          <w:rPr>
            <w:bCs/>
            <w:highlight w:val="cyan"/>
            <w:vertAlign w:val="subscript"/>
            <w:rPrChange w:id="941" w:author="Matthew Pipkin" w:date="2020-09-11T16:44:00Z">
              <w:rPr>
                <w:bCs/>
                <w:highlight w:val="cyan"/>
              </w:rPr>
            </w:rPrChange>
          </w:rPr>
          <w:t>MEM</w:t>
        </w:r>
        <w:r w:rsidR="00A3105C">
          <w:rPr>
            <w:bCs/>
            <w:highlight w:val="cyan"/>
          </w:rPr>
          <w:t>-Rao, T</w:t>
        </w:r>
        <w:r w:rsidR="00A3105C" w:rsidRPr="00A3105C">
          <w:rPr>
            <w:bCs/>
            <w:highlight w:val="cyan"/>
            <w:vertAlign w:val="subscript"/>
            <w:rPrChange w:id="942" w:author="Matthew Pipkin" w:date="2020-09-11T16:43:00Z">
              <w:rPr>
                <w:bCs/>
                <w:highlight w:val="cyan"/>
              </w:rPr>
            </w:rPrChange>
          </w:rPr>
          <w:t>CM</w:t>
        </w:r>
        <w:r w:rsidR="00A3105C">
          <w:rPr>
            <w:bCs/>
            <w:highlight w:val="cyan"/>
          </w:rPr>
          <w:t>, T</w:t>
        </w:r>
        <w:r w:rsidR="00A3105C" w:rsidRPr="00A3105C">
          <w:rPr>
            <w:bCs/>
            <w:highlight w:val="cyan"/>
            <w:vertAlign w:val="subscript"/>
            <w:rPrChange w:id="943" w:author="Matthew Pipkin" w:date="2020-09-11T16:43:00Z">
              <w:rPr>
                <w:bCs/>
                <w:highlight w:val="cyan"/>
              </w:rPr>
            </w:rPrChange>
          </w:rPr>
          <w:t>EM</w:t>
        </w:r>
        <w:r w:rsidR="00A3105C">
          <w:rPr>
            <w:bCs/>
            <w:highlight w:val="cyan"/>
            <w:vertAlign w:val="subscript"/>
          </w:rPr>
          <w:t xml:space="preserve"> </w:t>
        </w:r>
      </w:ins>
      <w:ins w:id="944" w:author="Matthew Pipkin" w:date="2020-09-11T16:44:00Z">
        <w:r w:rsidR="00A3105C">
          <w:rPr>
            <w:bCs/>
            <w:highlight w:val="cyan"/>
          </w:rPr>
          <w:t>and core T</w:t>
        </w:r>
        <w:r w:rsidR="00A3105C" w:rsidRPr="00A3105C">
          <w:rPr>
            <w:bCs/>
            <w:highlight w:val="cyan"/>
            <w:vertAlign w:val="subscript"/>
            <w:rPrChange w:id="945" w:author="Matthew Pipkin" w:date="2020-09-11T16:44:00Z">
              <w:rPr>
                <w:bCs/>
                <w:highlight w:val="cyan"/>
              </w:rPr>
            </w:rPrChange>
          </w:rPr>
          <w:t>RM</w:t>
        </w:r>
        <w:r w:rsidR="00A3105C">
          <w:rPr>
            <w:bCs/>
            <w:highlight w:val="cyan"/>
          </w:rPr>
          <w:t xml:space="preserve">] </w:t>
        </w:r>
      </w:ins>
      <w:ins w:id="946" w:author="Matthew Pipkin" w:date="2020-09-11T15:25:00Z">
        <w:r w:rsidR="00E22C5A" w:rsidRPr="00E22C5A">
          <w:rPr>
            <w:bCs/>
            <w:highlight w:val="cyan"/>
            <w:rPrChange w:id="947" w:author="Matthew Pipkin" w:date="2020-09-11T15:27:00Z">
              <w:rPr>
                <w:bCs/>
              </w:rPr>
            </w:rPrChange>
          </w:rPr>
          <w:t>during LCMV</w:t>
        </w:r>
        <w:r w:rsidR="00E22C5A" w:rsidRPr="00E22C5A">
          <w:rPr>
            <w:bCs/>
            <w:highlight w:val="cyan"/>
            <w:vertAlign w:val="subscript"/>
            <w:rPrChange w:id="948" w:author="Matthew Pipkin" w:date="2020-09-11T15:27:00Z">
              <w:rPr>
                <w:bCs/>
              </w:rPr>
            </w:rPrChange>
          </w:rPr>
          <w:t>Arm</w:t>
        </w:r>
        <w:r w:rsidR="00E22C5A" w:rsidRPr="00E22C5A">
          <w:rPr>
            <w:bCs/>
            <w:highlight w:val="cyan"/>
            <w:rPrChange w:id="949" w:author="Matthew Pipkin" w:date="2020-09-11T15:27:00Z">
              <w:rPr>
                <w:bCs/>
              </w:rPr>
            </w:rPrChange>
          </w:rPr>
          <w:t xml:space="preserve"> </w:t>
        </w:r>
      </w:ins>
      <w:ins w:id="950" w:author="Matthew Pipkin" w:date="2020-09-11T16:45:00Z">
        <w:r w:rsidR="004436BD">
          <w:rPr>
            <w:bCs/>
            <w:highlight w:val="cyan"/>
          </w:rPr>
          <w:t xml:space="preserve">infection; </w:t>
        </w:r>
      </w:ins>
      <w:ins w:id="951" w:author="Matthew Pipkin" w:date="2020-09-11T15:25:00Z">
        <w:r w:rsidR="00E22C5A" w:rsidRPr="00E22C5A">
          <w:rPr>
            <w:bCs/>
            <w:highlight w:val="cyan"/>
            <w:rPrChange w:id="952" w:author="Matthew Pipkin" w:date="2020-09-11T15:27:00Z">
              <w:rPr>
                <w:bCs/>
              </w:rPr>
            </w:rPrChange>
          </w:rPr>
          <w:t>and T</w:t>
        </w:r>
        <w:r w:rsidR="00E22C5A" w:rsidRPr="00E22C5A">
          <w:rPr>
            <w:bCs/>
            <w:highlight w:val="cyan"/>
            <w:vertAlign w:val="subscript"/>
            <w:rPrChange w:id="953" w:author="Matthew Pipkin" w:date="2020-09-11T15:27:00Z">
              <w:rPr>
                <w:bCs/>
              </w:rPr>
            </w:rPrChange>
          </w:rPr>
          <w:t>EX</w:t>
        </w:r>
        <w:r w:rsidR="00E22C5A" w:rsidRPr="00E22C5A">
          <w:rPr>
            <w:bCs/>
            <w:highlight w:val="cyan"/>
            <w:rPrChange w:id="954" w:author="Matthew Pipkin" w:date="2020-09-11T15:27:00Z">
              <w:rPr>
                <w:bCs/>
              </w:rPr>
            </w:rPrChange>
          </w:rPr>
          <w:t xml:space="preserve"> subsets</w:t>
        </w:r>
      </w:ins>
      <w:ins w:id="955" w:author="Matthew Pipkin" w:date="2020-09-11T16:45:00Z">
        <w:r w:rsidR="004436BD">
          <w:rPr>
            <w:bCs/>
            <w:highlight w:val="cyan"/>
          </w:rPr>
          <w:t xml:space="preserve"> [T</w:t>
        </w:r>
        <w:r w:rsidR="004436BD" w:rsidRPr="004436BD">
          <w:rPr>
            <w:bCs/>
            <w:highlight w:val="cyan"/>
            <w:vertAlign w:val="subscript"/>
            <w:rPrChange w:id="956" w:author="Matthew Pipkin" w:date="2020-09-11T16:46:00Z">
              <w:rPr>
                <w:bCs/>
                <w:highlight w:val="cyan"/>
              </w:rPr>
            </w:rPrChange>
          </w:rPr>
          <w:t>EX</w:t>
        </w:r>
      </w:ins>
      <w:ins w:id="957" w:author="Matthew Pipkin" w:date="2020-09-11T16:46:00Z">
        <w:r w:rsidR="004436BD" w:rsidRPr="004436BD">
          <w:rPr>
            <w:bCs/>
            <w:highlight w:val="cyan"/>
            <w:vertAlign w:val="superscript"/>
            <w:rPrChange w:id="958" w:author="Matthew Pipkin" w:date="2020-09-11T16:46:00Z">
              <w:rPr>
                <w:bCs/>
                <w:highlight w:val="cyan"/>
              </w:rPr>
            </w:rPrChange>
          </w:rPr>
          <w:t>prog1</w:t>
        </w:r>
        <w:r w:rsidR="004436BD">
          <w:rPr>
            <w:bCs/>
            <w:highlight w:val="cyan"/>
          </w:rPr>
          <w:t>, T</w:t>
        </w:r>
        <w:r w:rsidR="004436BD" w:rsidRPr="004436BD">
          <w:rPr>
            <w:bCs/>
            <w:highlight w:val="cyan"/>
            <w:vertAlign w:val="subscript"/>
            <w:rPrChange w:id="959" w:author="Matthew Pipkin" w:date="2020-09-11T16:46:00Z">
              <w:rPr>
                <w:bCs/>
                <w:highlight w:val="cyan"/>
              </w:rPr>
            </w:rPrChange>
          </w:rPr>
          <w:t>EX</w:t>
        </w:r>
        <w:r w:rsidR="004436BD" w:rsidRPr="004436BD">
          <w:rPr>
            <w:bCs/>
            <w:highlight w:val="cyan"/>
            <w:vertAlign w:val="superscript"/>
            <w:rPrChange w:id="960" w:author="Matthew Pipkin" w:date="2020-09-11T16:46:00Z">
              <w:rPr>
                <w:bCs/>
                <w:highlight w:val="cyan"/>
              </w:rPr>
            </w:rPrChange>
          </w:rPr>
          <w:t>prog2</w:t>
        </w:r>
        <w:r w:rsidR="004436BD">
          <w:rPr>
            <w:bCs/>
            <w:highlight w:val="cyan"/>
          </w:rPr>
          <w:t>, T</w:t>
        </w:r>
        <w:r w:rsidR="004436BD" w:rsidRPr="004436BD">
          <w:rPr>
            <w:bCs/>
            <w:highlight w:val="cyan"/>
            <w:vertAlign w:val="subscript"/>
            <w:rPrChange w:id="961" w:author="Matthew Pipkin" w:date="2020-09-11T16:46:00Z">
              <w:rPr>
                <w:bCs/>
                <w:highlight w:val="cyan"/>
              </w:rPr>
            </w:rPrChange>
          </w:rPr>
          <w:t>EX</w:t>
        </w:r>
        <w:r w:rsidR="004436BD" w:rsidRPr="004436BD">
          <w:rPr>
            <w:bCs/>
            <w:highlight w:val="cyan"/>
            <w:vertAlign w:val="superscript"/>
            <w:rPrChange w:id="962" w:author="Matthew Pipkin" w:date="2020-09-11T16:46:00Z">
              <w:rPr>
                <w:bCs/>
                <w:highlight w:val="cyan"/>
              </w:rPr>
            </w:rPrChange>
          </w:rPr>
          <w:t>int</w:t>
        </w:r>
        <w:r w:rsidR="004436BD">
          <w:rPr>
            <w:bCs/>
            <w:highlight w:val="cyan"/>
          </w:rPr>
          <w:t>, T</w:t>
        </w:r>
        <w:r w:rsidR="004436BD" w:rsidRPr="004436BD">
          <w:rPr>
            <w:bCs/>
            <w:highlight w:val="cyan"/>
            <w:vertAlign w:val="subscript"/>
            <w:rPrChange w:id="963" w:author="Matthew Pipkin" w:date="2020-09-11T16:46:00Z">
              <w:rPr>
                <w:bCs/>
                <w:highlight w:val="cyan"/>
              </w:rPr>
            </w:rPrChange>
          </w:rPr>
          <w:t>EX</w:t>
        </w:r>
        <w:r w:rsidR="004436BD" w:rsidRPr="004436BD">
          <w:rPr>
            <w:bCs/>
            <w:highlight w:val="cyan"/>
            <w:vertAlign w:val="superscript"/>
            <w:rPrChange w:id="964" w:author="Matthew Pipkin" w:date="2020-09-11T16:46:00Z">
              <w:rPr>
                <w:bCs/>
                <w:highlight w:val="cyan"/>
              </w:rPr>
            </w:rPrChange>
          </w:rPr>
          <w:t>term</w:t>
        </w:r>
        <w:r w:rsidR="004436BD">
          <w:rPr>
            <w:bCs/>
            <w:highlight w:val="cyan"/>
          </w:rPr>
          <w:t>, Tim3</w:t>
        </w:r>
        <w:r w:rsidR="004436BD" w:rsidRPr="004436BD">
          <w:rPr>
            <w:bCs/>
            <w:highlight w:val="cyan"/>
            <w:vertAlign w:val="superscript"/>
            <w:rPrChange w:id="965" w:author="Matthew Pipkin" w:date="2020-09-11T16:47:00Z">
              <w:rPr>
                <w:bCs/>
                <w:highlight w:val="cyan"/>
              </w:rPr>
            </w:rPrChange>
          </w:rPr>
          <w:t>hi</w:t>
        </w:r>
      </w:ins>
      <w:ins w:id="966" w:author="Matthew Pipkin" w:date="2020-09-11T16:47:00Z">
        <w:r w:rsidR="004436BD">
          <w:rPr>
            <w:bCs/>
            <w:highlight w:val="cyan"/>
          </w:rPr>
          <w:t xml:space="preserve"> Blimp1</w:t>
        </w:r>
        <w:r w:rsidR="004436BD" w:rsidRPr="004436BD">
          <w:rPr>
            <w:bCs/>
            <w:highlight w:val="cyan"/>
            <w:vertAlign w:val="superscript"/>
            <w:rPrChange w:id="967" w:author="Matthew Pipkin" w:date="2020-09-11T16:47:00Z">
              <w:rPr>
                <w:bCs/>
                <w:highlight w:val="cyan"/>
              </w:rPr>
            </w:rPrChange>
          </w:rPr>
          <w:t>lo</w:t>
        </w:r>
      </w:ins>
      <w:ins w:id="968" w:author="Matthew Pipkin" w:date="2020-09-11T16:48:00Z">
        <w:r w:rsidR="000C1703">
          <w:rPr>
            <w:bCs/>
            <w:highlight w:val="cyan"/>
          </w:rPr>
          <w:t xml:space="preserve">, and th </w:t>
        </w:r>
      </w:ins>
      <w:ins w:id="969" w:author="Matthew Pipkin" w:date="2020-09-11T16:47:00Z">
        <w:r w:rsidR="000C1703">
          <w:rPr>
            <w:bCs/>
            <w:highlight w:val="cyan"/>
          </w:rPr>
          <w:t>general T</w:t>
        </w:r>
        <w:r w:rsidR="000C1703" w:rsidRPr="000C1703">
          <w:rPr>
            <w:bCs/>
            <w:highlight w:val="cyan"/>
            <w:vertAlign w:val="subscript"/>
            <w:rPrChange w:id="970" w:author="Matthew Pipkin" w:date="2020-09-11T16:47:00Z">
              <w:rPr>
                <w:bCs/>
                <w:highlight w:val="cyan"/>
              </w:rPr>
            </w:rPrChange>
          </w:rPr>
          <w:t>EX</w:t>
        </w:r>
        <w:r w:rsidR="000C1703">
          <w:rPr>
            <w:bCs/>
            <w:highlight w:val="cyan"/>
          </w:rPr>
          <w:t xml:space="preserve"> signature from Scott-Browne/Rao</w:t>
        </w:r>
      </w:ins>
      <w:ins w:id="971" w:author="Matthew Pipkin" w:date="2020-09-11T15:25:00Z">
        <w:r w:rsidR="00E22C5A" w:rsidRPr="00E22C5A">
          <w:rPr>
            <w:bCs/>
            <w:highlight w:val="cyan"/>
            <w:rPrChange w:id="972" w:author="Matthew Pipkin" w:date="2020-09-11T15:27:00Z">
              <w:rPr>
                <w:bCs/>
              </w:rPr>
            </w:rPrChange>
          </w:rPr>
          <w:t xml:space="preserve">; </w:t>
        </w:r>
      </w:ins>
      <w:ins w:id="973" w:author="Matthew Pipkin" w:date="2020-09-11T16:48:00Z">
        <w:r w:rsidR="000C1703">
          <w:rPr>
            <w:bCs/>
            <w:highlight w:val="cyan"/>
          </w:rPr>
          <w:t>please divide these into separate panels</w:t>
        </w:r>
      </w:ins>
      <w:ins w:id="974" w:author="Matthew Pipkin" w:date="2020-09-11T15:27:00Z">
        <w:r w:rsidR="00E22C5A" w:rsidRPr="00E22C5A">
          <w:rPr>
            <w:bCs/>
            <w:highlight w:val="cyan"/>
            <w:rPrChange w:id="975" w:author="Matthew Pipkin" w:date="2020-09-11T15:27:00Z">
              <w:rPr>
                <w:bCs/>
              </w:rPr>
            </w:rPrChange>
          </w:rPr>
          <w:t>]</w:t>
        </w:r>
      </w:ins>
      <w:ins w:id="976" w:author="Matthew Pipkin" w:date="2020-09-05T17:08:00Z">
        <w:r w:rsidR="009A22DB">
          <w:rPr>
            <w:bCs/>
          </w:rPr>
          <w:t>)</w:t>
        </w:r>
      </w:ins>
      <w:del w:id="977" w:author="Matthew Pipkin" w:date="2020-09-01T12:05:00Z">
        <w:r w:rsidDel="00AB5AF7">
          <w:rPr>
            <w:bCs/>
          </w:rPr>
          <w:delText xml:space="preserve">. </w:delText>
        </w:r>
      </w:del>
      <w:del w:id="978" w:author="Matthew Pipkin" w:date="2020-07-23T18:16:00Z">
        <w:r w:rsidDel="00694CEC">
          <w:rPr>
            <w:bCs/>
          </w:rPr>
          <w:delText>Th</w:delText>
        </w:r>
        <w:r w:rsidR="00A30077" w:rsidDel="00694CEC">
          <w:rPr>
            <w:bCs/>
          </w:rPr>
          <w:delText>ese results suggest that</w:delText>
        </w:r>
      </w:del>
      <w:del w:id="979" w:author="Matthew Pipkin" w:date="2020-08-18T18:00:00Z">
        <w:r w:rsidDel="000B04EA">
          <w:rPr>
            <w:bCs/>
          </w:rPr>
          <w:delText xml:space="preserve"> </w:delText>
        </w:r>
        <w:r w:rsidR="00106F9A" w:rsidDel="000B04EA">
          <w:rPr>
            <w:bCs/>
          </w:rPr>
          <w:delText xml:space="preserve">most </w:delText>
        </w:r>
      </w:del>
      <w:del w:id="980" w:author="Matthew Pipkin" w:date="2020-08-21T15:27:00Z">
        <w:r w:rsidR="00106F9A" w:rsidDel="000E72A5">
          <w:rPr>
            <w:bCs/>
          </w:rPr>
          <w:delText xml:space="preserve">currently </w:delText>
        </w:r>
      </w:del>
      <w:del w:id="981" w:author="Matthew Pipkin" w:date="2020-08-18T18:01:00Z">
        <w:r w:rsidR="00106F9A" w:rsidDel="000B04EA">
          <w:rPr>
            <w:bCs/>
          </w:rPr>
          <w:delText xml:space="preserve">appreciated </w:delText>
        </w:r>
        <w:r w:rsidDel="000B04EA">
          <w:rPr>
            <w:bCs/>
          </w:rPr>
          <w:delText xml:space="preserve">differentiated </w:delText>
        </w:r>
      </w:del>
      <w:del w:id="982" w:author="Matthew Pipkin" w:date="2020-09-01T12:05:00Z">
        <w:r w:rsidDel="00AB5AF7">
          <w:rPr>
            <w:bCs/>
          </w:rPr>
          <w:delText xml:space="preserve">CD8 T cell </w:delText>
        </w:r>
        <w:r w:rsidR="00106F9A" w:rsidDel="00AB5AF7">
          <w:rPr>
            <w:bCs/>
          </w:rPr>
          <w:delText xml:space="preserve">subsets </w:delText>
        </w:r>
      </w:del>
      <w:del w:id="983" w:author="Matthew Pipkin" w:date="2020-08-18T18:01:00Z">
        <w:r w:rsidR="009F1216" w:rsidDel="000B04EA">
          <w:rPr>
            <w:bCs/>
          </w:rPr>
          <w:delText>were</w:delText>
        </w:r>
      </w:del>
      <w:del w:id="984" w:author="Matthew Pipkin" w:date="2020-09-01T12:05:00Z">
        <w:r w:rsidR="009F1216" w:rsidDel="00AB5AF7">
          <w:rPr>
            <w:bCs/>
          </w:rPr>
          <w:delText xml:space="preserve"> established</w:delText>
        </w:r>
        <w:r w:rsidR="00106F9A" w:rsidDel="00AB5AF7">
          <w:rPr>
            <w:bCs/>
          </w:rPr>
          <w:delText xml:space="preserve"> within the first week</w:delText>
        </w:r>
        <w:r w:rsidDel="00AB5AF7">
          <w:rPr>
            <w:bCs/>
          </w:rPr>
          <w:delText xml:space="preserve"> of infection</w:delText>
        </w:r>
      </w:del>
      <w:del w:id="985" w:author="Matthew Pipkin" w:date="2020-07-23T18:16:00Z">
        <w:r w:rsidDel="00694CEC">
          <w:rPr>
            <w:bCs/>
          </w:rPr>
          <w:delText>,</w:delText>
        </w:r>
        <w:r w:rsidR="009F1216" w:rsidDel="00694CEC">
          <w:rPr>
            <w:bCs/>
          </w:rPr>
          <w:delText xml:space="preserve"> regardless of infection type</w:delText>
        </w:r>
      </w:del>
      <w:r w:rsidR="009F1216">
        <w:rPr>
          <w:bCs/>
        </w:rPr>
        <w:t xml:space="preserve">. </w:t>
      </w:r>
      <w:ins w:id="986" w:author="Matthew Pipkin" w:date="2020-09-07T15:40:00Z">
        <w:r w:rsidR="00ED44DF">
          <w:rPr>
            <w:bCs/>
          </w:rPr>
          <w:t xml:space="preserve">Thus, antigen-specific CD8 T cells undergo extensive diversification </w:t>
        </w:r>
      </w:ins>
      <w:ins w:id="987" w:author="Matthew Pipkin" w:date="2020-09-07T15:41:00Z">
        <w:r w:rsidR="00ED44DF">
          <w:rPr>
            <w:bCs/>
          </w:rPr>
          <w:t xml:space="preserve">prior to antigen clearance during acute infection, or extensive viral persistence following chronic infection.  </w:t>
        </w:r>
      </w:ins>
      <w:ins w:id="988" w:author="Matthew Pipkin" w:date="2020-09-07T15:40:00Z">
        <w:r w:rsidR="00ED44DF">
          <w:rPr>
            <w:bCs/>
          </w:rPr>
          <w:t xml:space="preserve"> </w:t>
        </w:r>
      </w:ins>
    </w:p>
    <w:p w14:paraId="388B0CBF" w14:textId="47700EA8" w:rsidR="002F343B" w:rsidRDefault="003D75D4" w:rsidP="002F343B">
      <w:pPr>
        <w:pStyle w:val="Paragraph"/>
        <w:rPr>
          <w:ins w:id="989" w:author="Matthew Pipkin" w:date="2020-09-11T14:32:00Z"/>
          <w:bCs/>
        </w:rPr>
        <w:pPrChange w:id="990" w:author="Matthew Pipkin" w:date="2020-09-11T14:32:00Z">
          <w:pPr>
            <w:pStyle w:val="Paragraph"/>
            <w:ind w:firstLine="0"/>
          </w:pPr>
        </w:pPrChange>
      </w:pPr>
      <w:ins w:id="991" w:author="Matthew Pipkin" w:date="2020-09-10T10:13:00Z">
        <w:r>
          <w:rPr>
            <w:bCs/>
          </w:rPr>
          <w:t>Multiple</w:t>
        </w:r>
      </w:ins>
      <w:ins w:id="992" w:author="Matthew Pipkin" w:date="2020-07-15T18:58:00Z">
        <w:r w:rsidR="00317648">
          <w:rPr>
            <w:bCs/>
          </w:rPr>
          <w:t xml:space="preserve"> </w:t>
        </w:r>
      </w:ins>
      <w:ins w:id="993" w:author="Matthew Pipkin" w:date="2020-09-10T12:19:00Z">
        <w:r w:rsidR="006361EC">
          <w:rPr>
            <w:bCs/>
          </w:rPr>
          <w:t>models have been used to explain</w:t>
        </w:r>
      </w:ins>
      <w:ins w:id="994" w:author="Matthew Pipkin" w:date="2020-07-15T18:58:00Z">
        <w:r w:rsidR="00317648">
          <w:rPr>
            <w:bCs/>
          </w:rPr>
          <w:t xml:space="preserve"> T</w:t>
        </w:r>
        <w:r w:rsidR="00317648" w:rsidRPr="00317648">
          <w:rPr>
            <w:bCs/>
            <w:vertAlign w:val="subscript"/>
            <w:rPrChange w:id="995" w:author="Matthew Pipkin" w:date="2020-07-15T19:00:00Z">
              <w:rPr>
                <w:bCs/>
              </w:rPr>
            </w:rPrChange>
          </w:rPr>
          <w:t>MEM</w:t>
        </w:r>
        <w:r w:rsidR="00317648">
          <w:rPr>
            <w:bCs/>
          </w:rPr>
          <w:t xml:space="preserve"> cell development </w:t>
        </w:r>
      </w:ins>
      <w:ins w:id="996" w:author="Matthew Pipkin" w:date="2020-09-10T12:17:00Z">
        <w:r w:rsidR="00C4126A">
          <w:rPr>
            <w:bCs/>
          </w:rPr>
          <w:t>following acute infection</w:t>
        </w:r>
      </w:ins>
      <w:ins w:id="997" w:author="Matthew Pipkin" w:date="2020-09-11T11:21:00Z">
        <w:r w:rsidR="00E614A6">
          <w:rPr>
            <w:bCs/>
          </w:rPr>
          <w:t xml:space="preserve">, but </w:t>
        </w:r>
      </w:ins>
      <w:ins w:id="998" w:author="Matthew Pipkin" w:date="2020-09-11T11:22:00Z">
        <w:r w:rsidR="00E614A6">
          <w:rPr>
            <w:bCs/>
          </w:rPr>
          <w:t>do not provide a unifying view</w:t>
        </w:r>
      </w:ins>
      <w:ins w:id="999" w:author="Matthew Pipkin" w:date="2020-09-11T11:21:00Z">
        <w:r w:rsidR="00E614A6">
          <w:rPr>
            <w:bCs/>
          </w:rPr>
          <w:t>.</w:t>
        </w:r>
      </w:ins>
      <w:ins w:id="1000" w:author="Matthew Pipkin" w:date="2020-09-10T12:20:00Z">
        <w:r w:rsidR="006361EC">
          <w:rPr>
            <w:bCs/>
          </w:rPr>
          <w:t xml:space="preserve"> </w:t>
        </w:r>
      </w:ins>
      <w:ins w:id="1001" w:author="Matthew Pipkin" w:date="2020-09-11T11:22:00Z">
        <w:r w:rsidR="00E614A6">
          <w:rPr>
            <w:bCs/>
          </w:rPr>
          <w:t>L</w:t>
        </w:r>
      </w:ins>
      <w:ins w:id="1002" w:author="Matthew Pipkin" w:date="2020-09-10T12:19:00Z">
        <w:r w:rsidR="006361EC">
          <w:rPr>
            <w:bCs/>
          </w:rPr>
          <w:t>inear models</w:t>
        </w:r>
      </w:ins>
      <w:ins w:id="1003" w:author="Matthew Pipkin" w:date="2020-09-11T16:58:00Z">
        <w:r w:rsidR="00981480">
          <w:rPr>
            <w:bCs/>
          </w:rPr>
          <w:t xml:space="preserve"> suggest naïve cells develop progressively</w:t>
        </w:r>
      </w:ins>
      <w:ins w:id="1004" w:author="Matthew Pipkin" w:date="2020-09-11T17:01:00Z">
        <w:r w:rsidR="00981480">
          <w:rPr>
            <w:bCs/>
          </w:rPr>
          <w:t>, but</w:t>
        </w:r>
      </w:ins>
      <w:ins w:id="1005" w:author="Matthew Pipkin" w:date="2020-07-15T18:59:00Z">
        <w:r w:rsidR="00317648">
          <w:rPr>
            <w:bCs/>
          </w:rPr>
          <w:t xml:space="preserve"> </w:t>
        </w:r>
      </w:ins>
      <w:ins w:id="1006" w:author="Matthew Pipkin" w:date="2020-09-11T17:01:00Z">
        <w:r w:rsidR="00981480">
          <w:rPr>
            <w:bCs/>
          </w:rPr>
          <w:t xml:space="preserve">different models place </w:t>
        </w:r>
      </w:ins>
      <w:ins w:id="1007" w:author="Matthew Pipkin" w:date="2020-07-15T18:59:00Z">
        <w:r w:rsidR="00317648">
          <w:rPr>
            <w:bCs/>
          </w:rPr>
          <w:t>T</w:t>
        </w:r>
        <w:r w:rsidR="00317648" w:rsidRPr="00317648">
          <w:rPr>
            <w:bCs/>
            <w:vertAlign w:val="subscript"/>
            <w:rPrChange w:id="1008" w:author="Matthew Pipkin" w:date="2020-07-15T19:00:00Z">
              <w:rPr>
                <w:bCs/>
              </w:rPr>
            </w:rPrChange>
          </w:rPr>
          <w:t>EFF</w:t>
        </w:r>
        <w:r w:rsidR="00317648">
          <w:rPr>
            <w:bCs/>
          </w:rPr>
          <w:t xml:space="preserve"> and T</w:t>
        </w:r>
        <w:r w:rsidR="00317648" w:rsidRPr="00317648">
          <w:rPr>
            <w:bCs/>
            <w:vertAlign w:val="subscript"/>
            <w:rPrChange w:id="1009" w:author="Matthew Pipkin" w:date="2020-07-15T19:00:00Z">
              <w:rPr>
                <w:bCs/>
              </w:rPr>
            </w:rPrChange>
          </w:rPr>
          <w:t>MEM</w:t>
        </w:r>
        <w:r w:rsidR="00317648">
          <w:rPr>
            <w:bCs/>
          </w:rPr>
          <w:t xml:space="preserve"> cells</w:t>
        </w:r>
      </w:ins>
      <w:ins w:id="1010" w:author="Matthew Pipkin" w:date="2020-07-15T19:01:00Z">
        <w:r w:rsidR="00317648">
          <w:rPr>
            <w:bCs/>
          </w:rPr>
          <w:t xml:space="preserve"> </w:t>
        </w:r>
      </w:ins>
      <w:ins w:id="1011" w:author="Matthew Pipkin" w:date="2020-09-11T17:01:00Z">
        <w:r w:rsidR="00981480">
          <w:rPr>
            <w:bCs/>
          </w:rPr>
          <w:t xml:space="preserve">in </w:t>
        </w:r>
      </w:ins>
      <w:ins w:id="1012" w:author="Matthew Pipkin" w:date="2020-09-11T17:02:00Z">
        <w:r w:rsidR="00F00E0A">
          <w:rPr>
            <w:bCs/>
          </w:rPr>
          <w:t>different</w:t>
        </w:r>
      </w:ins>
      <w:ins w:id="1013" w:author="Matthew Pipkin" w:date="2020-09-11T17:01:00Z">
        <w:r w:rsidR="00981480">
          <w:rPr>
            <w:bCs/>
          </w:rPr>
          <w:t xml:space="preserve"> developmental orders </w:t>
        </w:r>
      </w:ins>
      <w:r w:rsidR="00C350DA">
        <w:rPr>
          <w:bCs/>
        </w:rPr>
        <w:t>{Buchholz, 2016 #189;Kaech, 2007 #345}</w:t>
      </w:r>
      <w:ins w:id="1014" w:author="Matthew Pipkin" w:date="2020-09-10T12:21:00Z">
        <w:r w:rsidR="006361EC">
          <w:rPr>
            <w:bCs/>
          </w:rPr>
          <w:t xml:space="preserve">. In </w:t>
        </w:r>
      </w:ins>
      <w:ins w:id="1015" w:author="Matthew Pipkin" w:date="2020-09-11T11:22:00Z">
        <w:r w:rsidR="00E614A6">
          <w:rPr>
            <w:bCs/>
          </w:rPr>
          <w:t>contrast</w:t>
        </w:r>
      </w:ins>
      <w:ins w:id="1016" w:author="Matthew Pipkin" w:date="2020-09-10T12:21:00Z">
        <w:r w:rsidR="006361EC">
          <w:rPr>
            <w:bCs/>
          </w:rPr>
          <w:t xml:space="preserve">, </w:t>
        </w:r>
      </w:ins>
      <w:ins w:id="1017" w:author="Matthew Pipkin" w:date="2020-07-15T18:59:00Z">
        <w:r w:rsidR="00317648">
          <w:rPr>
            <w:bCs/>
          </w:rPr>
          <w:t xml:space="preserve">separate </w:t>
        </w:r>
      </w:ins>
      <w:ins w:id="1018" w:author="Matthew Pipkin" w:date="2020-09-10T12:21:00Z">
        <w:r w:rsidR="006361EC">
          <w:rPr>
            <w:bCs/>
          </w:rPr>
          <w:t xml:space="preserve">lineage models suggest </w:t>
        </w:r>
      </w:ins>
      <w:ins w:id="1019" w:author="Matthew Pipkin" w:date="2020-09-08T16:48:00Z">
        <w:r w:rsidR="00C350DA">
          <w:rPr>
            <w:bCs/>
          </w:rPr>
          <w:t xml:space="preserve">deterministic </w:t>
        </w:r>
      </w:ins>
      <w:ins w:id="1020" w:author="Matthew Pipkin" w:date="2020-07-15T18:59:00Z">
        <w:r w:rsidR="00317648">
          <w:rPr>
            <w:bCs/>
          </w:rPr>
          <w:t xml:space="preserve">trajectories </w:t>
        </w:r>
      </w:ins>
      <w:ins w:id="1021" w:author="Matthew Pipkin" w:date="2020-09-11T11:23:00Z">
        <w:r w:rsidR="00E614A6">
          <w:rPr>
            <w:bCs/>
          </w:rPr>
          <w:t xml:space="preserve">establish </w:t>
        </w:r>
      </w:ins>
      <w:ins w:id="1022" w:author="Matthew Pipkin" w:date="2020-09-08T14:11:00Z">
        <w:r w:rsidR="00DA2874">
          <w:rPr>
            <w:bCs/>
          </w:rPr>
          <w:t xml:space="preserve">alternative </w:t>
        </w:r>
      </w:ins>
      <w:ins w:id="1023" w:author="Matthew Pipkin" w:date="2020-09-11T16:59:00Z">
        <w:r w:rsidR="00981480">
          <w:rPr>
            <w:bCs/>
          </w:rPr>
          <w:t>short-lived T</w:t>
        </w:r>
        <w:r w:rsidR="00981480" w:rsidRPr="00981480">
          <w:rPr>
            <w:bCs/>
            <w:vertAlign w:val="subscript"/>
            <w:rPrChange w:id="1024" w:author="Matthew Pipkin" w:date="2020-09-11T16:59:00Z">
              <w:rPr>
                <w:bCs/>
              </w:rPr>
            </w:rPrChange>
          </w:rPr>
          <w:t>EFF</w:t>
        </w:r>
        <w:r w:rsidR="00981480">
          <w:rPr>
            <w:bCs/>
          </w:rPr>
          <w:t xml:space="preserve"> and long-lived T</w:t>
        </w:r>
        <w:r w:rsidR="00981480" w:rsidRPr="00981480">
          <w:rPr>
            <w:bCs/>
            <w:vertAlign w:val="subscript"/>
            <w:rPrChange w:id="1025" w:author="Matthew Pipkin" w:date="2020-09-11T16:59:00Z">
              <w:rPr>
                <w:bCs/>
              </w:rPr>
            </w:rPrChange>
          </w:rPr>
          <w:t>MEM</w:t>
        </w:r>
        <w:r w:rsidR="00981480">
          <w:rPr>
            <w:bCs/>
          </w:rPr>
          <w:t xml:space="preserve"> cell </w:t>
        </w:r>
      </w:ins>
      <w:ins w:id="1026" w:author="Matthew Pipkin" w:date="2020-09-08T14:11:00Z">
        <w:r w:rsidR="00DA2874">
          <w:rPr>
            <w:bCs/>
          </w:rPr>
          <w:t>fates</w:t>
        </w:r>
      </w:ins>
      <w:ins w:id="1027" w:author="Matthew Pipkin" w:date="2020-09-08T16:19:00Z">
        <w:r w:rsidR="00E65CE6" w:rsidRPr="00E65CE6">
          <w:rPr>
            <w:bCs/>
          </w:rPr>
          <w:t xml:space="preserve"> </w:t>
        </w:r>
        <w:r w:rsidR="00E65CE6">
          <w:rPr>
            <w:bCs/>
          </w:rPr>
          <w:t>early in the response</w:t>
        </w:r>
      </w:ins>
      <w:ins w:id="1028" w:author="Matthew Pipkin" w:date="2020-09-11T16:52:00Z">
        <w:r w:rsidR="00981480">
          <w:rPr>
            <w:bCs/>
          </w:rPr>
          <w:t xml:space="preserve"> </w:t>
        </w:r>
      </w:ins>
      <w:ins w:id="1029" w:author="Matthew Pipkin" w:date="2020-09-11T16:51:00Z">
        <w:r w:rsidR="00981480">
          <w:rPr>
            <w:bCs/>
          </w:rPr>
          <w:t>{Reiner, 2014 #617}</w:t>
        </w:r>
      </w:ins>
      <w:ins w:id="1030" w:author="Matthew Pipkin" w:date="2020-09-11T11:21:00Z">
        <w:r w:rsidR="00E614A6">
          <w:rPr>
            <w:bCs/>
          </w:rPr>
          <w:t>, but</w:t>
        </w:r>
      </w:ins>
      <w:ins w:id="1031" w:author="Matthew Pipkin" w:date="2020-09-10T12:21:00Z">
        <w:r w:rsidR="006361EC">
          <w:rPr>
            <w:bCs/>
          </w:rPr>
          <w:t xml:space="preserve"> are not reconciled with lineage tracing studies</w:t>
        </w:r>
      </w:ins>
      <w:ins w:id="1032" w:author="Matthew Pipkin" w:date="2020-09-11T16:52:00Z">
        <w:r w:rsidR="00981480">
          <w:rPr>
            <w:bCs/>
          </w:rPr>
          <w:t xml:space="preserve"> </w:t>
        </w:r>
      </w:ins>
      <w:r w:rsidR="00981480">
        <w:rPr>
          <w:bCs/>
        </w:rPr>
        <w:t>{Buchholz, 2016 #189}</w:t>
      </w:r>
      <w:del w:id="1033" w:author="Matthew Pipkin" w:date="2020-09-11T16:51:00Z">
        <w:r w:rsidR="00C350DA" w:rsidDel="00981480">
          <w:rPr>
            <w:bCs/>
          </w:rPr>
          <w:delText>{Reiner, 2014 #617}</w:delText>
        </w:r>
      </w:del>
      <w:ins w:id="1034" w:author="Matthew Pipkin" w:date="2020-07-15T18:59:00Z">
        <w:r w:rsidR="00317648">
          <w:rPr>
            <w:bCs/>
          </w:rPr>
          <w:t xml:space="preserve">. The PAGA-defined connections </w:t>
        </w:r>
      </w:ins>
      <w:ins w:id="1035" w:author="Matthew Pipkin" w:date="2020-09-10T12:21:00Z">
        <w:r w:rsidR="006361EC">
          <w:rPr>
            <w:bCs/>
          </w:rPr>
          <w:t>resolved</w:t>
        </w:r>
      </w:ins>
      <w:ins w:id="1036" w:author="Matthew Pipkin" w:date="2020-07-15T19:00:00Z">
        <w:r w:rsidR="00317648">
          <w:rPr>
            <w:bCs/>
          </w:rPr>
          <w:t xml:space="preserve"> </w:t>
        </w:r>
      </w:ins>
      <w:ins w:id="1037" w:author="Matthew Pipkin" w:date="2020-09-07T15:42:00Z">
        <w:r w:rsidR="00A9390E">
          <w:rPr>
            <w:bCs/>
          </w:rPr>
          <w:t>unequiv</w:t>
        </w:r>
      </w:ins>
      <w:ins w:id="1038" w:author="Matthew Pipkin" w:date="2020-09-08T14:00:00Z">
        <w:r w:rsidR="00622BD7">
          <w:rPr>
            <w:bCs/>
          </w:rPr>
          <w:t>oc</w:t>
        </w:r>
      </w:ins>
      <w:ins w:id="1039" w:author="Matthew Pipkin" w:date="2020-09-07T15:42:00Z">
        <w:r w:rsidR="00A9390E">
          <w:rPr>
            <w:bCs/>
          </w:rPr>
          <w:t xml:space="preserve">ally </w:t>
        </w:r>
      </w:ins>
      <w:ins w:id="1040" w:author="Matthew Pipkin" w:date="2020-07-15T19:00:00Z">
        <w:r w:rsidR="00317648">
          <w:rPr>
            <w:bCs/>
          </w:rPr>
          <w:t>that n</w:t>
        </w:r>
      </w:ins>
      <w:del w:id="1041" w:author="Matthew Pipkin" w:date="2020-07-15T19:00:00Z">
        <w:r w:rsidR="00083ED1" w:rsidDel="00317648">
          <w:rPr>
            <w:bCs/>
          </w:rPr>
          <w:delText>N</w:delText>
        </w:r>
      </w:del>
      <w:r w:rsidR="00D16027">
        <w:rPr>
          <w:bCs/>
        </w:rPr>
        <w:t xml:space="preserve">aïve cells in </w:t>
      </w:r>
      <w:r w:rsidR="000E679E">
        <w:rPr>
          <w:bCs/>
        </w:rPr>
        <w:t xml:space="preserve">P0 </w:t>
      </w:r>
      <w:r w:rsidR="00D16027">
        <w:rPr>
          <w:bCs/>
        </w:rPr>
        <w:t>were</w:t>
      </w:r>
      <w:r w:rsidR="00065726">
        <w:rPr>
          <w:bCs/>
        </w:rPr>
        <w:t xml:space="preserve"> </w:t>
      </w:r>
      <w:del w:id="1042" w:author="Matthew Pipkin" w:date="2020-09-10T10:14:00Z">
        <w:r w:rsidR="000E679E" w:rsidDel="003D75D4">
          <w:rPr>
            <w:bCs/>
          </w:rPr>
          <w:delText xml:space="preserve">exclusively </w:delText>
        </w:r>
      </w:del>
      <w:ins w:id="1043" w:author="Matthew Pipkin" w:date="2020-09-11T16:55:00Z">
        <w:r w:rsidR="00981480">
          <w:rPr>
            <w:bCs/>
          </w:rPr>
          <w:t>strongly</w:t>
        </w:r>
      </w:ins>
      <w:ins w:id="1044" w:author="Matthew Pipkin" w:date="2020-09-10T10:14:00Z">
        <w:r>
          <w:rPr>
            <w:bCs/>
          </w:rPr>
          <w:t xml:space="preserve"> </w:t>
        </w:r>
      </w:ins>
      <w:r w:rsidR="000E679E">
        <w:rPr>
          <w:bCs/>
        </w:rPr>
        <w:t xml:space="preserve">connected </w:t>
      </w:r>
      <w:r w:rsidR="00977AC2" w:rsidRPr="005132FF">
        <w:rPr>
          <w:bCs/>
        </w:rPr>
        <w:t xml:space="preserve">to </w:t>
      </w:r>
      <w:r w:rsidR="00D16027">
        <w:rPr>
          <w:bCs/>
        </w:rPr>
        <w:t xml:space="preserve">activated cells in </w:t>
      </w:r>
      <w:r w:rsidR="007D624C">
        <w:rPr>
          <w:bCs/>
        </w:rPr>
        <w:t>cluster</w:t>
      </w:r>
      <w:r w:rsidR="000A10DC">
        <w:rPr>
          <w:bCs/>
        </w:rPr>
        <w:t xml:space="preserve"> </w:t>
      </w:r>
      <w:r w:rsidR="00977AC2" w:rsidRPr="005132FF">
        <w:rPr>
          <w:bCs/>
        </w:rPr>
        <w:t>P1</w:t>
      </w:r>
      <w:ins w:id="1045" w:author="Matthew Pipkin" w:date="2020-09-10T10:14:00Z">
        <w:r>
          <w:rPr>
            <w:bCs/>
          </w:rPr>
          <w:t>, but not others</w:t>
        </w:r>
      </w:ins>
      <w:r w:rsidR="000B77DB">
        <w:rPr>
          <w:bCs/>
        </w:rPr>
        <w:t xml:space="preserve"> (</w:t>
      </w:r>
      <w:r w:rsidR="000B77DB" w:rsidRPr="00E7721A">
        <w:rPr>
          <w:b/>
        </w:rPr>
        <w:t>Fig. 1</w:t>
      </w:r>
      <w:del w:id="1046" w:author="Matthew Pipkin" w:date="2020-09-11T16:54:00Z">
        <w:r w:rsidR="000B77DB" w:rsidRPr="00E7721A" w:rsidDel="00981480">
          <w:rPr>
            <w:b/>
          </w:rPr>
          <w:delText>B</w:delText>
        </w:r>
      </w:del>
      <w:ins w:id="1047" w:author="Matthew Pipkin" w:date="2020-09-11T18:36:00Z">
        <w:r w:rsidR="008216BE">
          <w:rPr>
            <w:b/>
          </w:rPr>
          <w:t>B</w:t>
        </w:r>
      </w:ins>
      <w:del w:id="1048" w:author="Matthew Pipkin" w:date="2020-09-11T16:53:00Z">
        <w:r w:rsidR="000B77DB" w:rsidDel="00981480">
          <w:rPr>
            <w:b/>
          </w:rPr>
          <w:delText>-</w:delText>
        </w:r>
        <w:r w:rsidR="000B77DB" w:rsidRPr="00E7721A" w:rsidDel="00981480">
          <w:rPr>
            <w:b/>
          </w:rPr>
          <w:delText>C</w:delText>
        </w:r>
      </w:del>
      <w:ins w:id="1049" w:author="Matthew Pipkin" w:date="2020-09-11T18:29:00Z">
        <w:r w:rsidR="00031037">
          <w:rPr>
            <w:bCs/>
          </w:rPr>
          <w:t>)</w:t>
        </w:r>
      </w:ins>
      <w:ins w:id="1050" w:author="Matthew Pipkin" w:date="2020-09-11T18:36:00Z">
        <w:r w:rsidR="008216BE">
          <w:rPr>
            <w:bCs/>
          </w:rPr>
          <w:t xml:space="preserve"> </w:t>
        </w:r>
      </w:ins>
      <w:del w:id="1051" w:author="Matthew Pipkin" w:date="2020-09-11T18:29:00Z">
        <w:r w:rsidR="000B77DB" w:rsidDel="00031037">
          <w:rPr>
            <w:bCs/>
          </w:rPr>
          <w:delText>)</w:delText>
        </w:r>
      </w:del>
      <w:ins w:id="1052" w:author="Matthew Pipkin" w:date="2020-09-10T12:22:00Z">
        <w:r w:rsidR="006361EC">
          <w:rPr>
            <w:bCs/>
          </w:rPr>
          <w:t>which implies the initial differentiation path of activated cells is linear</w:t>
        </w:r>
      </w:ins>
      <w:r w:rsidR="009F1216">
        <w:rPr>
          <w:bCs/>
        </w:rPr>
        <w:t>.</w:t>
      </w:r>
      <w:ins w:id="1053" w:author="Matthew Pipkin" w:date="2020-09-11T17:04:00Z">
        <w:r w:rsidR="004F3821">
          <w:rPr>
            <w:bCs/>
          </w:rPr>
          <w:t xml:space="preserve"> </w:t>
        </w:r>
      </w:ins>
      <w:del w:id="1054" w:author="Matthew Pipkin" w:date="2020-09-11T17:04:00Z">
        <w:r w:rsidR="009F1216" w:rsidDel="004F3821">
          <w:rPr>
            <w:bCs/>
          </w:rPr>
          <w:delText xml:space="preserve"> </w:delText>
        </w:r>
      </w:del>
    </w:p>
    <w:p w14:paraId="40EC66E9" w14:textId="2575AC84" w:rsidR="00F83400" w:rsidDel="00331855" w:rsidRDefault="009F1216" w:rsidP="00FE4F7F">
      <w:pPr>
        <w:pStyle w:val="Paragraph"/>
        <w:rPr>
          <w:del w:id="1055" w:author="Matthew Pipkin" w:date="2020-09-05T13:36:00Z"/>
          <w:bCs/>
        </w:rPr>
        <w:pPrChange w:id="1056" w:author="Matthew Pipkin" w:date="2020-09-11T14:51:00Z">
          <w:pPr>
            <w:pStyle w:val="Paragraph"/>
          </w:pPr>
        </w:pPrChange>
      </w:pPr>
      <w:r>
        <w:rPr>
          <w:bCs/>
        </w:rPr>
        <w:lastRenderedPageBreak/>
        <w:t xml:space="preserve">Cluster P1 was </w:t>
      </w:r>
      <w:r w:rsidR="00475322">
        <w:rPr>
          <w:bCs/>
        </w:rPr>
        <w:t xml:space="preserve">entirely </w:t>
      </w:r>
      <w:r w:rsidR="00D16027">
        <w:rPr>
          <w:bCs/>
        </w:rPr>
        <w:t>composed of cells from</w:t>
      </w:r>
      <w:r w:rsidR="0086008D">
        <w:rPr>
          <w:bCs/>
        </w:rPr>
        <w:t xml:space="preserve"> </w:t>
      </w:r>
      <w:r w:rsidR="00576B66">
        <w:rPr>
          <w:bCs/>
        </w:rPr>
        <w:t>day 5</w:t>
      </w:r>
      <w:r w:rsidR="007A5CFD">
        <w:rPr>
          <w:bCs/>
        </w:rPr>
        <w:t xml:space="preserve"> p.i.</w:t>
      </w:r>
      <w:ins w:id="1057" w:author="Matthew Pipkin" w:date="2020-09-05T14:02:00Z">
        <w:r w:rsidR="00331855">
          <w:rPr>
            <w:bCs/>
          </w:rPr>
          <w:t xml:space="preserve">, </w:t>
        </w:r>
      </w:ins>
      <w:ins w:id="1058" w:author="Matthew Pipkin" w:date="2020-09-07T15:42:00Z">
        <w:r w:rsidR="00A9390E">
          <w:rPr>
            <w:bCs/>
          </w:rPr>
          <w:t>which had</w:t>
        </w:r>
      </w:ins>
      <w:del w:id="1059" w:author="Matthew Pipkin" w:date="2020-09-05T14:02:00Z">
        <w:r w:rsidR="00D16027" w:rsidDel="00331855">
          <w:rPr>
            <w:bCs/>
          </w:rPr>
          <w:delText xml:space="preserve"> </w:delText>
        </w:r>
      </w:del>
      <w:del w:id="1060" w:author="Matthew Pipkin" w:date="2020-09-07T15:42:00Z">
        <w:r w:rsidR="00D16027" w:rsidDel="00A9390E">
          <w:rPr>
            <w:bCs/>
          </w:rPr>
          <w:delText>that</w:delText>
        </w:r>
      </w:del>
      <w:r w:rsidR="00D16027">
        <w:rPr>
          <w:bCs/>
        </w:rPr>
        <w:t xml:space="preserve"> </w:t>
      </w:r>
      <w:del w:id="1061" w:author="Matthew Pipkin" w:date="2020-09-02T17:30:00Z">
        <w:r w:rsidR="00DC091F" w:rsidDel="00987CEF">
          <w:rPr>
            <w:bCs/>
          </w:rPr>
          <w:delText xml:space="preserve">had </w:delText>
        </w:r>
        <w:r w:rsidDel="00987CEF">
          <w:rPr>
            <w:bCs/>
          </w:rPr>
          <w:delText xml:space="preserve">both </w:delText>
        </w:r>
      </w:del>
      <w:del w:id="1062" w:author="Matthew Pipkin" w:date="2020-09-11T15:31:00Z">
        <w:r w:rsidR="007A5CFD" w:rsidDel="00E22C5A">
          <w:rPr>
            <w:bCs/>
          </w:rPr>
          <w:delText>repress</w:delText>
        </w:r>
        <w:r w:rsidR="00DC091F" w:rsidDel="00E22C5A">
          <w:rPr>
            <w:bCs/>
          </w:rPr>
          <w:delText>ed</w:delText>
        </w:r>
        <w:r w:rsidR="007A5CFD" w:rsidDel="00E22C5A">
          <w:rPr>
            <w:bCs/>
          </w:rPr>
          <w:delText xml:space="preserve"> genes </w:delText>
        </w:r>
      </w:del>
      <w:del w:id="1063" w:author="Matthew Pipkin" w:date="2020-09-02T17:30:00Z">
        <w:r w:rsidR="00F43865" w:rsidDel="00987CEF">
          <w:rPr>
            <w:bCs/>
          </w:rPr>
          <w:delText xml:space="preserve">normally </w:delText>
        </w:r>
      </w:del>
      <w:del w:id="1064" w:author="Matthew Pipkin" w:date="2020-09-11T15:31:00Z">
        <w:r w:rsidR="007A5CFD" w:rsidDel="00E22C5A">
          <w:rPr>
            <w:bCs/>
          </w:rPr>
          <w:delText xml:space="preserve">expressed </w:delText>
        </w:r>
      </w:del>
      <w:del w:id="1065" w:author="Matthew Pipkin" w:date="2020-09-02T17:30:00Z">
        <w:r w:rsidR="007A5CFD" w:rsidDel="00987CEF">
          <w:rPr>
            <w:bCs/>
          </w:rPr>
          <w:delText>in</w:delText>
        </w:r>
        <w:r w:rsidR="00E85FDD" w:rsidDel="00987CEF">
          <w:rPr>
            <w:bCs/>
          </w:rPr>
          <w:delText xml:space="preserve"> </w:delText>
        </w:r>
      </w:del>
      <w:ins w:id="1066" w:author="Matthew Pipkin" w:date="2020-09-11T15:31:00Z">
        <w:r w:rsidR="00E22C5A">
          <w:rPr>
            <w:bCs/>
          </w:rPr>
          <w:t>decreased</w:t>
        </w:r>
      </w:ins>
      <w:ins w:id="1067" w:author="Matthew Pipkin" w:date="2020-09-02T17:30:00Z">
        <w:r w:rsidR="00987CEF">
          <w:rPr>
            <w:bCs/>
          </w:rPr>
          <w:t xml:space="preserve"> </w:t>
        </w:r>
      </w:ins>
      <w:r w:rsidR="00E85FDD" w:rsidRPr="008E69BA">
        <w:rPr>
          <w:bCs/>
        </w:rPr>
        <w:t>naive cell</w:t>
      </w:r>
      <w:ins w:id="1068" w:author="Matthew Pipkin" w:date="2020-09-11T15:31:00Z">
        <w:r w:rsidR="00E22C5A">
          <w:rPr>
            <w:bCs/>
          </w:rPr>
          <w:t xml:space="preserve"> gene expression</w:t>
        </w:r>
      </w:ins>
      <w:del w:id="1069" w:author="Matthew Pipkin" w:date="2020-09-11T15:31:00Z">
        <w:r w:rsidR="007A5CFD" w:rsidDel="00E22C5A">
          <w:rPr>
            <w:bCs/>
          </w:rPr>
          <w:delText>s</w:delText>
        </w:r>
      </w:del>
      <w:r w:rsidR="00E85FDD" w:rsidRPr="008E69BA">
        <w:rPr>
          <w:bCs/>
        </w:rPr>
        <w:t xml:space="preserve"> and </w:t>
      </w:r>
      <w:del w:id="1070" w:author="Matthew Pipkin" w:date="2020-09-11T15:32:00Z">
        <w:r w:rsidR="007D2E0C" w:rsidDel="00E22C5A">
          <w:rPr>
            <w:bCs/>
          </w:rPr>
          <w:delText>induce</w:delText>
        </w:r>
        <w:r w:rsidR="00DC091F" w:rsidDel="00E22C5A">
          <w:rPr>
            <w:bCs/>
          </w:rPr>
          <w:delText>d</w:delText>
        </w:r>
        <w:r w:rsidR="00E85FDD" w:rsidDel="00E22C5A">
          <w:rPr>
            <w:bCs/>
          </w:rPr>
          <w:delText xml:space="preserve"> </w:delText>
        </w:r>
        <w:r w:rsidR="00E85FDD" w:rsidRPr="008E69BA" w:rsidDel="00E22C5A">
          <w:rPr>
            <w:bCs/>
          </w:rPr>
          <w:delText>gene</w:delText>
        </w:r>
        <w:r w:rsidR="007A5CFD" w:rsidDel="00E22C5A">
          <w:rPr>
            <w:bCs/>
          </w:rPr>
          <w:delText xml:space="preserve">s </w:delText>
        </w:r>
      </w:del>
      <w:ins w:id="1071" w:author="Matthew Pipkin" w:date="2020-09-11T15:32:00Z">
        <w:r w:rsidR="00E22C5A">
          <w:rPr>
            <w:bCs/>
          </w:rPr>
          <w:t xml:space="preserve">induced the signatures found </w:t>
        </w:r>
      </w:ins>
      <w:del w:id="1072" w:author="Matthew Pipkin" w:date="2020-09-11T15:32:00Z">
        <w:r w:rsidR="007A5CFD" w:rsidDel="00E22C5A">
          <w:rPr>
            <w:bCs/>
          </w:rPr>
          <w:delText xml:space="preserve">expressed </w:delText>
        </w:r>
      </w:del>
      <w:del w:id="1073" w:author="Matthew Pipkin" w:date="2020-09-02T17:31:00Z">
        <w:r w:rsidR="007A5CFD" w:rsidDel="00987CEF">
          <w:rPr>
            <w:bCs/>
          </w:rPr>
          <w:delText>by</w:delText>
        </w:r>
        <w:r w:rsidR="00E85FDD" w:rsidRPr="008E69BA" w:rsidDel="00987CEF">
          <w:rPr>
            <w:bCs/>
          </w:rPr>
          <w:delText xml:space="preserve"> proliferating effector cells</w:delText>
        </w:r>
      </w:del>
      <w:ins w:id="1074" w:author="Matthew Pipkin" w:date="2020-09-02T17:31:00Z">
        <w:r w:rsidR="00987CEF">
          <w:rPr>
            <w:bCs/>
          </w:rPr>
          <w:t>in</w:t>
        </w:r>
      </w:ins>
      <w:ins w:id="1075" w:author="Matthew Pipkin" w:date="2020-08-21T20:02:00Z">
        <w:r w:rsidR="00384194">
          <w:rPr>
            <w:bCs/>
          </w:rPr>
          <w:t xml:space="preserve"> </w:t>
        </w:r>
      </w:ins>
      <w:ins w:id="1076" w:author="Matthew Pipkin" w:date="2020-09-10T11:03:00Z">
        <w:r w:rsidR="00C21FFB">
          <w:rPr>
            <w:bCs/>
          </w:rPr>
          <w:t xml:space="preserve">cells two days after </w:t>
        </w:r>
      </w:ins>
      <w:ins w:id="1077" w:author="Matthew Pipkin" w:date="2020-08-21T20:02:00Z">
        <w:r w:rsidR="00384194">
          <w:rPr>
            <w:bCs/>
          </w:rPr>
          <w:t>TCR</w:t>
        </w:r>
      </w:ins>
      <w:ins w:id="1078" w:author="Matthew Pipkin" w:date="2020-09-10T11:03:00Z">
        <w:r w:rsidR="00C21FFB">
          <w:rPr>
            <w:bCs/>
          </w:rPr>
          <w:t xml:space="preserve"> stimulation </w:t>
        </w:r>
      </w:ins>
      <w:del w:id="1079" w:author="Matthew Pipkin" w:date="2020-09-10T11:03:00Z">
        <w:r w:rsidR="00E85FDD" w:rsidRPr="008E69BA" w:rsidDel="00C21FFB">
          <w:rPr>
            <w:bCs/>
          </w:rPr>
          <w:delText xml:space="preserve"> </w:delText>
        </w:r>
      </w:del>
      <w:r w:rsidR="00E85FDD" w:rsidRPr="008E69BA">
        <w:rPr>
          <w:bCs/>
        </w:rPr>
        <w:t>(</w:t>
      </w:r>
      <w:r w:rsidR="00E85FDD" w:rsidRPr="00E7721A">
        <w:rPr>
          <w:b/>
        </w:rPr>
        <w:t>Fig</w:t>
      </w:r>
      <w:r w:rsidR="004B223A">
        <w:rPr>
          <w:b/>
        </w:rPr>
        <w:t>.</w:t>
      </w:r>
      <w:r w:rsidR="00E85FDD" w:rsidRPr="00E7721A">
        <w:rPr>
          <w:b/>
        </w:rPr>
        <w:t xml:space="preserve"> </w:t>
      </w:r>
      <w:del w:id="1080" w:author="Matthew Pipkin" w:date="2020-09-11T18:36:00Z">
        <w:r w:rsidR="004B223A" w:rsidDel="008216BE">
          <w:rPr>
            <w:b/>
          </w:rPr>
          <w:delText>1C</w:delText>
        </w:r>
      </w:del>
      <w:ins w:id="1081" w:author="Matthew Pipkin" w:date="2020-09-11T18:36:00Z">
        <w:r w:rsidR="008216BE">
          <w:rPr>
            <w:b/>
          </w:rPr>
          <w:t>1</w:t>
        </w:r>
        <w:r w:rsidR="008216BE">
          <w:rPr>
            <w:b/>
          </w:rPr>
          <w:t>E</w:t>
        </w:r>
      </w:ins>
      <w:r w:rsidR="00E85FDD" w:rsidRPr="008E69BA">
        <w:rPr>
          <w:bCs/>
        </w:rPr>
        <w:t>,</w:t>
      </w:r>
      <w:r w:rsidR="004B223A">
        <w:rPr>
          <w:bCs/>
        </w:rPr>
        <w:t xml:space="preserve"> </w:t>
      </w:r>
      <w:r w:rsidR="004B223A" w:rsidRPr="00622BD7">
        <w:rPr>
          <w:bCs/>
          <w:color w:val="000000" w:themeColor="text1"/>
          <w:highlight w:val="cyan"/>
          <w:rPrChange w:id="1082" w:author="Matthew Pipkin" w:date="2020-09-08T14:02:00Z">
            <w:rPr>
              <w:bCs/>
            </w:rPr>
          </w:rPrChange>
        </w:rPr>
        <w:t>Show P0 and P1 NES in</w:t>
      </w:r>
      <w:r w:rsidR="00E85FDD" w:rsidRPr="00622BD7">
        <w:rPr>
          <w:bCs/>
          <w:color w:val="000000" w:themeColor="text1"/>
          <w:highlight w:val="cyan"/>
          <w:rPrChange w:id="1083" w:author="Matthew Pipkin" w:date="2020-09-08T14:02:00Z">
            <w:rPr>
              <w:bCs/>
            </w:rPr>
          </w:rPrChange>
        </w:rPr>
        <w:t xml:space="preserve"> </w:t>
      </w:r>
      <w:r w:rsidR="000B77DB" w:rsidRPr="00622BD7">
        <w:rPr>
          <w:bCs/>
          <w:color w:val="000000" w:themeColor="text1"/>
          <w:highlight w:val="cyan"/>
          <w:rPrChange w:id="1084" w:author="Matthew Pipkin" w:date="2020-09-08T14:02:00Z">
            <w:rPr>
              <w:bCs/>
            </w:rPr>
          </w:rPrChange>
        </w:rPr>
        <w:t>3 bubble plots</w:t>
      </w:r>
      <w:r w:rsidR="004B223A" w:rsidRPr="00622BD7">
        <w:rPr>
          <w:bCs/>
          <w:color w:val="000000" w:themeColor="text1"/>
          <w:highlight w:val="cyan"/>
          <w:rPrChange w:id="1085" w:author="Matthew Pipkin" w:date="2020-09-08T14:02:00Z">
            <w:rPr>
              <w:bCs/>
            </w:rPr>
          </w:rPrChange>
        </w:rPr>
        <w:t>:</w:t>
      </w:r>
      <w:r w:rsidR="000B77DB" w:rsidRPr="00622BD7">
        <w:rPr>
          <w:bCs/>
          <w:color w:val="000000" w:themeColor="text1"/>
          <w:rPrChange w:id="1086" w:author="Matthew Pipkin" w:date="2020-09-08T14:02:00Z">
            <w:rPr>
              <w:bCs/>
            </w:rPr>
          </w:rPrChange>
        </w:rPr>
        <w:t xml:space="preserve"> </w:t>
      </w:r>
      <w:r w:rsidR="000B77DB" w:rsidRPr="00622BD7">
        <w:rPr>
          <w:b/>
          <w:color w:val="000000" w:themeColor="text1"/>
          <w:highlight w:val="cyan"/>
          <w:rPrChange w:id="1087" w:author="Matthew Pipkin" w:date="2020-09-08T14:02:00Z">
            <w:rPr>
              <w:bCs/>
            </w:rPr>
          </w:rPrChange>
        </w:rPr>
        <w:t>1</w:t>
      </w:r>
      <w:r w:rsidR="000B77DB" w:rsidRPr="00622BD7">
        <w:rPr>
          <w:b/>
          <w:color w:val="000000" w:themeColor="text1"/>
          <w:highlight w:val="cyan"/>
          <w:u w:val="single"/>
          <w:rPrChange w:id="1088" w:author="Matthew Pipkin" w:date="2020-09-08T14:02:00Z">
            <w:rPr>
              <w:bCs/>
            </w:rPr>
          </w:rPrChange>
        </w:rPr>
        <w:t>.</w:t>
      </w:r>
      <w:r w:rsidR="000B77DB" w:rsidRPr="00622BD7">
        <w:rPr>
          <w:bCs/>
          <w:color w:val="000000" w:themeColor="text1"/>
          <w:highlight w:val="cyan"/>
          <w:u w:val="single"/>
          <w:rPrChange w:id="1089" w:author="Matthew Pipkin" w:date="2020-09-08T14:02:00Z">
            <w:rPr>
              <w:bCs/>
            </w:rPr>
          </w:rPrChange>
        </w:rPr>
        <w:t xml:space="preserve"> Best et al. clusters, naïve and 48hrs TCR stim</w:t>
      </w:r>
      <w:r w:rsidR="004B223A" w:rsidRPr="00622BD7">
        <w:rPr>
          <w:bCs/>
          <w:color w:val="000000" w:themeColor="text1"/>
          <w:highlight w:val="cyan"/>
          <w:u w:val="single"/>
          <w:rPrChange w:id="1090" w:author="Matthew Pipkin" w:date="2020-09-08T14:02:00Z">
            <w:rPr>
              <w:bCs/>
            </w:rPr>
          </w:rPrChange>
        </w:rPr>
        <w:t>;</w:t>
      </w:r>
      <w:r w:rsidR="000B77DB" w:rsidRPr="00622BD7">
        <w:rPr>
          <w:bCs/>
          <w:color w:val="000000" w:themeColor="text1"/>
          <w:rPrChange w:id="1091" w:author="Matthew Pipkin" w:date="2020-09-08T14:02:00Z">
            <w:rPr>
              <w:bCs/>
            </w:rPr>
          </w:rPrChange>
        </w:rPr>
        <w:t xml:space="preserve"> </w:t>
      </w:r>
      <w:r w:rsidR="000B77DB" w:rsidRPr="00622BD7">
        <w:rPr>
          <w:b/>
          <w:color w:val="000000" w:themeColor="text1"/>
          <w:highlight w:val="cyan"/>
          <w:rPrChange w:id="1092" w:author="Matthew Pipkin" w:date="2020-09-08T14:02:00Z">
            <w:rPr>
              <w:bCs/>
            </w:rPr>
          </w:rPrChange>
        </w:rPr>
        <w:t>2.</w:t>
      </w:r>
      <w:r w:rsidR="000B77DB" w:rsidRPr="00622BD7">
        <w:rPr>
          <w:bCs/>
          <w:color w:val="000000" w:themeColor="text1"/>
          <w:highlight w:val="cyan"/>
          <w:rPrChange w:id="1093" w:author="Matthew Pipkin" w:date="2020-09-08T14:02:00Z">
            <w:rPr>
              <w:bCs/>
            </w:rPr>
          </w:rPrChange>
        </w:rPr>
        <w:t xml:space="preserve"> </w:t>
      </w:r>
      <w:r w:rsidR="000B77DB" w:rsidRPr="00622BD7">
        <w:rPr>
          <w:bCs/>
          <w:color w:val="000000" w:themeColor="text1"/>
          <w:highlight w:val="cyan"/>
          <w:u w:val="single"/>
          <w:rPrChange w:id="1094" w:author="Matthew Pipkin" w:date="2020-09-08T14:02:00Z">
            <w:rPr>
              <w:bCs/>
            </w:rPr>
          </w:rPrChange>
        </w:rPr>
        <w:t>day 8 T</w:t>
      </w:r>
      <w:r w:rsidR="000B77DB" w:rsidRPr="00622BD7">
        <w:rPr>
          <w:bCs/>
          <w:color w:val="000000" w:themeColor="text1"/>
          <w:highlight w:val="cyan"/>
          <w:u w:val="single"/>
          <w:vertAlign w:val="subscript"/>
          <w:rPrChange w:id="1095" w:author="Matthew Pipkin" w:date="2020-09-08T14:02:00Z">
            <w:rPr>
              <w:bCs/>
              <w:vertAlign w:val="subscript"/>
            </w:rPr>
          </w:rPrChange>
        </w:rPr>
        <w:t>EFF</w:t>
      </w:r>
      <w:r w:rsidR="000B77DB" w:rsidRPr="00622BD7">
        <w:rPr>
          <w:bCs/>
          <w:color w:val="000000" w:themeColor="text1"/>
          <w:highlight w:val="cyan"/>
          <w:u w:val="single"/>
          <w:rPrChange w:id="1096" w:author="Matthew Pipkin" w:date="2020-09-08T14:02:00Z">
            <w:rPr>
              <w:bCs/>
            </w:rPr>
          </w:rPrChange>
        </w:rPr>
        <w:t xml:space="preserve"> (TE, EE, MP, DP) and</w:t>
      </w:r>
      <w:ins w:id="1097" w:author="Matthew Pipkin" w:date="2020-09-08T14:02:00Z">
        <w:r w:rsidR="00622BD7">
          <w:rPr>
            <w:bCs/>
            <w:color w:val="000000" w:themeColor="text1"/>
            <w:u w:val="single"/>
          </w:rPr>
          <w:t xml:space="preserve">; </w:t>
        </w:r>
      </w:ins>
      <w:r w:rsidR="000B77DB" w:rsidRPr="00622BD7">
        <w:rPr>
          <w:bCs/>
          <w:color w:val="000000" w:themeColor="text1"/>
          <w:rPrChange w:id="1098" w:author="Matthew Pipkin" w:date="2020-09-08T14:02:00Z">
            <w:rPr>
              <w:bCs/>
            </w:rPr>
          </w:rPrChange>
        </w:rPr>
        <w:t xml:space="preserve"> </w:t>
      </w:r>
      <w:r w:rsidR="000B77DB" w:rsidRPr="00622BD7">
        <w:rPr>
          <w:b/>
          <w:color w:val="000000" w:themeColor="text1"/>
          <w:highlight w:val="cyan"/>
          <w:rPrChange w:id="1099" w:author="Matthew Pipkin" w:date="2020-09-08T14:02:00Z">
            <w:rPr>
              <w:bCs/>
            </w:rPr>
          </w:rPrChange>
        </w:rPr>
        <w:t>3.</w:t>
      </w:r>
      <w:r w:rsidR="000B77DB" w:rsidRPr="00622BD7">
        <w:rPr>
          <w:bCs/>
          <w:color w:val="000000" w:themeColor="text1"/>
          <w:highlight w:val="cyan"/>
          <w:rPrChange w:id="1100" w:author="Matthew Pipkin" w:date="2020-09-08T14:02:00Z">
            <w:rPr>
              <w:bCs/>
            </w:rPr>
          </w:rPrChange>
        </w:rPr>
        <w:t xml:space="preserve"> </w:t>
      </w:r>
      <w:r w:rsidR="000B77DB" w:rsidRPr="00622BD7">
        <w:rPr>
          <w:bCs/>
          <w:color w:val="000000" w:themeColor="text1"/>
          <w:highlight w:val="cyan"/>
          <w:u w:val="single"/>
          <w:rPrChange w:id="1101" w:author="Matthew Pipkin" w:date="2020-09-08T14:02:00Z">
            <w:rPr>
              <w:bCs/>
            </w:rPr>
          </w:rPrChange>
        </w:rPr>
        <w:t>T</w:t>
      </w:r>
      <w:r w:rsidR="000B77DB" w:rsidRPr="00622BD7">
        <w:rPr>
          <w:bCs/>
          <w:color w:val="000000" w:themeColor="text1"/>
          <w:highlight w:val="cyan"/>
          <w:u w:val="single"/>
          <w:vertAlign w:val="subscript"/>
          <w:rPrChange w:id="1102" w:author="Matthew Pipkin" w:date="2020-09-08T14:02:00Z">
            <w:rPr>
              <w:bCs/>
              <w:vertAlign w:val="subscript"/>
            </w:rPr>
          </w:rPrChange>
        </w:rPr>
        <w:t>MEM</w:t>
      </w:r>
      <w:r w:rsidR="000B77DB" w:rsidRPr="00622BD7">
        <w:rPr>
          <w:bCs/>
          <w:color w:val="000000" w:themeColor="text1"/>
          <w:highlight w:val="cyan"/>
          <w:u w:val="single"/>
          <w:rPrChange w:id="1103" w:author="Matthew Pipkin" w:date="2020-09-08T14:02:00Z">
            <w:rPr>
              <w:bCs/>
            </w:rPr>
          </w:rPrChange>
        </w:rPr>
        <w:t xml:space="preserve"> (T</w:t>
      </w:r>
      <w:r w:rsidR="000B77DB" w:rsidRPr="00622BD7">
        <w:rPr>
          <w:bCs/>
          <w:color w:val="000000" w:themeColor="text1"/>
          <w:highlight w:val="cyan"/>
          <w:u w:val="single"/>
          <w:vertAlign w:val="subscript"/>
          <w:rPrChange w:id="1104" w:author="Matthew Pipkin" w:date="2020-09-08T14:02:00Z">
            <w:rPr>
              <w:bCs/>
              <w:vertAlign w:val="subscript"/>
            </w:rPr>
          </w:rPrChange>
        </w:rPr>
        <w:t>CM</w:t>
      </w:r>
      <w:r w:rsidR="000B77DB" w:rsidRPr="00622BD7">
        <w:rPr>
          <w:bCs/>
          <w:color w:val="000000" w:themeColor="text1"/>
          <w:highlight w:val="cyan"/>
          <w:u w:val="single"/>
          <w:rPrChange w:id="1105" w:author="Matthew Pipkin" w:date="2020-09-08T14:02:00Z">
            <w:rPr>
              <w:bCs/>
            </w:rPr>
          </w:rPrChange>
        </w:rPr>
        <w:t>, T</w:t>
      </w:r>
      <w:r w:rsidR="000B77DB" w:rsidRPr="00622BD7">
        <w:rPr>
          <w:bCs/>
          <w:color w:val="000000" w:themeColor="text1"/>
          <w:highlight w:val="cyan"/>
          <w:u w:val="single"/>
          <w:vertAlign w:val="subscript"/>
          <w:rPrChange w:id="1106" w:author="Matthew Pipkin" w:date="2020-09-08T14:02:00Z">
            <w:rPr>
              <w:bCs/>
              <w:vertAlign w:val="subscript"/>
            </w:rPr>
          </w:rPrChange>
        </w:rPr>
        <w:t>RM</w:t>
      </w:r>
      <w:r w:rsidR="000B77DB" w:rsidRPr="00622BD7">
        <w:rPr>
          <w:bCs/>
          <w:color w:val="000000" w:themeColor="text1"/>
          <w:highlight w:val="cyan"/>
          <w:u w:val="single"/>
          <w:rPrChange w:id="1107" w:author="Matthew Pipkin" w:date="2020-09-08T14:02:00Z">
            <w:rPr>
              <w:bCs/>
            </w:rPr>
          </w:rPrChange>
        </w:rPr>
        <w:t>, T</w:t>
      </w:r>
      <w:r w:rsidR="000B77DB" w:rsidRPr="00622BD7">
        <w:rPr>
          <w:bCs/>
          <w:color w:val="000000" w:themeColor="text1"/>
          <w:highlight w:val="cyan"/>
          <w:u w:val="single"/>
          <w:vertAlign w:val="subscript"/>
          <w:rPrChange w:id="1108" w:author="Matthew Pipkin" w:date="2020-09-08T14:02:00Z">
            <w:rPr>
              <w:bCs/>
              <w:vertAlign w:val="subscript"/>
            </w:rPr>
          </w:rPrChange>
        </w:rPr>
        <w:t>EM</w:t>
      </w:r>
      <w:r w:rsidR="000B77DB" w:rsidRPr="00622BD7">
        <w:rPr>
          <w:bCs/>
          <w:color w:val="000000" w:themeColor="text1"/>
          <w:highlight w:val="cyan"/>
          <w:u w:val="single"/>
          <w:rPrChange w:id="1109" w:author="Matthew Pipkin" w:date="2020-09-08T14:02:00Z">
            <w:rPr>
              <w:bCs/>
            </w:rPr>
          </w:rPrChange>
        </w:rPr>
        <w:t>, T</w:t>
      </w:r>
      <w:r w:rsidR="000B77DB" w:rsidRPr="00622BD7">
        <w:rPr>
          <w:bCs/>
          <w:color w:val="000000" w:themeColor="text1"/>
          <w:highlight w:val="cyan"/>
          <w:u w:val="single"/>
          <w:vertAlign w:val="subscript"/>
          <w:rPrChange w:id="1110" w:author="Matthew Pipkin" w:date="2020-09-08T14:02:00Z">
            <w:rPr>
              <w:bCs/>
              <w:vertAlign w:val="subscript"/>
            </w:rPr>
          </w:rPrChange>
        </w:rPr>
        <w:t>STEM</w:t>
      </w:r>
      <w:r w:rsidR="000B77DB" w:rsidRPr="00622BD7">
        <w:rPr>
          <w:bCs/>
          <w:color w:val="000000" w:themeColor="text1"/>
          <w:highlight w:val="cyan"/>
          <w:u w:val="single"/>
          <w:rPrChange w:id="1111" w:author="Matthew Pipkin" w:date="2020-09-08T14:02:00Z">
            <w:rPr>
              <w:bCs/>
            </w:rPr>
          </w:rPrChange>
        </w:rPr>
        <w:t>)</w:t>
      </w:r>
      <w:r w:rsidR="000B77DB" w:rsidRPr="00622BD7">
        <w:rPr>
          <w:bCs/>
          <w:color w:val="000000" w:themeColor="text1"/>
          <w:u w:val="single"/>
          <w:rPrChange w:id="1112" w:author="Matthew Pipkin" w:date="2020-09-08T14:02:00Z">
            <w:rPr>
              <w:bCs/>
            </w:rPr>
          </w:rPrChange>
        </w:rPr>
        <w:t xml:space="preserve"> – </w:t>
      </w:r>
      <w:r w:rsidR="000B77DB" w:rsidRPr="00B2125B">
        <w:rPr>
          <w:bCs/>
          <w:color w:val="000000" w:themeColor="text1"/>
          <w:highlight w:val="cyan"/>
          <w:u w:val="single"/>
          <w:rPrChange w:id="1113" w:author="Matthew Pipkin" w:date="2020-09-11T17:08:00Z">
            <w:rPr>
              <w:bCs/>
            </w:rPr>
          </w:rPrChange>
        </w:rPr>
        <w:t>seprate the bubble plots</w:t>
      </w:r>
      <w:r w:rsidR="00E85FDD">
        <w:rPr>
          <w:bCs/>
        </w:rPr>
        <w:t>)</w:t>
      </w:r>
      <w:del w:id="1114" w:author="Matthew Pipkin" w:date="2020-09-08T14:11:00Z">
        <w:r w:rsidR="008F3D79" w:rsidDel="00DA2874">
          <w:rPr>
            <w:bCs/>
          </w:rPr>
          <w:delText xml:space="preserve">. </w:delText>
        </w:r>
      </w:del>
      <w:ins w:id="1115" w:author="Matthew Pipkin" w:date="2020-09-11T15:33:00Z">
        <w:r w:rsidR="00E56FF7">
          <w:rPr>
            <w:bCs/>
          </w:rPr>
          <w:t xml:space="preserve">, confirming the early </w:t>
        </w:r>
      </w:ins>
      <w:ins w:id="1116" w:author="Matthew Pipkin" w:date="2020-09-11T15:32:00Z">
        <w:r w:rsidR="00E56FF7">
          <w:rPr>
            <w:bCs/>
          </w:rPr>
          <w:t>posi</w:t>
        </w:r>
      </w:ins>
      <w:ins w:id="1117" w:author="Matthew Pipkin" w:date="2020-09-11T15:33:00Z">
        <w:r w:rsidR="00E56FF7">
          <w:rPr>
            <w:bCs/>
          </w:rPr>
          <w:t>tioning of</w:t>
        </w:r>
      </w:ins>
      <w:ins w:id="1118" w:author="Matthew Pipkin" w:date="2020-09-10T11:04:00Z">
        <w:r w:rsidR="00C21FFB">
          <w:rPr>
            <w:bCs/>
          </w:rPr>
          <w:t xml:space="preserve"> P1 cells </w:t>
        </w:r>
      </w:ins>
      <w:ins w:id="1119" w:author="Matthew Pipkin" w:date="2020-09-11T15:33:00Z">
        <w:r w:rsidR="00E56FF7">
          <w:rPr>
            <w:bCs/>
          </w:rPr>
          <w:t xml:space="preserve">in the trajectory analysis. P1 cells </w:t>
        </w:r>
      </w:ins>
      <w:ins w:id="1120" w:author="Matthew Pipkin" w:date="2020-09-08T14:04:00Z">
        <w:r w:rsidR="00DA2874">
          <w:rPr>
            <w:bCs/>
          </w:rPr>
          <w:t xml:space="preserve">progressively acquire </w:t>
        </w:r>
      </w:ins>
      <w:ins w:id="1121" w:author="Matthew Pipkin" w:date="2020-09-08T14:11:00Z">
        <w:r w:rsidR="00DA2874">
          <w:rPr>
            <w:bCs/>
          </w:rPr>
          <w:t xml:space="preserve">this </w:t>
        </w:r>
      </w:ins>
      <w:ins w:id="1122" w:author="Matthew Pipkin" w:date="2020-09-08T14:04:00Z">
        <w:r w:rsidR="00DA2874">
          <w:rPr>
            <w:bCs/>
          </w:rPr>
          <w:t xml:space="preserve">gene expression </w:t>
        </w:r>
      </w:ins>
      <w:ins w:id="1123" w:author="Matthew Pipkin" w:date="2020-09-08T14:11:00Z">
        <w:r w:rsidR="00DA2874">
          <w:rPr>
            <w:bCs/>
          </w:rPr>
          <w:t>pattern</w:t>
        </w:r>
      </w:ins>
      <w:ins w:id="1124" w:author="Matthew Pipkin" w:date="2020-09-11T14:33:00Z">
        <w:r w:rsidR="002F343B">
          <w:rPr>
            <w:bCs/>
          </w:rPr>
          <w:t>,</w:t>
        </w:r>
      </w:ins>
      <w:ins w:id="1125" w:author="Matthew Pipkin" w:date="2020-09-08T14:11:00Z">
        <w:r w:rsidR="00DA2874">
          <w:rPr>
            <w:bCs/>
          </w:rPr>
          <w:t xml:space="preserve"> </w:t>
        </w:r>
      </w:ins>
      <w:ins w:id="1126" w:author="Matthew Pipkin" w:date="2020-09-10T11:05:00Z">
        <w:r w:rsidR="00AB7080">
          <w:rPr>
            <w:bCs/>
          </w:rPr>
          <w:t xml:space="preserve">because </w:t>
        </w:r>
      </w:ins>
      <w:ins w:id="1127" w:author="Matthew Pipkin" w:date="2020-09-08T14:11:00Z">
        <w:r w:rsidR="00DA2874">
          <w:rPr>
            <w:bCs/>
          </w:rPr>
          <w:t>m</w:t>
        </w:r>
      </w:ins>
      <w:ins w:id="1128" w:author="Matthew Pipkin" w:date="2020-09-08T14:05:00Z">
        <w:r w:rsidR="00DA2874">
          <w:rPr>
            <w:bCs/>
          </w:rPr>
          <w:t xml:space="preserve">ultiple genes encoding regulatory factors </w:t>
        </w:r>
      </w:ins>
      <w:ins w:id="1129" w:author="Matthew Pipkin" w:date="2020-09-08T14:06:00Z">
        <w:r w:rsidR="00DA2874">
          <w:rPr>
            <w:bCs/>
          </w:rPr>
          <w:t xml:space="preserve">typical </w:t>
        </w:r>
      </w:ins>
      <w:ins w:id="1130" w:author="Matthew Pipkin" w:date="2020-09-08T14:05:00Z">
        <w:r w:rsidR="00DA2874">
          <w:rPr>
            <w:bCs/>
          </w:rPr>
          <w:t>of naïve, T</w:t>
        </w:r>
        <w:r w:rsidR="00DA2874" w:rsidRPr="00625A1A">
          <w:rPr>
            <w:bCs/>
            <w:vertAlign w:val="subscript"/>
            <w:rPrChange w:id="1131" w:author="Matthew Pipkin" w:date="2020-09-08T16:32:00Z">
              <w:rPr>
                <w:bCs/>
              </w:rPr>
            </w:rPrChange>
          </w:rPr>
          <w:t>EFF</w:t>
        </w:r>
        <w:r w:rsidR="00DA2874">
          <w:rPr>
            <w:bCs/>
          </w:rPr>
          <w:t xml:space="preserve"> and T</w:t>
        </w:r>
        <w:r w:rsidR="00DA2874" w:rsidRPr="00625A1A">
          <w:rPr>
            <w:bCs/>
            <w:vertAlign w:val="subscript"/>
            <w:rPrChange w:id="1132" w:author="Matthew Pipkin" w:date="2020-09-08T16:32:00Z">
              <w:rPr>
                <w:bCs/>
              </w:rPr>
            </w:rPrChange>
          </w:rPr>
          <w:t>MEM</w:t>
        </w:r>
        <w:r w:rsidR="00DA2874">
          <w:rPr>
            <w:bCs/>
          </w:rPr>
          <w:t xml:space="preserve"> cells </w:t>
        </w:r>
      </w:ins>
      <w:ins w:id="1133" w:author="Matthew Pipkin" w:date="2020-09-11T15:33:00Z">
        <w:r w:rsidR="00E56FF7">
          <w:rPr>
            <w:bCs/>
          </w:rPr>
          <w:t>were expressed in a</w:t>
        </w:r>
      </w:ins>
      <w:ins w:id="1134" w:author="Matthew Pipkin" w:date="2020-09-08T14:06:00Z">
        <w:r w:rsidR="00DA2874">
          <w:rPr>
            <w:bCs/>
          </w:rPr>
          <w:t xml:space="preserve"> </w:t>
        </w:r>
      </w:ins>
      <w:ins w:id="1135" w:author="Matthew Pipkin" w:date="2020-09-08T14:12:00Z">
        <w:r w:rsidR="00DA2874">
          <w:rPr>
            <w:bCs/>
          </w:rPr>
          <w:t xml:space="preserve">visually </w:t>
        </w:r>
      </w:ins>
      <w:ins w:id="1136" w:author="Matthew Pipkin" w:date="2020-09-08T14:06:00Z">
        <w:r w:rsidR="00DA2874">
          <w:rPr>
            <w:bCs/>
          </w:rPr>
          <w:t xml:space="preserve">graded </w:t>
        </w:r>
      </w:ins>
      <w:ins w:id="1137" w:author="Matthew Pipkin" w:date="2020-09-11T15:33:00Z">
        <w:r w:rsidR="00E56FF7">
          <w:rPr>
            <w:bCs/>
          </w:rPr>
          <w:t>fashion wit</w:t>
        </w:r>
      </w:ins>
      <w:ins w:id="1138" w:author="Matthew Pipkin" w:date="2020-09-11T15:34:00Z">
        <w:r w:rsidR="00E56FF7">
          <w:rPr>
            <w:bCs/>
          </w:rPr>
          <w:t>h</w:t>
        </w:r>
      </w:ins>
      <w:ins w:id="1139" w:author="Matthew Pipkin" w:date="2020-09-10T11:06:00Z">
        <w:r w:rsidR="00AB7080">
          <w:rPr>
            <w:bCs/>
          </w:rPr>
          <w:t>in</w:t>
        </w:r>
      </w:ins>
      <w:ins w:id="1140" w:author="Matthew Pipkin" w:date="2020-09-08T14:08:00Z">
        <w:r w:rsidR="00DA2874">
          <w:rPr>
            <w:bCs/>
          </w:rPr>
          <w:t xml:space="preserve"> the streak of</w:t>
        </w:r>
      </w:ins>
      <w:ins w:id="1141" w:author="Matthew Pipkin" w:date="2020-09-10T11:06:00Z">
        <w:r w:rsidR="00AB7080">
          <w:rPr>
            <w:bCs/>
          </w:rPr>
          <w:t xml:space="preserve"> </w:t>
        </w:r>
      </w:ins>
      <w:ins w:id="1142" w:author="Matthew Pipkin" w:date="2020-09-08T14:08:00Z">
        <w:r w:rsidR="00DA2874">
          <w:rPr>
            <w:bCs/>
          </w:rPr>
          <w:t xml:space="preserve">cells between clusters P0 and P1 </w:t>
        </w:r>
      </w:ins>
      <w:ins w:id="1143" w:author="Matthew Pipkin" w:date="2020-09-08T14:07:00Z">
        <w:r w:rsidR="00DA2874">
          <w:rPr>
            <w:bCs/>
          </w:rPr>
          <w:t>in the UMAP projection</w:t>
        </w:r>
      </w:ins>
      <w:ins w:id="1144" w:author="Matthew Pipkin" w:date="2020-09-08T14:08:00Z">
        <w:r w:rsidR="00DA2874">
          <w:rPr>
            <w:bCs/>
          </w:rPr>
          <w:t xml:space="preserve"> (</w:t>
        </w:r>
        <w:r w:rsidR="00DA2874" w:rsidRPr="00DA2874">
          <w:rPr>
            <w:b/>
            <w:rPrChange w:id="1145" w:author="Matthew Pipkin" w:date="2020-09-08T14:12:00Z">
              <w:rPr>
                <w:bCs/>
              </w:rPr>
            </w:rPrChange>
          </w:rPr>
          <w:t>Fig 1</w:t>
        </w:r>
      </w:ins>
      <w:ins w:id="1146" w:author="Matthew Pipkin" w:date="2020-09-11T18:37:00Z">
        <w:r w:rsidR="00B43ECC">
          <w:rPr>
            <w:b/>
          </w:rPr>
          <w:t>F</w:t>
        </w:r>
      </w:ins>
      <w:ins w:id="1147" w:author="Matthew Pipkin" w:date="2020-09-08T14:08:00Z">
        <w:r w:rsidR="00DA2874">
          <w:rPr>
            <w:bCs/>
          </w:rPr>
          <w:t xml:space="preserve">, </w:t>
        </w:r>
      </w:ins>
      <w:ins w:id="1148" w:author="Matthew Pipkin" w:date="2020-09-08T14:09:00Z">
        <w:r w:rsidR="00DA2874" w:rsidRPr="006158E6">
          <w:rPr>
            <w:bCs/>
            <w:highlight w:val="cyan"/>
            <w:rPrChange w:id="1149" w:author="Matthew Pipkin" w:date="2020-09-08T14:15:00Z">
              <w:rPr>
                <w:bCs/>
              </w:rPr>
            </w:rPrChange>
          </w:rPr>
          <w:t>4 UMAP plots of Il7r</w:t>
        </w:r>
      </w:ins>
      <w:ins w:id="1150" w:author="Matthew Pipkin" w:date="2020-09-08T14:12:00Z">
        <w:r w:rsidR="00DA2874" w:rsidRPr="006158E6">
          <w:rPr>
            <w:bCs/>
            <w:highlight w:val="cyan"/>
            <w:rPrChange w:id="1151" w:author="Matthew Pipkin" w:date="2020-09-08T14:15:00Z">
              <w:rPr>
                <w:bCs/>
              </w:rPr>
            </w:rPrChange>
          </w:rPr>
          <w:t xml:space="preserve">, </w:t>
        </w:r>
      </w:ins>
      <w:ins w:id="1152" w:author="Matthew Pipkin" w:date="2020-09-08T14:13:00Z">
        <w:r w:rsidR="00DA2874" w:rsidRPr="006158E6">
          <w:rPr>
            <w:bCs/>
            <w:highlight w:val="cyan"/>
            <w:rPrChange w:id="1153" w:author="Matthew Pipkin" w:date="2020-09-08T14:15:00Z">
              <w:rPr>
                <w:bCs/>
              </w:rPr>
            </w:rPrChange>
          </w:rPr>
          <w:t>Il2ra</w:t>
        </w:r>
      </w:ins>
      <w:ins w:id="1154" w:author="Matthew Pipkin" w:date="2020-09-08T14:12:00Z">
        <w:r w:rsidR="00DA2874" w:rsidRPr="006158E6">
          <w:rPr>
            <w:bCs/>
            <w:highlight w:val="cyan"/>
            <w:rPrChange w:id="1155" w:author="Matthew Pipkin" w:date="2020-09-08T14:15:00Z">
              <w:rPr>
                <w:bCs/>
              </w:rPr>
            </w:rPrChange>
          </w:rPr>
          <w:t xml:space="preserve">, Tbx21, </w:t>
        </w:r>
      </w:ins>
      <w:ins w:id="1156" w:author="Matthew Pipkin" w:date="2020-09-08T14:14:00Z">
        <w:r w:rsidR="00DA2874" w:rsidRPr="006158E6">
          <w:rPr>
            <w:bCs/>
            <w:highlight w:val="cyan"/>
            <w:rPrChange w:id="1157" w:author="Matthew Pipkin" w:date="2020-09-08T14:15:00Z">
              <w:rPr>
                <w:bCs/>
              </w:rPr>
            </w:rPrChange>
          </w:rPr>
          <w:t>Tcf7</w:t>
        </w:r>
        <w:r w:rsidR="006158E6" w:rsidRPr="006158E6">
          <w:rPr>
            <w:bCs/>
            <w:highlight w:val="cyan"/>
            <w:rPrChange w:id="1158" w:author="Matthew Pipkin" w:date="2020-09-08T14:15:00Z">
              <w:rPr>
                <w:bCs/>
              </w:rPr>
            </w:rPrChange>
          </w:rPr>
          <w:t xml:space="preserve"> showing </w:t>
        </w:r>
      </w:ins>
      <w:ins w:id="1159" w:author="Matthew Pipkin" w:date="2020-09-08T14:15:00Z">
        <w:r w:rsidR="006158E6" w:rsidRPr="006158E6">
          <w:rPr>
            <w:bCs/>
            <w:highlight w:val="cyan"/>
            <w:rPrChange w:id="1160" w:author="Matthew Pipkin" w:date="2020-09-08T14:15:00Z">
              <w:rPr>
                <w:bCs/>
              </w:rPr>
            </w:rPrChange>
          </w:rPr>
          <w:t xml:space="preserve">mature mRNA </w:t>
        </w:r>
      </w:ins>
      <w:ins w:id="1161" w:author="Matthew Pipkin" w:date="2020-09-08T14:14:00Z">
        <w:r w:rsidR="006158E6" w:rsidRPr="006158E6">
          <w:rPr>
            <w:bCs/>
            <w:highlight w:val="cyan"/>
            <w:rPrChange w:id="1162" w:author="Matthew Pipkin" w:date="2020-09-08T14:15:00Z">
              <w:rPr>
                <w:bCs/>
              </w:rPr>
            </w:rPrChange>
          </w:rPr>
          <w:t xml:space="preserve">expression intensity </w:t>
        </w:r>
      </w:ins>
      <w:ins w:id="1163" w:author="Matthew Pipkin" w:date="2020-09-08T14:15:00Z">
        <w:r w:rsidR="006158E6" w:rsidRPr="006158E6">
          <w:rPr>
            <w:bCs/>
            <w:highlight w:val="cyan"/>
            <w:rPrChange w:id="1164" w:author="Matthew Pipkin" w:date="2020-09-08T14:15:00Z">
              <w:rPr>
                <w:bCs/>
              </w:rPr>
            </w:rPrChange>
          </w:rPr>
          <w:t>(maybe the ones from scVelo)</w:t>
        </w:r>
      </w:ins>
      <w:ins w:id="1165" w:author="Matthew Pipkin" w:date="2020-09-08T14:14:00Z">
        <w:r w:rsidR="00DA2874">
          <w:rPr>
            <w:bCs/>
          </w:rPr>
          <w:t>)</w:t>
        </w:r>
      </w:ins>
      <w:ins w:id="1166" w:author="Matthew Pipkin" w:date="2020-09-10T11:45:00Z">
        <w:r w:rsidR="006C33DE">
          <w:rPr>
            <w:bCs/>
          </w:rPr>
          <w:t>.</w:t>
        </w:r>
      </w:ins>
      <w:del w:id="1167" w:author="Matthew Pipkin" w:date="2020-09-10T11:45:00Z">
        <w:r w:rsidR="00056F44" w:rsidDel="006C33DE">
          <w:rPr>
            <w:bCs/>
          </w:rPr>
          <w:delText>{Richard, 2018 #616}</w:delText>
        </w:r>
      </w:del>
      <w:ins w:id="1168" w:author="Matthew Pipkin" w:date="2020-09-08T16:01:00Z">
        <w:r w:rsidR="00A77D78">
          <w:rPr>
            <w:bCs/>
          </w:rPr>
          <w:t xml:space="preserve"> </w:t>
        </w:r>
      </w:ins>
      <w:ins w:id="1169" w:author="Matthew Pipkin" w:date="2020-09-11T18:48:00Z">
        <w:r w:rsidR="00157B64">
          <w:rPr>
            <w:bCs/>
          </w:rPr>
          <w:t>Consequently,</w:t>
        </w:r>
      </w:ins>
      <w:ins w:id="1170" w:author="Matthew Pipkin" w:date="2020-09-11T14:33:00Z">
        <w:r w:rsidR="002F343B">
          <w:rPr>
            <w:bCs/>
          </w:rPr>
          <w:t xml:space="preserve"> P1 cells </w:t>
        </w:r>
      </w:ins>
      <w:ins w:id="1171" w:author="Matthew Pipkin" w:date="2020-09-11T15:34:00Z">
        <w:r w:rsidR="00E56FF7">
          <w:rPr>
            <w:bCs/>
          </w:rPr>
          <w:t>simultaneously expressed</w:t>
        </w:r>
      </w:ins>
      <w:ins w:id="1172" w:author="Matthew Pipkin" w:date="2020-09-11T14:33:00Z">
        <w:r w:rsidR="002F343B">
          <w:rPr>
            <w:bCs/>
          </w:rPr>
          <w:t xml:space="preserve"> intermediate amounts of genes that are characteristic of </w:t>
        </w:r>
      </w:ins>
      <w:ins w:id="1173" w:author="Matthew Pipkin" w:date="2020-09-11T14:34:00Z">
        <w:r w:rsidR="002F343B">
          <w:rPr>
            <w:bCs/>
          </w:rPr>
          <w:t>naïve, T</w:t>
        </w:r>
        <w:r w:rsidR="002F343B" w:rsidRPr="002F343B">
          <w:rPr>
            <w:bCs/>
            <w:vertAlign w:val="subscript"/>
            <w:rPrChange w:id="1174" w:author="Matthew Pipkin" w:date="2020-09-11T14:34:00Z">
              <w:rPr>
                <w:bCs/>
              </w:rPr>
            </w:rPrChange>
          </w:rPr>
          <w:t>EFF</w:t>
        </w:r>
        <w:r w:rsidR="002F343B">
          <w:rPr>
            <w:bCs/>
          </w:rPr>
          <w:t xml:space="preserve"> and T</w:t>
        </w:r>
        <w:r w:rsidR="002F343B" w:rsidRPr="002F343B">
          <w:rPr>
            <w:bCs/>
            <w:vertAlign w:val="subscript"/>
            <w:rPrChange w:id="1175" w:author="Matthew Pipkin" w:date="2020-09-11T14:34:00Z">
              <w:rPr>
                <w:bCs/>
              </w:rPr>
            </w:rPrChange>
          </w:rPr>
          <w:t>MEM</w:t>
        </w:r>
        <w:r w:rsidR="002F343B">
          <w:rPr>
            <w:bCs/>
          </w:rPr>
          <w:t xml:space="preserve"> cells</w:t>
        </w:r>
      </w:ins>
      <w:ins w:id="1176" w:author="Matthew Pipkin" w:date="2020-09-11T17:10:00Z">
        <w:r w:rsidR="00B2125B">
          <w:rPr>
            <w:bCs/>
          </w:rPr>
          <w:t xml:space="preserve"> (</w:t>
        </w:r>
        <w:r w:rsidR="00B2125B" w:rsidRPr="00157B64">
          <w:rPr>
            <w:b/>
            <w:rPrChange w:id="1177" w:author="Matthew Pipkin" w:date="2020-09-11T18:47:00Z">
              <w:rPr>
                <w:bCs/>
              </w:rPr>
            </w:rPrChange>
          </w:rPr>
          <w:t>Fig. 1</w:t>
        </w:r>
      </w:ins>
      <w:ins w:id="1178" w:author="Matthew Pipkin" w:date="2020-09-11T18:47:00Z">
        <w:r w:rsidR="00157B64">
          <w:rPr>
            <w:b/>
          </w:rPr>
          <w:t>G</w:t>
        </w:r>
      </w:ins>
      <w:ins w:id="1179" w:author="Matthew Pipkin" w:date="2020-09-11T17:10:00Z">
        <w:r w:rsidR="00B2125B">
          <w:rPr>
            <w:bCs/>
          </w:rPr>
          <w:t xml:space="preserve">, </w:t>
        </w:r>
        <w:r w:rsidR="00B2125B" w:rsidRPr="00157B64">
          <w:rPr>
            <w:bCs/>
            <w:highlight w:val="cyan"/>
            <w:rPrChange w:id="1180" w:author="Matthew Pipkin" w:date="2020-09-11T18:47:00Z">
              <w:rPr>
                <w:bCs/>
              </w:rPr>
            </w:rPrChange>
          </w:rPr>
          <w:t>need to show “co-expression” of factors like Tcf7+Tbx21+Prdm1+Runx3</w:t>
        </w:r>
      </w:ins>
      <w:ins w:id="1181" w:author="Matthew Pipkin" w:date="2020-09-11T18:49:00Z">
        <w:r w:rsidR="00773D75">
          <w:rPr>
            <w:bCs/>
          </w:rPr>
          <w:t xml:space="preserve"> – </w:t>
        </w:r>
        <w:r w:rsidR="00773D75" w:rsidRPr="00773D75">
          <w:rPr>
            <w:bCs/>
            <w:highlight w:val="cyan"/>
            <w:rPrChange w:id="1182" w:author="Matthew Pipkin" w:date="2020-09-11T18:49:00Z">
              <w:rPr>
                <w:bCs/>
              </w:rPr>
            </w:rPrChange>
          </w:rPr>
          <w:t>maybe violin plots for these genes among the differen</w:t>
        </w:r>
        <w:r w:rsidR="00366B13">
          <w:rPr>
            <w:bCs/>
            <w:highlight w:val="cyan"/>
          </w:rPr>
          <w:t>t</w:t>
        </w:r>
        <w:r w:rsidR="00773D75" w:rsidRPr="00773D75">
          <w:rPr>
            <w:bCs/>
            <w:highlight w:val="cyan"/>
            <w:rPrChange w:id="1183" w:author="Matthew Pipkin" w:date="2020-09-11T18:49:00Z">
              <w:rPr>
                <w:bCs/>
              </w:rPr>
            </w:rPrChange>
          </w:rPr>
          <w:t xml:space="preserve"> clusters</w:t>
        </w:r>
      </w:ins>
      <w:ins w:id="1184" w:author="Matthew Pipkin" w:date="2020-09-11T17:10:00Z">
        <w:r w:rsidR="00B2125B">
          <w:rPr>
            <w:bCs/>
          </w:rPr>
          <w:t>)</w:t>
        </w:r>
      </w:ins>
      <w:ins w:id="1185" w:author="Matthew Pipkin" w:date="2020-09-11T14:34:00Z">
        <w:r w:rsidR="002F343B">
          <w:rPr>
            <w:bCs/>
          </w:rPr>
          <w:t xml:space="preserve">, </w:t>
        </w:r>
      </w:ins>
      <w:ins w:id="1186" w:author="Matthew Pipkin" w:date="2020-09-11T18:48:00Z">
        <w:r w:rsidR="00157B64">
          <w:rPr>
            <w:bCs/>
          </w:rPr>
          <w:t xml:space="preserve">and they </w:t>
        </w:r>
      </w:ins>
      <w:ins w:id="1187" w:author="Matthew Pipkin" w:date="2020-09-11T14:34:00Z">
        <w:r w:rsidR="002F343B">
          <w:rPr>
            <w:bCs/>
          </w:rPr>
          <w:t xml:space="preserve">had </w:t>
        </w:r>
      </w:ins>
      <w:ins w:id="1188" w:author="Matthew Pipkin" w:date="2020-09-10T10:38:00Z">
        <w:r w:rsidR="00EA11A2">
          <w:rPr>
            <w:bCs/>
          </w:rPr>
          <w:t>proliferated extensively</w:t>
        </w:r>
        <w:r w:rsidR="00EA11A2" w:rsidRPr="00EA11A2">
          <w:rPr>
            <w:bCs/>
          </w:rPr>
          <w:t xml:space="preserve"> </w:t>
        </w:r>
        <w:r w:rsidR="00EA11A2">
          <w:rPr>
            <w:bCs/>
          </w:rPr>
          <w:t xml:space="preserve">by day 5 p.i., because all </w:t>
        </w:r>
        <w:r w:rsidR="00EA11A2">
          <w:rPr>
            <w:bCs/>
            <w:highlight w:val="yellow"/>
          </w:rPr>
          <w:t xml:space="preserve">P14 cells have undergone </w:t>
        </w:r>
        <w:r w:rsidR="00EA11A2" w:rsidRPr="00311C31">
          <w:rPr>
            <w:bCs/>
            <w:highlight w:val="yellow"/>
          </w:rPr>
          <w:t xml:space="preserve"> </w:t>
        </w:r>
        <w:r w:rsidR="00EA11A2" w:rsidRPr="00311C31">
          <w:rPr>
            <w:bCs/>
            <w:highlight w:val="yellow"/>
            <w:u w:val="single"/>
          </w:rPr>
          <w:t>&gt;</w:t>
        </w:r>
        <w:r w:rsidR="00EA11A2">
          <w:rPr>
            <w:bCs/>
            <w:highlight w:val="yellow"/>
          </w:rPr>
          <w:t xml:space="preserve"> </w:t>
        </w:r>
        <w:r w:rsidR="00EA11A2" w:rsidRPr="00311C31">
          <w:rPr>
            <w:bCs/>
            <w:highlight w:val="yellow"/>
          </w:rPr>
          <w:t>8 cell divisions</w:t>
        </w:r>
        <w:r w:rsidR="00EA11A2">
          <w:rPr>
            <w:bCs/>
          </w:rPr>
          <w:t xml:space="preserve"> by this time</w:t>
        </w:r>
      </w:ins>
      <w:ins w:id="1189" w:author="Matthew Pipkin" w:date="2020-09-11T18:44:00Z">
        <w:r w:rsidR="00BA54DB">
          <w:rPr>
            <w:bCs/>
          </w:rPr>
          <w:t xml:space="preserve"> (</w:t>
        </w:r>
        <w:r w:rsidR="00BA54DB" w:rsidRPr="004D5404">
          <w:rPr>
            <w:b/>
            <w:rPrChange w:id="1190" w:author="Matthew Pipkin" w:date="2020-09-11T18:46:00Z">
              <w:rPr>
                <w:bCs/>
              </w:rPr>
            </w:rPrChange>
          </w:rPr>
          <w:t xml:space="preserve">fig </w:t>
        </w:r>
      </w:ins>
      <w:ins w:id="1191" w:author="Matthew Pipkin" w:date="2020-09-11T18:45:00Z">
        <w:r w:rsidR="00BA54DB" w:rsidRPr="004D5404">
          <w:rPr>
            <w:b/>
            <w:rPrChange w:id="1192" w:author="Matthew Pipkin" w:date="2020-09-11T18:46:00Z">
              <w:rPr>
                <w:b/>
              </w:rPr>
            </w:rPrChange>
          </w:rPr>
          <w:t>S2</w:t>
        </w:r>
        <w:r w:rsidR="00BA54DB" w:rsidRPr="004D5404">
          <w:rPr>
            <w:b/>
            <w:rPrChange w:id="1193" w:author="Matthew Pipkin" w:date="2020-09-11T18:46:00Z">
              <w:rPr>
                <w:b/>
              </w:rPr>
            </w:rPrChange>
          </w:rPr>
          <w:t>C</w:t>
        </w:r>
        <w:r w:rsidR="004D5404" w:rsidRPr="004D5404">
          <w:rPr>
            <w:bCs/>
            <w:rPrChange w:id="1194" w:author="Matthew Pipkin" w:date="2020-09-11T18:46:00Z">
              <w:rPr>
                <w:b/>
              </w:rPr>
            </w:rPrChange>
          </w:rPr>
          <w:t xml:space="preserve">, </w:t>
        </w:r>
        <w:r w:rsidR="004D5404" w:rsidRPr="004D5404">
          <w:rPr>
            <w:bCs/>
            <w:highlight w:val="cyan"/>
            <w:rPrChange w:id="1195" w:author="Matthew Pipkin" w:date="2020-09-11T18:46:00Z">
              <w:rPr>
                <w:b/>
              </w:rPr>
            </w:rPrChange>
          </w:rPr>
          <w:t xml:space="preserve">need to get </w:t>
        </w:r>
      </w:ins>
      <w:ins w:id="1196" w:author="Matthew Pipkin" w:date="2020-09-11T18:54:00Z">
        <w:r w:rsidR="005442CE">
          <w:rPr>
            <w:bCs/>
            <w:highlight w:val="cyan"/>
          </w:rPr>
          <w:t>FACS-plots</w:t>
        </w:r>
      </w:ins>
      <w:ins w:id="1197" w:author="Matthew Pipkin" w:date="2020-09-11T18:45:00Z">
        <w:r w:rsidR="004D5404" w:rsidRPr="004D5404">
          <w:rPr>
            <w:bCs/>
            <w:highlight w:val="cyan"/>
            <w:rPrChange w:id="1198" w:author="Matthew Pipkin" w:date="2020-09-11T18:46:00Z">
              <w:rPr>
                <w:b/>
              </w:rPr>
            </w:rPrChange>
          </w:rPr>
          <w:t xml:space="preserve"> from Shanel showing CTV dilution [x-axis]vs KLRG1 expression</w:t>
        </w:r>
      </w:ins>
      <w:ins w:id="1199" w:author="Matthew Pipkin" w:date="2020-09-11T18:46:00Z">
        <w:r w:rsidR="004D5404" w:rsidRPr="004D5404">
          <w:rPr>
            <w:bCs/>
            <w:highlight w:val="cyan"/>
            <w:rPrChange w:id="1200" w:author="Matthew Pipkin" w:date="2020-09-11T18:46:00Z">
              <w:rPr>
                <w:b/>
              </w:rPr>
            </w:rPrChange>
          </w:rPr>
          <w:t xml:space="preserve"> [y-axis]</w:t>
        </w:r>
      </w:ins>
      <w:ins w:id="1201" w:author="Matthew Pipkin" w:date="2020-09-11T18:54:00Z">
        <w:r w:rsidR="005442CE" w:rsidRPr="005442CE">
          <w:rPr>
            <w:bCs/>
            <w:highlight w:val="cyan"/>
            <w:rPrChange w:id="1202" w:author="Matthew Pipkin" w:date="2020-09-11T18:54:00Z">
              <w:rPr>
                <w:bCs/>
              </w:rPr>
            </w:rPrChange>
          </w:rPr>
          <w:t xml:space="preserve">, </w:t>
        </w:r>
        <w:r w:rsidR="005442CE" w:rsidRPr="005442CE">
          <w:rPr>
            <w:bCs/>
            <w:color w:val="000000" w:themeColor="text1"/>
            <w:highlight w:val="cyan"/>
            <w:rPrChange w:id="1203" w:author="Matthew Pipkin" w:date="2020-09-11T18:54:00Z">
              <w:rPr>
                <w:bCs/>
                <w:color w:val="000000" w:themeColor="text1"/>
              </w:rPr>
            </w:rPrChange>
          </w:rPr>
          <w:t>naïve [one color] and day 5 [2</w:t>
        </w:r>
        <w:r w:rsidR="005442CE" w:rsidRPr="005442CE">
          <w:rPr>
            <w:bCs/>
            <w:color w:val="000000" w:themeColor="text1"/>
            <w:highlight w:val="cyan"/>
            <w:vertAlign w:val="superscript"/>
            <w:rPrChange w:id="1204" w:author="Matthew Pipkin" w:date="2020-09-11T18:54:00Z">
              <w:rPr>
                <w:bCs/>
                <w:color w:val="000000" w:themeColor="text1"/>
                <w:vertAlign w:val="superscript"/>
              </w:rPr>
            </w:rPrChange>
          </w:rPr>
          <w:t>nd</w:t>
        </w:r>
        <w:r w:rsidR="005442CE" w:rsidRPr="005442CE">
          <w:rPr>
            <w:bCs/>
            <w:color w:val="000000" w:themeColor="text1"/>
            <w:highlight w:val="cyan"/>
            <w:rPrChange w:id="1205" w:author="Matthew Pipkin" w:date="2020-09-11T18:54:00Z">
              <w:rPr>
                <w:bCs/>
                <w:color w:val="000000" w:themeColor="text1"/>
              </w:rPr>
            </w:rPrChange>
          </w:rPr>
          <w:t xml:space="preserve"> color]</w:t>
        </w:r>
      </w:ins>
      <w:ins w:id="1206" w:author="Matthew Pipkin" w:date="2020-09-11T18:45:00Z">
        <w:r w:rsidR="004D5404" w:rsidRPr="005442CE">
          <w:rPr>
            <w:bCs/>
            <w:highlight w:val="cyan"/>
            <w:rPrChange w:id="1207" w:author="Matthew Pipkin" w:date="2020-09-11T18:54:00Z">
              <w:rPr>
                <w:bCs/>
              </w:rPr>
            </w:rPrChange>
          </w:rPr>
          <w:t>)</w:t>
        </w:r>
      </w:ins>
      <w:ins w:id="1208" w:author="Matthew Pipkin" w:date="2020-09-11T14:42:00Z">
        <w:r w:rsidR="00FE4F7F" w:rsidRPr="005442CE">
          <w:rPr>
            <w:bCs/>
            <w:highlight w:val="cyan"/>
            <w:rPrChange w:id="1209" w:author="Matthew Pipkin" w:date="2020-09-11T18:54:00Z">
              <w:rPr>
                <w:bCs/>
              </w:rPr>
            </w:rPrChange>
          </w:rPr>
          <w:t>.</w:t>
        </w:r>
        <w:r w:rsidR="00FE4F7F">
          <w:rPr>
            <w:bCs/>
          </w:rPr>
          <w:t xml:space="preserve"> </w:t>
        </w:r>
      </w:ins>
      <w:ins w:id="1210" w:author="Matthew Pipkin" w:date="2020-09-11T15:35:00Z">
        <w:r w:rsidR="00E56FF7">
          <w:rPr>
            <w:bCs/>
          </w:rPr>
          <w:t>P1 cell gene expression was not positively enriched with signatures of mature T</w:t>
        </w:r>
        <w:r w:rsidR="00E56FF7" w:rsidRPr="00085785">
          <w:rPr>
            <w:bCs/>
            <w:vertAlign w:val="subscript"/>
          </w:rPr>
          <w:t>EFF</w:t>
        </w:r>
        <w:r w:rsidR="00E56FF7">
          <w:rPr>
            <w:bCs/>
          </w:rPr>
          <w:t xml:space="preserve"> or T</w:t>
        </w:r>
        <w:r w:rsidR="00E56FF7" w:rsidRPr="00085785">
          <w:rPr>
            <w:bCs/>
            <w:vertAlign w:val="subscript"/>
          </w:rPr>
          <w:t xml:space="preserve">MEM </w:t>
        </w:r>
        <w:r w:rsidR="00E56FF7">
          <w:rPr>
            <w:bCs/>
            <w:vertAlign w:val="subscript"/>
          </w:rPr>
          <w:t xml:space="preserve"> </w:t>
        </w:r>
        <w:r w:rsidR="00E56FF7">
          <w:rPr>
            <w:bCs/>
          </w:rPr>
          <w:t xml:space="preserve">CD8 T cells, whereas these signatures were strongly enriched in other clusters arranged later in pseudotime </w:t>
        </w:r>
        <w:r w:rsidR="00E56FF7" w:rsidRPr="005132FF">
          <w:rPr>
            <w:bCs/>
          </w:rPr>
          <w:t>(</w:t>
        </w:r>
        <w:r w:rsidR="00E56FF7" w:rsidRPr="000212CC">
          <w:rPr>
            <w:b/>
          </w:rPr>
          <w:t>Fig. 1</w:t>
        </w:r>
      </w:ins>
      <w:ins w:id="1211" w:author="Matthew Pipkin" w:date="2020-09-11T18:58:00Z">
        <w:r w:rsidR="00883D60">
          <w:rPr>
            <w:b/>
          </w:rPr>
          <w:t>D and 1</w:t>
        </w:r>
      </w:ins>
      <w:ins w:id="1212" w:author="Matthew Pipkin" w:date="2020-09-11T18:52:00Z">
        <w:r w:rsidR="005442CE">
          <w:rPr>
            <w:b/>
          </w:rPr>
          <w:t>H</w:t>
        </w:r>
        <w:r w:rsidR="0014226C">
          <w:rPr>
            <w:b/>
          </w:rPr>
          <w:t xml:space="preserve"> </w:t>
        </w:r>
        <w:r w:rsidR="0014226C">
          <w:rPr>
            <w:bCs/>
          </w:rPr>
          <w:t>[</w:t>
        </w:r>
        <w:r w:rsidR="0014226C" w:rsidRPr="0055685F">
          <w:rPr>
            <w:bCs/>
            <w:highlight w:val="cyan"/>
          </w:rPr>
          <w:t>GSEA bubble plots showing Best clusters enrichments</w:t>
        </w:r>
        <w:r w:rsidR="0014226C" w:rsidRPr="00AA3B42">
          <w:rPr>
            <w:bCs/>
            <w:highlight w:val="cyan"/>
          </w:rPr>
          <w:t>]</w:t>
        </w:r>
      </w:ins>
      <w:ins w:id="1213" w:author="Matthew Pipkin" w:date="2020-09-11T15:35:00Z">
        <w:r w:rsidR="00E56FF7" w:rsidRPr="005132FF">
          <w:rPr>
            <w:bCs/>
          </w:rPr>
          <w:t>)</w:t>
        </w:r>
        <w:r w:rsidR="00E56FF7" w:rsidRPr="00A844E4">
          <w:rPr>
            <w:bCs/>
          </w:rPr>
          <w:t>.</w:t>
        </w:r>
      </w:ins>
      <w:ins w:id="1214" w:author="Matthew Pipkin" w:date="2020-09-11T18:58:00Z">
        <w:r w:rsidR="00296344">
          <w:rPr>
            <w:bCs/>
          </w:rPr>
          <w:t xml:space="preserve"> </w:t>
        </w:r>
      </w:ins>
      <w:del w:id="1215" w:author="Matthew Pipkin" w:date="2020-09-08T14:08:00Z">
        <w:r w:rsidR="008F3D79" w:rsidDel="00DA2874">
          <w:rPr>
            <w:bCs/>
          </w:rPr>
          <w:delText>P1 cells</w:delText>
        </w:r>
      </w:del>
      <w:del w:id="1216" w:author="Matthew Pipkin" w:date="2020-09-08T14:04:00Z">
        <w:r w:rsidR="00061D2D" w:rsidDel="00622BD7">
          <w:rPr>
            <w:bCs/>
          </w:rPr>
          <w:delText xml:space="preserve"> </w:delText>
        </w:r>
      </w:del>
      <w:ins w:id="1217" w:author="Matthew Pipkin" w:date="2020-09-11T14:45:00Z">
        <w:r w:rsidR="00FE4F7F">
          <w:rPr>
            <w:bCs/>
          </w:rPr>
          <w:t>This suggests that P1 cells are uncommitted precurors with multilineage differentiation potential. Consistent with this,</w:t>
        </w:r>
      </w:ins>
      <w:ins w:id="1218" w:author="Matthew Pipkin" w:date="2020-09-11T11:05:00Z">
        <w:r w:rsidR="00E869B6">
          <w:rPr>
            <w:bCs/>
          </w:rPr>
          <w:t xml:space="preserve"> P1 cell</w:t>
        </w:r>
      </w:ins>
      <w:ins w:id="1219" w:author="Matthew Pipkin" w:date="2020-09-11T14:34:00Z">
        <w:r w:rsidR="002F343B">
          <w:rPr>
            <w:bCs/>
          </w:rPr>
          <w:t xml:space="preserve"> gene expression</w:t>
        </w:r>
      </w:ins>
      <w:ins w:id="1220" w:author="Matthew Pipkin" w:date="2020-09-11T11:05:00Z">
        <w:r w:rsidR="00E869B6">
          <w:rPr>
            <w:bCs/>
          </w:rPr>
          <w:t xml:space="preserve"> </w:t>
        </w:r>
      </w:ins>
      <w:ins w:id="1221" w:author="Matthew Pipkin" w:date="2020-09-11T11:08:00Z">
        <w:r w:rsidR="00E869B6">
          <w:rPr>
            <w:bCs/>
          </w:rPr>
          <w:t xml:space="preserve">was partially correlated with the signature of </w:t>
        </w:r>
      </w:ins>
      <w:ins w:id="1222" w:author="Matthew Pipkin" w:date="2020-09-11T14:49:00Z">
        <w:r w:rsidR="00FE4F7F">
          <w:rPr>
            <w:bCs/>
          </w:rPr>
          <w:t>KLRG1</w:t>
        </w:r>
        <w:r w:rsidR="00FE4F7F" w:rsidRPr="00FE4F7F">
          <w:rPr>
            <w:bCs/>
            <w:vertAlign w:val="superscript"/>
            <w:rPrChange w:id="1223" w:author="Matthew Pipkin" w:date="2020-09-11T14:50:00Z">
              <w:rPr>
                <w:bCs/>
              </w:rPr>
            </w:rPrChange>
          </w:rPr>
          <w:t>lo</w:t>
        </w:r>
        <w:r w:rsidR="00FE4F7F">
          <w:rPr>
            <w:bCs/>
          </w:rPr>
          <w:t xml:space="preserve"> CD1</w:t>
        </w:r>
      </w:ins>
      <w:ins w:id="1224" w:author="Matthew Pipkin" w:date="2020-09-11T14:50:00Z">
        <w:r w:rsidR="00FE4F7F">
          <w:rPr>
            <w:bCs/>
          </w:rPr>
          <w:t>27</w:t>
        </w:r>
        <w:r w:rsidR="00FE4F7F" w:rsidRPr="00FE4F7F">
          <w:rPr>
            <w:bCs/>
            <w:vertAlign w:val="superscript"/>
            <w:rPrChange w:id="1225" w:author="Matthew Pipkin" w:date="2020-09-11T14:50:00Z">
              <w:rPr>
                <w:bCs/>
              </w:rPr>
            </w:rPrChange>
          </w:rPr>
          <w:t>hi</w:t>
        </w:r>
        <w:r w:rsidR="00FE4F7F">
          <w:rPr>
            <w:bCs/>
          </w:rPr>
          <w:t xml:space="preserve"> </w:t>
        </w:r>
      </w:ins>
      <w:ins w:id="1226" w:author="Matthew Pipkin" w:date="2020-09-11T11:08:00Z">
        <w:r w:rsidR="00E869B6">
          <w:rPr>
            <w:bCs/>
          </w:rPr>
          <w:t>MP cells</w:t>
        </w:r>
      </w:ins>
      <w:ins w:id="1227" w:author="Matthew Pipkin" w:date="2020-09-11T14:50:00Z">
        <w:r w:rsidR="00FE4F7F">
          <w:rPr>
            <w:bCs/>
          </w:rPr>
          <w:t>,</w:t>
        </w:r>
      </w:ins>
      <w:ins w:id="1228" w:author="Matthew Pipkin" w:date="2020-09-11T11:08:00Z">
        <w:r w:rsidR="00E869B6">
          <w:rPr>
            <w:bCs/>
          </w:rPr>
          <w:t xml:space="preserve"> </w:t>
        </w:r>
      </w:ins>
      <w:ins w:id="1229" w:author="Matthew Pipkin" w:date="2020-09-11T14:49:00Z">
        <w:r w:rsidR="00FE4F7F">
          <w:rPr>
            <w:bCs/>
          </w:rPr>
          <w:t xml:space="preserve">which was extracted </w:t>
        </w:r>
      </w:ins>
      <w:ins w:id="1230" w:author="Matthew Pipkin" w:date="2020-09-11T11:08:00Z">
        <w:r w:rsidR="00E869B6">
          <w:rPr>
            <w:bCs/>
          </w:rPr>
          <w:t xml:space="preserve">from </w:t>
        </w:r>
      </w:ins>
      <w:ins w:id="1231" w:author="Matthew Pipkin" w:date="2020-09-11T11:09:00Z">
        <w:r w:rsidR="00E869B6">
          <w:rPr>
            <w:bCs/>
          </w:rPr>
          <w:t xml:space="preserve">cells responding to </w:t>
        </w:r>
      </w:ins>
      <w:ins w:id="1232" w:author="Matthew Pipkin" w:date="2020-09-11T11:08:00Z">
        <w:r w:rsidR="00E869B6">
          <w:rPr>
            <w:bCs/>
          </w:rPr>
          <w:t>LCMV</w:t>
        </w:r>
        <w:r w:rsidR="00E869B6" w:rsidRPr="002F343B">
          <w:rPr>
            <w:bCs/>
            <w:vertAlign w:val="subscript"/>
            <w:rPrChange w:id="1233" w:author="Matthew Pipkin" w:date="2020-09-11T14:35:00Z">
              <w:rPr>
                <w:bCs/>
              </w:rPr>
            </w:rPrChange>
          </w:rPr>
          <w:t>Arm</w:t>
        </w:r>
      </w:ins>
      <w:ins w:id="1234" w:author="Matthew Pipkin" w:date="2020-09-11T14:35:00Z">
        <w:r w:rsidR="002F343B">
          <w:rPr>
            <w:bCs/>
            <w:vertAlign w:val="subscript"/>
          </w:rPr>
          <w:t xml:space="preserve"> </w:t>
        </w:r>
        <w:r w:rsidR="002F343B" w:rsidRPr="002F343B">
          <w:rPr>
            <w:bCs/>
            <w:rPrChange w:id="1235" w:author="Matthew Pipkin" w:date="2020-09-11T14:35:00Z">
              <w:rPr>
                <w:bCs/>
                <w:vertAlign w:val="subscript"/>
              </w:rPr>
            </w:rPrChange>
          </w:rPr>
          <w:t>infection</w:t>
        </w:r>
      </w:ins>
      <w:ins w:id="1236" w:author="Matthew Pipkin" w:date="2020-09-11T11:09:00Z">
        <w:r w:rsidR="00E869B6">
          <w:rPr>
            <w:bCs/>
          </w:rPr>
          <w:t xml:space="preserve">, and strongly correlated </w:t>
        </w:r>
        <w:r w:rsidR="00C02B47">
          <w:rPr>
            <w:bCs/>
          </w:rPr>
          <w:t xml:space="preserve">with </w:t>
        </w:r>
      </w:ins>
      <w:ins w:id="1237" w:author="Matthew Pipkin" w:date="2020-09-11T14:35:00Z">
        <w:r w:rsidR="002F343B">
          <w:rPr>
            <w:bCs/>
          </w:rPr>
          <w:t>a</w:t>
        </w:r>
      </w:ins>
      <w:ins w:id="1238" w:author="Matthew Pipkin" w:date="2020-09-11T11:09:00Z">
        <w:r w:rsidR="00C02B47">
          <w:rPr>
            <w:bCs/>
          </w:rPr>
          <w:t xml:space="preserve"> signature CD69</w:t>
        </w:r>
        <w:r w:rsidR="00C02B47" w:rsidRPr="0055685F">
          <w:rPr>
            <w:bCs/>
            <w:vertAlign w:val="superscript"/>
          </w:rPr>
          <w:t>hi</w:t>
        </w:r>
        <w:r w:rsidR="00C02B47">
          <w:rPr>
            <w:bCs/>
          </w:rPr>
          <w:t xml:space="preserve"> Ly108</w:t>
        </w:r>
        <w:r w:rsidR="00C02B47" w:rsidRPr="0055685F">
          <w:rPr>
            <w:bCs/>
            <w:vertAlign w:val="superscript"/>
          </w:rPr>
          <w:t>hi</w:t>
        </w:r>
        <w:r w:rsidR="00C02B47">
          <w:rPr>
            <w:bCs/>
          </w:rPr>
          <w:t xml:space="preserve"> (T</w:t>
        </w:r>
        <w:r w:rsidR="00C02B47" w:rsidRPr="00B46766">
          <w:rPr>
            <w:bCs/>
            <w:vertAlign w:val="subscript"/>
          </w:rPr>
          <w:t>EX</w:t>
        </w:r>
        <w:r w:rsidR="00C02B47" w:rsidRPr="00B46766">
          <w:rPr>
            <w:bCs/>
            <w:vertAlign w:val="superscript"/>
          </w:rPr>
          <w:t>prog</w:t>
        </w:r>
        <w:r w:rsidR="00C02B47">
          <w:rPr>
            <w:bCs/>
            <w:vertAlign w:val="superscript"/>
          </w:rPr>
          <w:t>2</w:t>
        </w:r>
        <w:r w:rsidR="00C02B47">
          <w:rPr>
            <w:bCs/>
          </w:rPr>
          <w:t xml:space="preserve"> ) cells</w:t>
        </w:r>
      </w:ins>
      <w:ins w:id="1239" w:author="Matthew Pipkin" w:date="2020-09-11T14:50:00Z">
        <w:r w:rsidR="00FE4F7F">
          <w:rPr>
            <w:bCs/>
          </w:rPr>
          <w:t>,</w:t>
        </w:r>
      </w:ins>
      <w:ins w:id="1240" w:author="Matthew Pipkin" w:date="2020-09-11T11:09:00Z">
        <w:r w:rsidR="00C02B47">
          <w:rPr>
            <w:bCs/>
          </w:rPr>
          <w:t xml:space="preserve"> </w:t>
        </w:r>
      </w:ins>
      <w:ins w:id="1241" w:author="Matthew Pipkin" w:date="2020-09-11T14:50:00Z">
        <w:r w:rsidR="00FE4F7F">
          <w:rPr>
            <w:bCs/>
          </w:rPr>
          <w:t xml:space="preserve">extracted from cells </w:t>
        </w:r>
      </w:ins>
      <w:ins w:id="1242" w:author="Matthew Pipkin" w:date="2020-09-11T11:09:00Z">
        <w:r w:rsidR="00C02B47">
          <w:rPr>
            <w:bCs/>
          </w:rPr>
          <w:t>isolated on day 15 after LCMV</w:t>
        </w:r>
        <w:r w:rsidR="00C02B47" w:rsidRPr="0055685F">
          <w:rPr>
            <w:bCs/>
            <w:vertAlign w:val="subscript"/>
          </w:rPr>
          <w:t>Cl13</w:t>
        </w:r>
        <w:r w:rsidR="00C02B47">
          <w:rPr>
            <w:bCs/>
          </w:rPr>
          <w:t xml:space="preserve"> infection</w:t>
        </w:r>
      </w:ins>
      <w:ins w:id="1243" w:author="Matthew Pipkin" w:date="2020-09-11T18:59:00Z">
        <w:r w:rsidR="00296344">
          <w:rPr>
            <w:bCs/>
          </w:rPr>
          <w:t xml:space="preserve"> </w:t>
        </w:r>
        <w:r w:rsidR="00296344" w:rsidRPr="005132FF">
          <w:rPr>
            <w:bCs/>
          </w:rPr>
          <w:t>(</w:t>
        </w:r>
        <w:r w:rsidR="00296344" w:rsidRPr="000212CC">
          <w:rPr>
            <w:b/>
          </w:rPr>
          <w:t>Fig. 1</w:t>
        </w:r>
        <w:r w:rsidR="00296344">
          <w:rPr>
            <w:b/>
          </w:rPr>
          <w:t>D</w:t>
        </w:r>
        <w:r w:rsidR="00296344">
          <w:rPr>
            <w:bCs/>
          </w:rPr>
          <w:t>)</w:t>
        </w:r>
      </w:ins>
      <w:ins w:id="1244" w:author="Matthew Pipkin" w:date="2020-09-11T11:09:00Z">
        <w:r w:rsidR="00C02B47">
          <w:rPr>
            <w:bCs/>
          </w:rPr>
          <w:t xml:space="preserve">. </w:t>
        </w:r>
      </w:ins>
      <w:ins w:id="1245" w:author="Matthew Pipkin" w:date="2020-09-11T11:10:00Z">
        <w:r w:rsidR="00C02B47">
          <w:rPr>
            <w:bCs/>
          </w:rPr>
          <w:t>T</w:t>
        </w:r>
        <w:r w:rsidR="00C02B47" w:rsidRPr="00B46766">
          <w:rPr>
            <w:bCs/>
            <w:vertAlign w:val="subscript"/>
          </w:rPr>
          <w:t>EX</w:t>
        </w:r>
        <w:r w:rsidR="00C02B47" w:rsidRPr="00B46766">
          <w:rPr>
            <w:bCs/>
            <w:vertAlign w:val="superscript"/>
          </w:rPr>
          <w:t>prog</w:t>
        </w:r>
        <w:r w:rsidR="00C02B47">
          <w:rPr>
            <w:bCs/>
            <w:vertAlign w:val="superscript"/>
          </w:rPr>
          <w:t>2</w:t>
        </w:r>
        <w:r w:rsidR="00C02B47">
          <w:rPr>
            <w:bCs/>
          </w:rPr>
          <w:t xml:space="preserve"> cells exhibit multilineage potential</w:t>
        </w:r>
      </w:ins>
      <w:ins w:id="1246" w:author="Matthew Pipkin" w:date="2020-09-11T11:24:00Z">
        <w:r w:rsidR="00E614A6">
          <w:rPr>
            <w:bCs/>
          </w:rPr>
          <w:t xml:space="preserve"> during LCMV</w:t>
        </w:r>
        <w:r w:rsidR="00E614A6" w:rsidRPr="0055685F">
          <w:rPr>
            <w:bCs/>
            <w:vertAlign w:val="subscript"/>
          </w:rPr>
          <w:t>Cl13</w:t>
        </w:r>
        <w:r w:rsidR="00E614A6">
          <w:rPr>
            <w:bCs/>
          </w:rPr>
          <w:t xml:space="preserve">-infection, </w:t>
        </w:r>
      </w:ins>
      <w:ins w:id="1247" w:author="Matthew Pipkin" w:date="2020-09-11T11:10:00Z">
        <w:r w:rsidR="00C02B47">
          <w:rPr>
            <w:bCs/>
          </w:rPr>
          <w:t>giv</w:t>
        </w:r>
      </w:ins>
      <w:ins w:id="1248" w:author="Matthew Pipkin" w:date="2020-09-11T11:12:00Z">
        <w:r w:rsidR="00C02B47">
          <w:rPr>
            <w:bCs/>
          </w:rPr>
          <w:t>ing</w:t>
        </w:r>
      </w:ins>
      <w:ins w:id="1249" w:author="Matthew Pipkin" w:date="2020-09-11T11:10:00Z">
        <w:r w:rsidR="00C02B47">
          <w:rPr>
            <w:bCs/>
          </w:rPr>
          <w:t xml:space="preserve"> rise to </w:t>
        </w:r>
      </w:ins>
      <w:ins w:id="1250" w:author="Matthew Pipkin" w:date="2020-09-11T11:12:00Z">
        <w:r w:rsidR="00C02B47">
          <w:rPr>
            <w:bCs/>
          </w:rPr>
          <w:t xml:space="preserve">multiple </w:t>
        </w:r>
      </w:ins>
      <w:ins w:id="1251" w:author="Matthew Pipkin" w:date="2020-09-11T11:10:00Z">
        <w:r w:rsidR="00C02B47">
          <w:rPr>
            <w:bCs/>
          </w:rPr>
          <w:t xml:space="preserve">exhausted T cell subsets </w:t>
        </w:r>
      </w:ins>
      <w:ins w:id="1252" w:author="Matthew Pipkin" w:date="2020-09-11T11:12:00Z">
        <w:r w:rsidR="00C02B47">
          <w:rPr>
            <w:bCs/>
          </w:rPr>
          <w:t>in adoptive</w:t>
        </w:r>
      </w:ins>
      <w:ins w:id="1253" w:author="Matthew Pipkin" w:date="2020-09-11T11:10:00Z">
        <w:r w:rsidR="00C02B47">
          <w:rPr>
            <w:bCs/>
          </w:rPr>
          <w:t xml:space="preserve"> transfer</w:t>
        </w:r>
      </w:ins>
      <w:ins w:id="1254" w:author="Matthew Pipkin" w:date="2020-09-11T11:12:00Z">
        <w:r w:rsidR="00C02B47">
          <w:rPr>
            <w:bCs/>
          </w:rPr>
          <w:t xml:space="preserve"> experiments</w:t>
        </w:r>
      </w:ins>
      <w:ins w:id="1255" w:author="Matthew Pipkin" w:date="2020-09-11T18:59:00Z">
        <w:r w:rsidR="00A44574">
          <w:rPr>
            <w:bCs/>
          </w:rPr>
          <w:t xml:space="preserve"> [REFs]</w:t>
        </w:r>
      </w:ins>
      <w:ins w:id="1256" w:author="Matthew Pipkin" w:date="2020-09-11T11:10:00Z">
        <w:r w:rsidR="00C02B47">
          <w:rPr>
            <w:bCs/>
          </w:rPr>
          <w:t>.</w:t>
        </w:r>
      </w:ins>
      <w:ins w:id="1257" w:author="Matthew Pipkin" w:date="2020-09-11T18:55:00Z">
        <w:r w:rsidR="00E0620E">
          <w:rPr>
            <w:bCs/>
          </w:rPr>
          <w:t xml:space="preserve"> Flow cytometry confirmed </w:t>
        </w:r>
      </w:ins>
      <w:ins w:id="1258" w:author="Matthew Pipkin" w:date="2020-09-11T18:56:00Z">
        <w:r w:rsidR="00E0620E">
          <w:rPr>
            <w:bCs/>
          </w:rPr>
          <w:t xml:space="preserve">the presence of cells with a </w:t>
        </w:r>
        <w:r w:rsidR="00E0620E">
          <w:rPr>
            <w:bCs/>
          </w:rPr>
          <w:t>T</w:t>
        </w:r>
        <w:r w:rsidR="00E0620E" w:rsidRPr="00B46766">
          <w:rPr>
            <w:bCs/>
            <w:vertAlign w:val="subscript"/>
          </w:rPr>
          <w:t>EX</w:t>
        </w:r>
        <w:r w:rsidR="00E0620E" w:rsidRPr="00B46766">
          <w:rPr>
            <w:bCs/>
            <w:vertAlign w:val="superscript"/>
          </w:rPr>
          <w:t>prog</w:t>
        </w:r>
        <w:r w:rsidR="00E0620E">
          <w:rPr>
            <w:bCs/>
            <w:vertAlign w:val="superscript"/>
          </w:rPr>
          <w:t>2</w:t>
        </w:r>
        <w:r w:rsidR="00E0620E">
          <w:rPr>
            <w:bCs/>
          </w:rPr>
          <w:t xml:space="preserve"> cel</w:t>
        </w:r>
        <w:r w:rsidR="00E0620E">
          <w:rPr>
            <w:bCs/>
          </w:rPr>
          <w:t xml:space="preserve">l surface phenotype </w:t>
        </w:r>
      </w:ins>
      <w:ins w:id="1259" w:author="Matthew Pipkin" w:date="2020-09-11T18:57:00Z">
        <w:r w:rsidR="00824772">
          <w:rPr>
            <w:bCs/>
          </w:rPr>
          <w:t>on</w:t>
        </w:r>
      </w:ins>
      <w:ins w:id="1260" w:author="Matthew Pipkin" w:date="2020-09-11T18:56:00Z">
        <w:r w:rsidR="00E0620E">
          <w:rPr>
            <w:bCs/>
          </w:rPr>
          <w:t xml:space="preserve"> day 5 p.i. with LCMV</w:t>
        </w:r>
        <w:r w:rsidR="00E0620E" w:rsidRPr="00824772">
          <w:rPr>
            <w:bCs/>
            <w:vertAlign w:val="subscript"/>
            <w:rPrChange w:id="1261" w:author="Matthew Pipkin" w:date="2020-09-11T18:57:00Z">
              <w:rPr>
                <w:bCs/>
              </w:rPr>
            </w:rPrChange>
          </w:rPr>
          <w:t>Arm</w:t>
        </w:r>
        <w:r w:rsidR="00E0620E">
          <w:rPr>
            <w:bCs/>
          </w:rPr>
          <w:t xml:space="preserve"> and LCMV</w:t>
        </w:r>
        <w:r w:rsidR="00E0620E" w:rsidRPr="00824772">
          <w:rPr>
            <w:bCs/>
            <w:vertAlign w:val="subscript"/>
            <w:rPrChange w:id="1262" w:author="Matthew Pipkin" w:date="2020-09-11T18:57:00Z">
              <w:rPr>
                <w:bCs/>
              </w:rPr>
            </w:rPrChange>
          </w:rPr>
          <w:t>Cl13</w:t>
        </w:r>
        <w:r w:rsidR="00E0620E">
          <w:rPr>
            <w:bCs/>
          </w:rPr>
          <w:t xml:space="preserve"> (</w:t>
        </w:r>
      </w:ins>
      <w:ins w:id="1263" w:author="Matthew Pipkin" w:date="2020-09-11T18:57:00Z">
        <w:r w:rsidR="00645420" w:rsidRPr="008D76F0">
          <w:rPr>
            <w:b/>
            <w:rPrChange w:id="1264" w:author="Matthew Pipkin" w:date="2020-09-11T18:57:00Z">
              <w:rPr>
                <w:bCs/>
              </w:rPr>
            </w:rPrChange>
          </w:rPr>
          <w:t>fig. S2E</w:t>
        </w:r>
        <w:r w:rsidR="00645420">
          <w:rPr>
            <w:bCs/>
          </w:rPr>
          <w:t xml:space="preserve">, </w:t>
        </w:r>
      </w:ins>
      <w:ins w:id="1265" w:author="Matthew Pipkin" w:date="2020-09-11T18:56:00Z">
        <w:r w:rsidR="00E0620E" w:rsidRPr="00824772">
          <w:rPr>
            <w:bCs/>
            <w:highlight w:val="cyan"/>
            <w:rPrChange w:id="1266" w:author="Matthew Pipkin" w:date="2020-09-11T18:57:00Z">
              <w:rPr>
                <w:bCs/>
              </w:rPr>
            </w:rPrChange>
          </w:rPr>
          <w:t xml:space="preserve">data from Adam – we don’t have LCMVArm data with these markers yet – need to check with Shanel, she might </w:t>
        </w:r>
      </w:ins>
      <w:ins w:id="1267" w:author="Matthew Pipkin" w:date="2020-09-11T18:57:00Z">
        <w:r w:rsidR="00E0620E" w:rsidRPr="00824772">
          <w:rPr>
            <w:bCs/>
            <w:highlight w:val="cyan"/>
            <w:rPrChange w:id="1268" w:author="Matthew Pipkin" w:date="2020-09-11T18:57:00Z">
              <w:rPr>
                <w:bCs/>
              </w:rPr>
            </w:rPrChange>
          </w:rPr>
          <w:t>have them</w:t>
        </w:r>
        <w:r w:rsidR="00E0620E">
          <w:rPr>
            <w:bCs/>
          </w:rPr>
          <w:t xml:space="preserve">). </w:t>
        </w:r>
      </w:ins>
      <w:ins w:id="1269" w:author="Matthew Pipkin" w:date="2020-09-11T11:10:00Z">
        <w:r w:rsidR="00C02B47">
          <w:rPr>
            <w:bCs/>
          </w:rPr>
          <w:t xml:space="preserve"> </w:t>
        </w:r>
      </w:ins>
      <w:ins w:id="1270" w:author="Matthew Pipkin" w:date="2020-09-11T14:46:00Z">
        <w:r w:rsidR="00FE4F7F">
          <w:rPr>
            <w:bCs/>
          </w:rPr>
          <w:t>Collectively, these results support the conclusion</w:t>
        </w:r>
      </w:ins>
      <w:ins w:id="1271" w:author="Matthew Pipkin" w:date="2020-09-11T11:25:00Z">
        <w:r w:rsidR="00E614A6">
          <w:rPr>
            <w:bCs/>
          </w:rPr>
          <w:t xml:space="preserve"> that the first step of differentiation following naïve cell activation during LCMV infection is a linear differentiation path that results in formation </w:t>
        </w:r>
      </w:ins>
      <w:ins w:id="1272" w:author="Matthew Pipkin" w:date="2020-09-11T14:46:00Z">
        <w:r w:rsidR="00FE4F7F">
          <w:rPr>
            <w:bCs/>
          </w:rPr>
          <w:t xml:space="preserve">uncommitted </w:t>
        </w:r>
      </w:ins>
      <w:ins w:id="1273" w:author="Matthew Pipkin" w:date="2020-09-11T11:25:00Z">
        <w:r w:rsidR="00E614A6">
          <w:rPr>
            <w:bCs/>
          </w:rPr>
          <w:t>progenitor cells</w:t>
        </w:r>
      </w:ins>
      <w:ins w:id="1274" w:author="Matthew Pipkin" w:date="2020-09-11T14:46:00Z">
        <w:r w:rsidR="00FE4F7F">
          <w:rPr>
            <w:bCs/>
          </w:rPr>
          <w:t>, which we refer to as effector/memory</w:t>
        </w:r>
      </w:ins>
      <w:ins w:id="1275" w:author="Matthew Pipkin" w:date="2020-09-11T11:25:00Z">
        <w:r w:rsidR="00E614A6">
          <w:rPr>
            <w:bCs/>
          </w:rPr>
          <w:t xml:space="preserve"> </w:t>
        </w:r>
      </w:ins>
      <w:ins w:id="1276" w:author="Matthew Pipkin" w:date="2020-09-11T14:47:00Z">
        <w:r w:rsidR="00FE4F7F">
          <w:rPr>
            <w:bCs/>
          </w:rPr>
          <w:t xml:space="preserve">progenitors </w:t>
        </w:r>
      </w:ins>
      <w:ins w:id="1277" w:author="Matthew Pipkin" w:date="2020-09-11T11:25:00Z">
        <w:r w:rsidR="00E614A6">
          <w:rPr>
            <w:bCs/>
          </w:rPr>
          <w:t>(EMPs)</w:t>
        </w:r>
      </w:ins>
      <w:ins w:id="1278" w:author="Matthew Pipkin" w:date="2020-09-11T14:46:00Z">
        <w:r w:rsidR="00FE4F7F">
          <w:rPr>
            <w:bCs/>
          </w:rPr>
          <w:t xml:space="preserve"> in L</w:t>
        </w:r>
      </w:ins>
      <w:ins w:id="1279" w:author="Matthew Pipkin" w:date="2020-09-11T14:47:00Z">
        <w:r w:rsidR="00FE4F7F">
          <w:rPr>
            <w:bCs/>
          </w:rPr>
          <w:t>CMV</w:t>
        </w:r>
        <w:r w:rsidR="00FE4F7F" w:rsidRPr="00FE4F7F">
          <w:rPr>
            <w:bCs/>
            <w:vertAlign w:val="subscript"/>
            <w:rPrChange w:id="1280" w:author="Matthew Pipkin" w:date="2020-09-11T14:47:00Z">
              <w:rPr>
                <w:bCs/>
              </w:rPr>
            </w:rPrChange>
          </w:rPr>
          <w:t>Arm</w:t>
        </w:r>
        <w:r w:rsidR="00FE4F7F">
          <w:rPr>
            <w:bCs/>
          </w:rPr>
          <w:t>-infection and T</w:t>
        </w:r>
        <w:r w:rsidR="00FE4F7F" w:rsidRPr="00FE4F7F">
          <w:rPr>
            <w:bCs/>
            <w:vertAlign w:val="subscript"/>
            <w:rPrChange w:id="1281" w:author="Matthew Pipkin" w:date="2020-09-11T14:47:00Z">
              <w:rPr>
                <w:bCs/>
              </w:rPr>
            </w:rPrChange>
          </w:rPr>
          <w:t>EX</w:t>
        </w:r>
        <w:r w:rsidR="00FE4F7F" w:rsidRPr="00FE4F7F">
          <w:rPr>
            <w:bCs/>
            <w:vertAlign w:val="superscript"/>
            <w:rPrChange w:id="1282" w:author="Matthew Pipkin" w:date="2020-09-11T14:47:00Z">
              <w:rPr>
                <w:bCs/>
              </w:rPr>
            </w:rPrChange>
          </w:rPr>
          <w:t>prog2</w:t>
        </w:r>
        <w:r w:rsidR="00FE4F7F">
          <w:rPr>
            <w:bCs/>
          </w:rPr>
          <w:t xml:space="preserve"> cells in LCMV</w:t>
        </w:r>
        <w:r w:rsidR="00FE4F7F" w:rsidRPr="00FE4F7F">
          <w:rPr>
            <w:bCs/>
            <w:vertAlign w:val="subscript"/>
            <w:rPrChange w:id="1283" w:author="Matthew Pipkin" w:date="2020-09-11T14:47:00Z">
              <w:rPr>
                <w:bCs/>
              </w:rPr>
            </w:rPrChange>
          </w:rPr>
          <w:t>Cl13</w:t>
        </w:r>
        <w:r w:rsidR="00FE4F7F">
          <w:rPr>
            <w:bCs/>
          </w:rPr>
          <w:t>-infection</w:t>
        </w:r>
      </w:ins>
      <w:ins w:id="1284" w:author="Matthew Pipkin" w:date="2020-09-11T11:25:00Z">
        <w:r w:rsidR="00E614A6">
          <w:rPr>
            <w:bCs/>
          </w:rPr>
          <w:t xml:space="preserve">.  </w:t>
        </w:r>
      </w:ins>
      <w:del w:id="1285" w:author="Matthew Pipkin" w:date="2020-08-07T13:29:00Z">
        <w:r w:rsidR="001B2146" w:rsidDel="000A1171">
          <w:rPr>
            <w:bCs/>
          </w:rPr>
          <w:delText xml:space="preserve">had </w:delText>
        </w:r>
        <w:r w:rsidR="00FC08AF" w:rsidDel="000A1171">
          <w:rPr>
            <w:bCs/>
          </w:rPr>
          <w:delText>divided extensively, because</w:delText>
        </w:r>
        <w:r w:rsidR="00A30077" w:rsidDel="000A1171">
          <w:rPr>
            <w:bCs/>
          </w:rPr>
          <w:delText xml:space="preserve"> </w:delText>
        </w:r>
      </w:del>
      <w:del w:id="1286" w:author="Matthew Pipkin" w:date="2020-09-10T10:32:00Z">
        <w:r w:rsidR="00A30077" w:rsidDel="00CA6981">
          <w:rPr>
            <w:bCs/>
          </w:rPr>
          <w:delText>all</w:delText>
        </w:r>
        <w:r w:rsidR="00FC08AF" w:rsidDel="00CA6981">
          <w:rPr>
            <w:bCs/>
          </w:rPr>
          <w:delText xml:space="preserve"> </w:delText>
        </w:r>
        <w:r w:rsidR="00AE5F9B" w:rsidDel="00CA6981">
          <w:rPr>
            <w:bCs/>
            <w:highlight w:val="yellow"/>
          </w:rPr>
          <w:delText xml:space="preserve">transferred </w:delText>
        </w:r>
        <w:r w:rsidR="00FC741B" w:rsidDel="00CA6981">
          <w:rPr>
            <w:bCs/>
            <w:highlight w:val="yellow"/>
          </w:rPr>
          <w:delText xml:space="preserve">P14 </w:delText>
        </w:r>
        <w:r w:rsidR="00AE5F9B" w:rsidDel="00CA6981">
          <w:rPr>
            <w:bCs/>
            <w:highlight w:val="yellow"/>
          </w:rPr>
          <w:delText>cells</w:delText>
        </w:r>
        <w:r w:rsidR="00FC741B" w:rsidDel="00CA6981">
          <w:rPr>
            <w:bCs/>
            <w:highlight w:val="yellow"/>
          </w:rPr>
          <w:delText xml:space="preserve"> </w:delText>
        </w:r>
      </w:del>
      <w:del w:id="1287" w:author="Matthew Pipkin" w:date="2020-08-07T13:29:00Z">
        <w:r w:rsidR="00FC741B" w:rsidDel="000A1171">
          <w:rPr>
            <w:bCs/>
            <w:highlight w:val="yellow"/>
          </w:rPr>
          <w:delText>under these conditions</w:delText>
        </w:r>
        <w:r w:rsidR="00AE5F9B" w:rsidDel="000A1171">
          <w:rPr>
            <w:bCs/>
            <w:highlight w:val="yellow"/>
          </w:rPr>
          <w:delText xml:space="preserve"> </w:delText>
        </w:r>
      </w:del>
      <w:del w:id="1288" w:author="Matthew Pipkin" w:date="2020-09-10T10:32:00Z">
        <w:r w:rsidR="00C03B8B" w:rsidDel="00CA6981">
          <w:rPr>
            <w:bCs/>
            <w:highlight w:val="yellow"/>
          </w:rPr>
          <w:delText xml:space="preserve">have </w:delText>
        </w:r>
        <w:r w:rsidR="00083ED1" w:rsidDel="00CA6981">
          <w:rPr>
            <w:bCs/>
            <w:highlight w:val="yellow"/>
          </w:rPr>
          <w:delText>undergo</w:delText>
        </w:r>
        <w:r w:rsidR="00C03B8B" w:rsidDel="00CA6981">
          <w:rPr>
            <w:bCs/>
            <w:highlight w:val="yellow"/>
          </w:rPr>
          <w:delText xml:space="preserve">ne </w:delText>
        </w:r>
        <w:r w:rsidR="00FC08AF" w:rsidRPr="00311C31" w:rsidDel="00CA6981">
          <w:rPr>
            <w:bCs/>
            <w:highlight w:val="yellow"/>
          </w:rPr>
          <w:delText xml:space="preserve"> </w:delText>
        </w:r>
        <w:r w:rsidR="00FC08AF" w:rsidRPr="00311C31" w:rsidDel="00CA6981">
          <w:rPr>
            <w:bCs/>
            <w:highlight w:val="yellow"/>
            <w:u w:val="single"/>
          </w:rPr>
          <w:delText>&gt;</w:delText>
        </w:r>
        <w:r w:rsidR="00FC08AF" w:rsidDel="00CA6981">
          <w:rPr>
            <w:bCs/>
            <w:highlight w:val="yellow"/>
          </w:rPr>
          <w:delText xml:space="preserve"> </w:delText>
        </w:r>
        <w:r w:rsidR="00FC08AF" w:rsidRPr="00311C31" w:rsidDel="00CA6981">
          <w:rPr>
            <w:bCs/>
            <w:highlight w:val="yellow"/>
          </w:rPr>
          <w:delText>8 cell divisions</w:delText>
        </w:r>
      </w:del>
      <w:del w:id="1289" w:author="Matthew Pipkin" w:date="2020-09-10T10:33:00Z">
        <w:r w:rsidR="00FC08AF" w:rsidDel="00CA6981">
          <w:rPr>
            <w:bCs/>
            <w:highlight w:val="yellow"/>
          </w:rPr>
          <w:delText>, and upregulate</w:delText>
        </w:r>
        <w:r w:rsidR="00C03B8B" w:rsidDel="00CA6981">
          <w:rPr>
            <w:bCs/>
            <w:highlight w:val="yellow"/>
          </w:rPr>
          <w:delText>d</w:delText>
        </w:r>
        <w:r w:rsidR="00FC08AF" w:rsidDel="00CA6981">
          <w:rPr>
            <w:bCs/>
            <w:highlight w:val="yellow"/>
          </w:rPr>
          <w:delText xml:space="preserve"> </w:delText>
        </w:r>
      </w:del>
      <w:del w:id="1290" w:author="Matthew Pipkin" w:date="2020-09-07T15:43:00Z">
        <w:r w:rsidR="00FC08AF" w:rsidDel="00A9390E">
          <w:rPr>
            <w:bCs/>
            <w:highlight w:val="yellow"/>
          </w:rPr>
          <w:delText>KLRG1 expression</w:delText>
        </w:r>
        <w:r w:rsidR="00FC08AF" w:rsidDel="00A9390E">
          <w:rPr>
            <w:bCs/>
          </w:rPr>
          <w:delText xml:space="preserve"> to varying</w:delText>
        </w:r>
      </w:del>
      <w:del w:id="1291" w:author="Matthew Pipkin" w:date="2020-09-08T16:03:00Z">
        <w:r w:rsidR="00FC08AF" w:rsidDel="00A77D78">
          <w:rPr>
            <w:bCs/>
          </w:rPr>
          <w:delText xml:space="preserve"> extents</w:delText>
        </w:r>
      </w:del>
      <w:del w:id="1292" w:author="Matthew Pipkin" w:date="2020-09-10T10:35:00Z">
        <w:r w:rsidR="00AE5F9B" w:rsidDel="00CA6981">
          <w:rPr>
            <w:bCs/>
          </w:rPr>
          <w:delText xml:space="preserve"> </w:delText>
        </w:r>
      </w:del>
      <w:del w:id="1293" w:author="Matthew Pipkin" w:date="2020-09-02T17:32:00Z">
        <w:r w:rsidR="00AE5F9B" w:rsidDel="00987CEF">
          <w:rPr>
            <w:bCs/>
            <w:highlight w:val="yellow"/>
          </w:rPr>
          <w:delText>by</w:delText>
        </w:r>
        <w:r w:rsidR="00AE5F9B" w:rsidRPr="002A6A15" w:rsidDel="00987CEF">
          <w:rPr>
            <w:bCs/>
            <w:highlight w:val="yellow"/>
          </w:rPr>
          <w:delText xml:space="preserve"> day 5</w:delText>
        </w:r>
        <w:r w:rsidR="00AE5F9B" w:rsidDel="00987CEF">
          <w:rPr>
            <w:bCs/>
            <w:highlight w:val="yellow"/>
          </w:rPr>
          <w:delText xml:space="preserve"> p.i. </w:delText>
        </w:r>
        <w:r w:rsidR="00061D2D" w:rsidDel="00987CEF">
          <w:rPr>
            <w:bCs/>
          </w:rPr>
          <w:delText xml:space="preserve"> </w:delText>
        </w:r>
      </w:del>
      <w:del w:id="1294" w:author="Matthew Pipkin" w:date="2020-09-10T11:53:00Z">
        <w:r w:rsidR="00061D2D" w:rsidDel="006C33DE">
          <w:rPr>
            <w:bCs/>
          </w:rPr>
          <w:delText>(</w:delText>
        </w:r>
        <w:r w:rsidR="00061D2D" w:rsidRPr="00E65CE6" w:rsidDel="006C33DE">
          <w:rPr>
            <w:bCs/>
            <w:color w:val="000000" w:themeColor="text1"/>
            <w:rPrChange w:id="1295" w:author="Matthew Pipkin" w:date="2020-09-08T16:22:00Z">
              <w:rPr>
                <w:bCs/>
                <w:color w:val="548DD4" w:themeColor="text2" w:themeTint="99"/>
              </w:rPr>
            </w:rPrChange>
          </w:rPr>
          <w:delText>fig. S1C</w:delText>
        </w:r>
        <w:r w:rsidR="004B223A" w:rsidRPr="00E65CE6" w:rsidDel="006C33DE">
          <w:rPr>
            <w:bCs/>
            <w:color w:val="000000" w:themeColor="text1"/>
            <w:rPrChange w:id="1296" w:author="Matthew Pipkin" w:date="2020-09-08T16:22:00Z">
              <w:rPr>
                <w:bCs/>
                <w:color w:val="548DD4" w:themeColor="text2" w:themeTint="99"/>
              </w:rPr>
            </w:rPrChange>
          </w:rPr>
          <w:delText xml:space="preserve"> – please get a figure from Shanel</w:delText>
        </w:r>
        <w:r w:rsidR="00846875" w:rsidRPr="00E65CE6" w:rsidDel="006C33DE">
          <w:rPr>
            <w:bCs/>
            <w:color w:val="000000" w:themeColor="text1"/>
            <w:rPrChange w:id="1297" w:author="Matthew Pipkin" w:date="2020-09-08T16:22:00Z">
              <w:rPr>
                <w:bCs/>
                <w:color w:val="548DD4" w:themeColor="text2" w:themeTint="99"/>
              </w:rPr>
            </w:rPrChange>
          </w:rPr>
          <w:delText xml:space="preserve"> – FACS dot plot of CTV dilution (x-axis), KLRG1 y-axis</w:delText>
        </w:r>
        <w:r w:rsidR="002B213B" w:rsidRPr="00E65CE6" w:rsidDel="006C33DE">
          <w:rPr>
            <w:bCs/>
            <w:color w:val="000000" w:themeColor="text1"/>
            <w:rPrChange w:id="1298" w:author="Matthew Pipkin" w:date="2020-09-08T16:22:00Z">
              <w:rPr>
                <w:bCs/>
                <w:color w:val="548DD4" w:themeColor="text2" w:themeTint="99"/>
              </w:rPr>
            </w:rPrChange>
          </w:rPr>
          <w:delText xml:space="preserve"> – naïve [one color] and day 5 [2</w:delText>
        </w:r>
        <w:r w:rsidR="002B213B" w:rsidRPr="00E65CE6" w:rsidDel="006C33DE">
          <w:rPr>
            <w:bCs/>
            <w:color w:val="000000" w:themeColor="text1"/>
            <w:vertAlign w:val="superscript"/>
            <w:rPrChange w:id="1299" w:author="Matthew Pipkin" w:date="2020-09-08T16:22:00Z">
              <w:rPr>
                <w:bCs/>
                <w:color w:val="548DD4" w:themeColor="text2" w:themeTint="99"/>
                <w:vertAlign w:val="superscript"/>
              </w:rPr>
            </w:rPrChange>
          </w:rPr>
          <w:delText>nd</w:delText>
        </w:r>
        <w:r w:rsidR="002B213B" w:rsidRPr="00E65CE6" w:rsidDel="006C33DE">
          <w:rPr>
            <w:bCs/>
            <w:color w:val="000000" w:themeColor="text1"/>
            <w:rPrChange w:id="1300" w:author="Matthew Pipkin" w:date="2020-09-08T16:22:00Z">
              <w:rPr>
                <w:bCs/>
                <w:color w:val="548DD4" w:themeColor="text2" w:themeTint="99"/>
              </w:rPr>
            </w:rPrChange>
          </w:rPr>
          <w:delText xml:space="preserve"> color]</w:delText>
        </w:r>
        <w:r w:rsidR="00061D2D" w:rsidDel="006C33DE">
          <w:rPr>
            <w:bCs/>
          </w:rPr>
          <w:delText>)</w:delText>
        </w:r>
      </w:del>
      <w:del w:id="1301" w:author="Matthew Pipkin" w:date="2020-09-07T15:44:00Z">
        <w:r w:rsidR="00FC08AF" w:rsidDel="00A9390E">
          <w:rPr>
            <w:bCs/>
          </w:rPr>
          <w:delText>.</w:delText>
        </w:r>
        <w:r w:rsidR="008F3D79" w:rsidDel="00A9390E">
          <w:rPr>
            <w:bCs/>
          </w:rPr>
          <w:delText xml:space="preserve"> </w:delText>
        </w:r>
        <w:r w:rsidR="00FD3637" w:rsidDel="00A9390E">
          <w:rPr>
            <w:bCs/>
          </w:rPr>
          <w:delText>P1 cells highly expressed</w:delText>
        </w:r>
      </w:del>
      <w:del w:id="1302" w:author="Matthew Pipkin" w:date="2020-09-10T11:13:00Z">
        <w:r w:rsidR="00FD3637" w:rsidDel="00502B7A">
          <w:rPr>
            <w:bCs/>
          </w:rPr>
          <w:delText xml:space="preserve"> </w:delText>
        </w:r>
      </w:del>
      <w:del w:id="1303" w:author="Matthew Pipkin" w:date="2020-09-08T16:03:00Z">
        <w:r w:rsidR="00FD3637" w:rsidDel="00A77D78">
          <w:rPr>
            <w:bCs/>
          </w:rPr>
          <w:delText xml:space="preserve">multiple TFs </w:delText>
        </w:r>
        <w:r w:rsidR="00181C1E" w:rsidDel="00A77D78">
          <w:rPr>
            <w:bCs/>
          </w:rPr>
          <w:delText>that</w:delText>
        </w:r>
        <w:r w:rsidR="000A767E" w:rsidDel="00A77D78">
          <w:rPr>
            <w:bCs/>
          </w:rPr>
          <w:delText xml:space="preserve"> </w:delText>
        </w:r>
        <w:r w:rsidR="00181C1E" w:rsidDel="00A77D78">
          <w:rPr>
            <w:bCs/>
          </w:rPr>
          <w:delText>promote differentiation of</w:delText>
        </w:r>
        <w:r w:rsidDel="00A77D78">
          <w:rPr>
            <w:bCs/>
          </w:rPr>
          <w:delText xml:space="preserve"> </w:delText>
        </w:r>
      </w:del>
      <w:del w:id="1304" w:author="Matthew Pipkin" w:date="2020-09-01T12:08:00Z">
        <w:r w:rsidDel="00AB5AF7">
          <w:rPr>
            <w:bCs/>
          </w:rPr>
          <w:delText>cytotoxic T lymphocytes (</w:delText>
        </w:r>
      </w:del>
      <w:del w:id="1305" w:author="Matthew Pipkin" w:date="2020-09-08T16:03:00Z">
        <w:r w:rsidDel="00A77D78">
          <w:rPr>
            <w:bCs/>
          </w:rPr>
          <w:delText>CTLs</w:delText>
        </w:r>
      </w:del>
      <w:del w:id="1306" w:author="Matthew Pipkin" w:date="2020-09-01T12:08:00Z">
        <w:r w:rsidDel="00AB5AF7">
          <w:rPr>
            <w:bCs/>
          </w:rPr>
          <w:delText>)</w:delText>
        </w:r>
      </w:del>
      <w:del w:id="1307" w:author="Matthew Pipkin" w:date="2020-07-14T14:43:00Z">
        <w:r w:rsidR="00FD3637" w:rsidDel="00CA070D">
          <w:rPr>
            <w:bCs/>
          </w:rPr>
          <w:delText>,</w:delText>
        </w:r>
        <w:r w:rsidR="00181C1E" w:rsidDel="00CA070D">
          <w:rPr>
            <w:bCs/>
          </w:rPr>
          <w:delText xml:space="preserve"> and that are selectively required for specific CD8 T cell subsets. However, P1 cells </w:delText>
        </w:r>
      </w:del>
      <w:del w:id="1308" w:author="Matthew Pipkin" w:date="2020-09-02T17:32:00Z">
        <w:r w:rsidR="00345C2E" w:rsidDel="00987CEF">
          <w:rPr>
            <w:bCs/>
          </w:rPr>
          <w:delText>were not enriched with</w:delText>
        </w:r>
        <w:r w:rsidR="000D5D9B" w:rsidDel="00987CEF">
          <w:rPr>
            <w:bCs/>
          </w:rPr>
          <w:delText xml:space="preserve"> </w:delText>
        </w:r>
      </w:del>
      <w:del w:id="1309" w:author="Matthew Pipkin" w:date="2020-09-08T16:04:00Z">
        <w:r w:rsidR="00181C1E" w:rsidDel="00A77D78">
          <w:rPr>
            <w:bCs/>
          </w:rPr>
          <w:delText xml:space="preserve">the </w:delText>
        </w:r>
        <w:r w:rsidR="000D5D9B" w:rsidDel="00A77D78">
          <w:rPr>
            <w:bCs/>
          </w:rPr>
          <w:delText>gene expression</w:delText>
        </w:r>
      </w:del>
      <w:del w:id="1310" w:author="Matthew Pipkin" w:date="2020-09-10T10:19:00Z">
        <w:r w:rsidR="000D5D9B" w:rsidDel="00FA7794">
          <w:rPr>
            <w:bCs/>
          </w:rPr>
          <w:delText xml:space="preserve"> signature</w:delText>
        </w:r>
        <w:r w:rsidR="00F35DB2" w:rsidDel="00FA7794">
          <w:rPr>
            <w:bCs/>
          </w:rPr>
          <w:delText>s</w:delText>
        </w:r>
        <w:r w:rsidR="000D5D9B" w:rsidDel="00FA7794">
          <w:rPr>
            <w:bCs/>
          </w:rPr>
          <w:delText xml:space="preserve"> of</w:delText>
        </w:r>
        <w:r w:rsidR="00271E0C" w:rsidDel="00FA7794">
          <w:rPr>
            <w:bCs/>
          </w:rPr>
          <w:delText xml:space="preserve"> </w:delText>
        </w:r>
      </w:del>
      <w:del w:id="1311" w:author="Matthew Pipkin" w:date="2020-09-02T17:33:00Z">
        <w:r w:rsidR="00D16027" w:rsidDel="00987CEF">
          <w:rPr>
            <w:bCs/>
          </w:rPr>
          <w:delText xml:space="preserve">any </w:delText>
        </w:r>
      </w:del>
      <w:del w:id="1312" w:author="Matthew Pipkin" w:date="2020-09-10T10:19:00Z">
        <w:r w:rsidR="00271E0C" w:rsidDel="00FA7794">
          <w:rPr>
            <w:bCs/>
          </w:rPr>
          <w:delText xml:space="preserve">mature </w:delText>
        </w:r>
        <w:r w:rsidR="00F35DB2" w:rsidDel="00FA7794">
          <w:rPr>
            <w:bCs/>
          </w:rPr>
          <w:delText>T</w:delText>
        </w:r>
        <w:r w:rsidR="00F35DB2" w:rsidRPr="00085785" w:rsidDel="00FA7794">
          <w:rPr>
            <w:bCs/>
            <w:vertAlign w:val="subscript"/>
          </w:rPr>
          <w:delText>EFF</w:delText>
        </w:r>
      </w:del>
      <w:del w:id="1313" w:author="Matthew Pipkin" w:date="2020-09-04T13:01:00Z">
        <w:r w:rsidR="00F35DB2" w:rsidDel="001D1C3F">
          <w:rPr>
            <w:bCs/>
          </w:rPr>
          <w:delText>,</w:delText>
        </w:r>
      </w:del>
      <w:del w:id="1314" w:author="Matthew Pipkin" w:date="2020-09-10T10:19:00Z">
        <w:r w:rsidR="00F35DB2" w:rsidDel="00FA7794">
          <w:rPr>
            <w:bCs/>
          </w:rPr>
          <w:delText xml:space="preserve"> T</w:delText>
        </w:r>
        <w:r w:rsidR="00F35DB2" w:rsidRPr="00085785" w:rsidDel="00FA7794">
          <w:rPr>
            <w:bCs/>
            <w:vertAlign w:val="subscript"/>
          </w:rPr>
          <w:delText xml:space="preserve">MEM </w:delText>
        </w:r>
      </w:del>
      <w:del w:id="1315" w:author="Matthew Pipkin" w:date="2020-09-04T13:01:00Z">
        <w:r w:rsidR="00F35DB2" w:rsidDel="001D1C3F">
          <w:rPr>
            <w:bCs/>
          </w:rPr>
          <w:delText>or T</w:delText>
        </w:r>
        <w:r w:rsidR="00F35DB2" w:rsidRPr="00085785" w:rsidDel="001D1C3F">
          <w:rPr>
            <w:bCs/>
            <w:vertAlign w:val="subscript"/>
          </w:rPr>
          <w:delText>EX</w:delText>
        </w:r>
        <w:r w:rsidR="00F35DB2" w:rsidDel="001D1C3F">
          <w:rPr>
            <w:bCs/>
          </w:rPr>
          <w:delText xml:space="preserve"> </w:delText>
        </w:r>
      </w:del>
      <w:del w:id="1316" w:author="Matthew Pipkin" w:date="2020-09-10T10:19:00Z">
        <w:r w:rsidR="00271E0C" w:rsidDel="00FA7794">
          <w:rPr>
            <w:bCs/>
          </w:rPr>
          <w:delText>CD8 T cell</w:delText>
        </w:r>
        <w:r w:rsidR="00181C1E" w:rsidDel="00FA7794">
          <w:rPr>
            <w:bCs/>
          </w:rPr>
          <w:delText xml:space="preserve"> subset</w:delText>
        </w:r>
      </w:del>
      <w:del w:id="1317" w:author="Matthew Pipkin" w:date="2020-09-08T16:04:00Z">
        <w:r w:rsidR="00181C1E" w:rsidDel="00A77D78">
          <w:rPr>
            <w:bCs/>
          </w:rPr>
          <w:delText>s</w:delText>
        </w:r>
        <w:r w:rsidR="00E85FDD" w:rsidDel="00A77D78">
          <w:rPr>
            <w:bCs/>
          </w:rPr>
          <w:delText xml:space="preserve">, </w:delText>
        </w:r>
      </w:del>
      <w:del w:id="1318" w:author="Matthew Pipkin" w:date="2020-09-10T10:19:00Z">
        <w:r w:rsidR="00E85FDD" w:rsidDel="00FA7794">
          <w:rPr>
            <w:bCs/>
          </w:rPr>
          <w:delText xml:space="preserve">whereas </w:delText>
        </w:r>
        <w:r w:rsidR="00FC741B" w:rsidDel="00FA7794">
          <w:rPr>
            <w:bCs/>
          </w:rPr>
          <w:delText xml:space="preserve">other </w:delText>
        </w:r>
        <w:r w:rsidR="00E85FDD" w:rsidDel="00FA7794">
          <w:rPr>
            <w:bCs/>
          </w:rPr>
          <w:delText xml:space="preserve">clusters </w:delText>
        </w:r>
      </w:del>
      <w:del w:id="1319" w:author="Matthew Pipkin" w:date="2020-09-02T17:33:00Z">
        <w:r w:rsidR="00DC091F" w:rsidDel="00987CEF">
          <w:rPr>
            <w:bCs/>
          </w:rPr>
          <w:delText>were</w:delText>
        </w:r>
        <w:r w:rsidR="00E85FDD" w:rsidDel="00987CEF">
          <w:rPr>
            <w:bCs/>
          </w:rPr>
          <w:delText xml:space="preserve"> strongly enriched with these signatures</w:delText>
        </w:r>
      </w:del>
      <w:del w:id="1320" w:author="Matthew Pipkin" w:date="2020-09-10T10:19:00Z">
        <w:r w:rsidR="00F35DB2" w:rsidDel="00FA7794">
          <w:rPr>
            <w:bCs/>
          </w:rPr>
          <w:delText xml:space="preserve"> </w:delText>
        </w:r>
        <w:r w:rsidR="00363490" w:rsidRPr="005132FF" w:rsidDel="00FA7794">
          <w:rPr>
            <w:bCs/>
          </w:rPr>
          <w:delText>(</w:delText>
        </w:r>
        <w:r w:rsidR="00363490" w:rsidRPr="000212CC" w:rsidDel="00FA7794">
          <w:rPr>
            <w:b/>
          </w:rPr>
          <w:delText>Fig. 1E</w:delText>
        </w:r>
        <w:r w:rsidR="00345C7D" w:rsidDel="00FA7794">
          <w:rPr>
            <w:b/>
          </w:rPr>
          <w:delText>-G</w:delText>
        </w:r>
        <w:r w:rsidR="00363490" w:rsidRPr="005132FF" w:rsidDel="00FA7794">
          <w:rPr>
            <w:bCs/>
          </w:rPr>
          <w:delText>)</w:delText>
        </w:r>
        <w:r w:rsidR="00A844E4" w:rsidRPr="00A844E4" w:rsidDel="00FA7794">
          <w:rPr>
            <w:bCs/>
          </w:rPr>
          <w:delText>.</w:delText>
        </w:r>
      </w:del>
      <w:del w:id="1321" w:author="Matthew Pipkin" w:date="2020-09-08T16:29:00Z">
        <w:r w:rsidR="005749FE" w:rsidDel="00625A1A">
          <w:rPr>
            <w:bCs/>
          </w:rPr>
          <w:delText xml:space="preserve"> </w:delText>
        </w:r>
      </w:del>
      <w:del w:id="1322" w:author="Matthew Pipkin" w:date="2020-09-02T17:36:00Z">
        <w:r w:rsidR="00AB36D6" w:rsidRPr="000212CC" w:rsidDel="00987CEF">
          <w:rPr>
            <w:bCs/>
          </w:rPr>
          <w:delText>T</w:delText>
        </w:r>
      </w:del>
      <w:del w:id="1323" w:author="Matthew Pipkin" w:date="2020-07-15T19:04:00Z">
        <w:r w:rsidR="00AB36D6" w:rsidRPr="000212CC" w:rsidDel="004E2C04">
          <w:rPr>
            <w:bCs/>
          </w:rPr>
          <w:delText>h</w:delText>
        </w:r>
      </w:del>
      <w:del w:id="1324" w:author="Matthew Pipkin" w:date="2020-07-14T14:45:00Z">
        <w:r w:rsidR="00AB36D6" w:rsidRPr="000212CC" w:rsidDel="003972FD">
          <w:rPr>
            <w:bCs/>
          </w:rPr>
          <w:delText xml:space="preserve">us, </w:delText>
        </w:r>
      </w:del>
      <w:del w:id="1325" w:author="Matthew Pipkin" w:date="2020-09-02T17:36:00Z">
        <w:r w:rsidR="00AB36D6" w:rsidDel="00987CEF">
          <w:rPr>
            <w:bCs/>
          </w:rPr>
          <w:delText>naïve CD8 T cells</w:delText>
        </w:r>
        <w:r w:rsidR="00345C7D" w:rsidDel="00987CEF">
          <w:rPr>
            <w:bCs/>
          </w:rPr>
          <w:delText xml:space="preserve"> </w:delText>
        </w:r>
      </w:del>
      <w:del w:id="1326" w:author="Matthew Pipkin" w:date="2020-08-21T19:56:00Z">
        <w:r w:rsidR="00345C7D" w:rsidDel="00427A64">
          <w:rPr>
            <w:bCs/>
          </w:rPr>
          <w:delText>activated by</w:delText>
        </w:r>
      </w:del>
      <w:del w:id="1327" w:author="Matthew Pipkin" w:date="2020-09-02T17:36:00Z">
        <w:r w:rsidR="00345C7D" w:rsidDel="00987CEF">
          <w:rPr>
            <w:bCs/>
          </w:rPr>
          <w:delText xml:space="preserve"> viral </w:delText>
        </w:r>
      </w:del>
      <w:del w:id="1328" w:author="Matthew Pipkin" w:date="2020-08-21T19:56:00Z">
        <w:r w:rsidR="00345C7D" w:rsidDel="00427A64">
          <w:rPr>
            <w:bCs/>
          </w:rPr>
          <w:delText>infection</w:delText>
        </w:r>
        <w:r w:rsidR="00FC08AF" w:rsidDel="00427A64">
          <w:rPr>
            <w:bCs/>
          </w:rPr>
          <w:delText xml:space="preserve"> </w:delText>
        </w:r>
      </w:del>
      <w:del w:id="1329" w:author="Matthew Pipkin" w:date="2020-09-02T17:36:00Z">
        <w:r w:rsidR="00FC08AF" w:rsidDel="00987CEF">
          <w:rPr>
            <w:bCs/>
          </w:rPr>
          <w:delText>proliferate</w:delText>
        </w:r>
      </w:del>
      <w:del w:id="1330" w:author="Matthew Pipkin" w:date="2020-08-21T19:56:00Z">
        <w:r w:rsidR="00344480" w:rsidDel="00427A64">
          <w:rPr>
            <w:bCs/>
          </w:rPr>
          <w:delText>d</w:delText>
        </w:r>
      </w:del>
      <w:del w:id="1331" w:author="Matthew Pipkin" w:date="2020-09-02T17:36:00Z">
        <w:r w:rsidR="00FC08AF" w:rsidDel="00987CEF">
          <w:rPr>
            <w:bCs/>
          </w:rPr>
          <w:delText xml:space="preserve"> extensively </w:delText>
        </w:r>
      </w:del>
      <w:del w:id="1332" w:author="Matthew Pipkin" w:date="2020-08-21T19:54:00Z">
        <w:r w:rsidR="00FC08AF" w:rsidDel="00427A64">
          <w:rPr>
            <w:bCs/>
          </w:rPr>
          <w:delText>and</w:delText>
        </w:r>
        <w:r w:rsidR="002B18E6" w:rsidDel="00427A64">
          <w:rPr>
            <w:bCs/>
          </w:rPr>
          <w:delText xml:space="preserve"> </w:delText>
        </w:r>
        <w:r w:rsidR="00AB36D6" w:rsidDel="00427A64">
          <w:rPr>
            <w:bCs/>
          </w:rPr>
          <w:delText>differentiate</w:delText>
        </w:r>
        <w:r w:rsidR="00344480" w:rsidDel="00427A64">
          <w:rPr>
            <w:bCs/>
          </w:rPr>
          <w:delText>d</w:delText>
        </w:r>
        <w:r w:rsidR="00AB36D6" w:rsidDel="00427A64">
          <w:rPr>
            <w:bCs/>
          </w:rPr>
          <w:delText xml:space="preserve"> along a</w:delText>
        </w:r>
        <w:r w:rsidR="00345C7D" w:rsidDel="00427A64">
          <w:rPr>
            <w:bCs/>
          </w:rPr>
          <w:delText xml:space="preserve"> common</w:delText>
        </w:r>
        <w:r w:rsidR="00AB36D6" w:rsidDel="00427A64">
          <w:rPr>
            <w:bCs/>
          </w:rPr>
          <w:delText xml:space="preserve"> linear path</w:delText>
        </w:r>
      </w:del>
      <w:del w:id="1333" w:author="Matthew Pipkin" w:date="2020-07-14T14:46:00Z">
        <w:r w:rsidR="00AB36D6" w:rsidDel="003972FD">
          <w:rPr>
            <w:bCs/>
          </w:rPr>
          <w:delText xml:space="preserve"> </w:delText>
        </w:r>
        <w:r w:rsidR="00FD3637" w:rsidDel="003972FD">
          <w:rPr>
            <w:bCs/>
          </w:rPr>
          <w:delText xml:space="preserve">during which time they </w:delText>
        </w:r>
        <w:r w:rsidDel="003972FD">
          <w:rPr>
            <w:bCs/>
          </w:rPr>
          <w:delText>co-expressed</w:delText>
        </w:r>
        <w:r w:rsidR="00FD3637" w:rsidDel="003972FD">
          <w:rPr>
            <w:bCs/>
          </w:rPr>
          <w:delText xml:space="preserve"> multiple key regulatory molecules</w:delText>
        </w:r>
        <w:r w:rsidDel="003972FD">
          <w:rPr>
            <w:bCs/>
          </w:rPr>
          <w:delText xml:space="preserve"> that </w:delText>
        </w:r>
        <w:r w:rsidR="00FC741B" w:rsidDel="003972FD">
          <w:rPr>
            <w:bCs/>
          </w:rPr>
          <w:delText>promote</w:delText>
        </w:r>
        <w:r w:rsidDel="003972FD">
          <w:rPr>
            <w:bCs/>
          </w:rPr>
          <w:delText xml:space="preserve"> CTL development</w:delText>
        </w:r>
      </w:del>
      <w:del w:id="1334" w:author="Matthew Pipkin" w:date="2020-07-15T19:04:00Z">
        <w:r w:rsidDel="004E2C04">
          <w:rPr>
            <w:bCs/>
          </w:rPr>
          <w:delText>.</w:delText>
        </w:r>
        <w:r w:rsidR="00F43865" w:rsidDel="004E2C04">
          <w:rPr>
            <w:bCs/>
          </w:rPr>
          <w:delText xml:space="preserve"> </w:delText>
        </w:r>
      </w:del>
      <w:del w:id="1335" w:author="Matthew Pipkin" w:date="2020-07-14T14:46:00Z">
        <w:r w:rsidR="00F43865" w:rsidDel="003972FD">
          <w:rPr>
            <w:bCs/>
          </w:rPr>
          <w:delText xml:space="preserve">P1 cells </w:delText>
        </w:r>
        <w:r w:rsidR="001D337B" w:rsidDel="003972FD">
          <w:rPr>
            <w:bCs/>
          </w:rPr>
          <w:delText>were connected</w:delText>
        </w:r>
        <w:r w:rsidR="00F43865" w:rsidDel="003972FD">
          <w:rPr>
            <w:bCs/>
          </w:rPr>
          <w:delText xml:space="preserve"> with </w:delText>
        </w:r>
        <w:r w:rsidR="001D337B" w:rsidDel="003972FD">
          <w:rPr>
            <w:bCs/>
          </w:rPr>
          <w:delText>downstream</w:delText>
        </w:r>
        <w:r w:rsidR="00FC741B" w:rsidDel="003972FD">
          <w:rPr>
            <w:bCs/>
          </w:rPr>
          <w:delText xml:space="preserve"> clusters of cells </w:delText>
        </w:r>
        <w:r w:rsidR="0017713F" w:rsidDel="003972FD">
          <w:rPr>
            <w:bCs/>
          </w:rPr>
          <w:delText xml:space="preserve">arraged later in pseudotime that were </w:delText>
        </w:r>
        <w:r w:rsidR="00FC741B" w:rsidDel="003972FD">
          <w:rPr>
            <w:bCs/>
          </w:rPr>
          <w:delText>enriched with specific</w:delText>
        </w:r>
        <w:r w:rsidR="009A285B" w:rsidDel="003972FD">
          <w:rPr>
            <w:bCs/>
          </w:rPr>
          <w:delText xml:space="preserve"> </w:delText>
        </w:r>
        <w:r w:rsidDel="003972FD">
          <w:rPr>
            <w:bCs/>
          </w:rPr>
          <w:delText>T</w:delText>
        </w:r>
        <w:r w:rsidRPr="00B46766" w:rsidDel="003972FD">
          <w:rPr>
            <w:bCs/>
            <w:vertAlign w:val="subscript"/>
          </w:rPr>
          <w:delText>EFF</w:delText>
        </w:r>
        <w:r w:rsidDel="003972FD">
          <w:rPr>
            <w:bCs/>
          </w:rPr>
          <w:delText>, T</w:delText>
        </w:r>
        <w:r w:rsidRPr="00B46766" w:rsidDel="003972FD">
          <w:rPr>
            <w:bCs/>
            <w:vertAlign w:val="subscript"/>
          </w:rPr>
          <w:delText>MEM</w:delText>
        </w:r>
        <w:r w:rsidDel="003972FD">
          <w:rPr>
            <w:bCs/>
          </w:rPr>
          <w:delText xml:space="preserve"> and T</w:delText>
        </w:r>
        <w:r w:rsidRPr="00B46766" w:rsidDel="003972FD">
          <w:rPr>
            <w:bCs/>
            <w:vertAlign w:val="subscript"/>
          </w:rPr>
          <w:delText>EX</w:delText>
        </w:r>
        <w:r w:rsidDel="003972FD">
          <w:rPr>
            <w:bCs/>
          </w:rPr>
          <w:delText xml:space="preserve"> </w:delText>
        </w:r>
        <w:r w:rsidR="00FC741B" w:rsidDel="003972FD">
          <w:rPr>
            <w:bCs/>
          </w:rPr>
          <w:delText>gene expression signatures</w:delText>
        </w:r>
        <w:r w:rsidR="009A285B" w:rsidDel="003972FD">
          <w:rPr>
            <w:bCs/>
          </w:rPr>
          <w:delText xml:space="preserve">. On this basis, we defined P1 cells as </w:delText>
        </w:r>
        <w:r w:rsidR="00AB36D6" w:rsidDel="003972FD">
          <w:rPr>
            <w:bCs/>
          </w:rPr>
          <w:delText>common</w:delText>
        </w:r>
        <w:r w:rsidR="009A285B" w:rsidDel="003972FD">
          <w:rPr>
            <w:bCs/>
          </w:rPr>
          <w:delText xml:space="preserve"> </w:delText>
        </w:r>
        <w:r w:rsidR="00344480" w:rsidDel="003972FD">
          <w:rPr>
            <w:bCs/>
          </w:rPr>
          <w:delText xml:space="preserve">uncommitted </w:delText>
        </w:r>
        <w:r w:rsidR="008F3D79" w:rsidDel="003972FD">
          <w:rPr>
            <w:bCs/>
          </w:rPr>
          <w:delText xml:space="preserve">effector and memory </w:delText>
        </w:r>
        <w:r w:rsidR="00AB36D6" w:rsidDel="003972FD">
          <w:rPr>
            <w:bCs/>
          </w:rPr>
          <w:delText>progenitor cells (cEMPs</w:delText>
        </w:r>
        <w:r w:rsidR="0025206C" w:rsidDel="003972FD">
          <w:rPr>
            <w:bCs/>
          </w:rPr>
          <w:delText>)</w:delText>
        </w:r>
        <w:r w:rsidR="00AB36D6" w:rsidDel="003972FD">
          <w:rPr>
            <w:bCs/>
          </w:rPr>
          <w:delText xml:space="preserve">. </w:delText>
        </w:r>
      </w:del>
    </w:p>
    <w:p w14:paraId="2EE349E9" w14:textId="04D52A9E" w:rsidR="00420550" w:rsidRDefault="00420550" w:rsidP="00FE4F7F">
      <w:pPr>
        <w:pStyle w:val="Paragraph"/>
        <w:rPr>
          <w:bCs/>
        </w:rPr>
        <w:pPrChange w:id="1336" w:author="Matthew Pipkin" w:date="2020-09-11T14:51:00Z">
          <w:pPr>
            <w:pStyle w:val="Paragraph"/>
            <w:ind w:firstLine="0"/>
          </w:pPr>
        </w:pPrChange>
      </w:pPr>
    </w:p>
    <w:p w14:paraId="7583FFB2" w14:textId="51E2CC75" w:rsidR="00331855" w:rsidRDefault="00D57631" w:rsidP="00085785">
      <w:pPr>
        <w:pStyle w:val="Paragraph"/>
        <w:ind w:firstLine="0"/>
        <w:rPr>
          <w:ins w:id="1337" w:author="Matthew Pipkin" w:date="2020-09-05T13:36:00Z"/>
          <w:b/>
        </w:rPr>
      </w:pPr>
      <w:ins w:id="1338" w:author="Matthew Pipkin" w:date="2020-09-11T18:59:00Z">
        <w:r>
          <w:rPr>
            <w:b/>
          </w:rPr>
          <w:t>S</w:t>
        </w:r>
      </w:ins>
      <w:ins w:id="1339" w:author="Matthew Pipkin" w:date="2020-09-11T19:00:00Z">
        <w:r>
          <w:rPr>
            <w:b/>
          </w:rPr>
          <w:t xml:space="preserve">topped here at 9/11/20. </w:t>
        </w:r>
      </w:ins>
      <w:bookmarkStart w:id="1340" w:name="_GoBack"/>
      <w:bookmarkEnd w:id="1340"/>
    </w:p>
    <w:p w14:paraId="554FCD5D" w14:textId="20665275" w:rsidR="00F83400" w:rsidRPr="00E7721A" w:rsidRDefault="00D81DD2" w:rsidP="00085785">
      <w:pPr>
        <w:pStyle w:val="Paragraph"/>
        <w:ind w:firstLine="0"/>
        <w:rPr>
          <w:b/>
        </w:rPr>
      </w:pPr>
      <w:r w:rsidRPr="00D80973">
        <w:rPr>
          <w:b/>
          <w:highlight w:val="red"/>
          <w:rPrChange w:id="1341" w:author="Matthew Pipkin" w:date="2020-09-11T18:59:00Z">
            <w:rPr>
              <w:b/>
            </w:rPr>
          </w:rPrChange>
        </w:rPr>
        <w:t xml:space="preserve">Four </w:t>
      </w:r>
      <w:del w:id="1342" w:author="Matthew Pipkin" w:date="2020-07-14T14:52:00Z">
        <w:r w:rsidRPr="00D80973" w:rsidDel="003972FD">
          <w:rPr>
            <w:b/>
            <w:highlight w:val="red"/>
            <w:rPrChange w:id="1343" w:author="Matthew Pipkin" w:date="2020-09-11T18:59:00Z">
              <w:rPr>
                <w:b/>
              </w:rPr>
            </w:rPrChange>
          </w:rPr>
          <w:delText xml:space="preserve">main </w:delText>
        </w:r>
      </w:del>
      <w:del w:id="1344" w:author="Matthew Pipkin" w:date="2020-07-14T13:23:00Z">
        <w:r w:rsidRPr="00D80973" w:rsidDel="00BB0A32">
          <w:rPr>
            <w:b/>
            <w:bCs/>
            <w:highlight w:val="red"/>
            <w:rPrChange w:id="1345" w:author="Matthew Pipkin" w:date="2020-09-11T18:59:00Z">
              <w:rPr>
                <w:b/>
                <w:bCs/>
              </w:rPr>
            </w:rPrChange>
          </w:rPr>
          <w:delText xml:space="preserve">developmental </w:delText>
        </w:r>
      </w:del>
      <w:del w:id="1346" w:author="Matthew Pipkin" w:date="2020-07-14T14:52:00Z">
        <w:r w:rsidRPr="00D80973" w:rsidDel="003972FD">
          <w:rPr>
            <w:b/>
            <w:bCs/>
            <w:highlight w:val="red"/>
            <w:rPrChange w:id="1347" w:author="Matthew Pipkin" w:date="2020-09-11T18:59:00Z">
              <w:rPr>
                <w:b/>
                <w:bCs/>
              </w:rPr>
            </w:rPrChange>
          </w:rPr>
          <w:delText>trajectories</w:delText>
        </w:r>
      </w:del>
      <w:ins w:id="1348" w:author="Matthew Pipkin" w:date="2020-07-14T14:52:00Z">
        <w:r w:rsidR="003972FD" w:rsidRPr="00D80973">
          <w:rPr>
            <w:b/>
            <w:highlight w:val="red"/>
            <w:rPrChange w:id="1349" w:author="Matthew Pipkin" w:date="2020-09-11T18:59:00Z">
              <w:rPr>
                <w:b/>
              </w:rPr>
            </w:rPrChange>
          </w:rPr>
          <w:t>developm</w:t>
        </w:r>
      </w:ins>
      <w:ins w:id="1350" w:author="Matthew Pipkin" w:date="2020-07-14T14:53:00Z">
        <w:r w:rsidR="003972FD" w:rsidRPr="00D80973">
          <w:rPr>
            <w:b/>
            <w:highlight w:val="red"/>
            <w:rPrChange w:id="1351" w:author="Matthew Pipkin" w:date="2020-09-11T18:59:00Z">
              <w:rPr>
                <w:b/>
              </w:rPr>
            </w:rPrChange>
          </w:rPr>
          <w:t>ental trajectories</w:t>
        </w:r>
      </w:ins>
      <w:r w:rsidRPr="00D80973">
        <w:rPr>
          <w:b/>
          <w:bCs/>
          <w:highlight w:val="red"/>
          <w:rPrChange w:id="1352" w:author="Matthew Pipkin" w:date="2020-09-11T18:59:00Z">
            <w:rPr>
              <w:b/>
              <w:bCs/>
            </w:rPr>
          </w:rPrChange>
        </w:rPr>
        <w:t xml:space="preserve"> </w:t>
      </w:r>
      <w:ins w:id="1353" w:author="Matthew Pipkin" w:date="2020-07-14T14:52:00Z">
        <w:r w:rsidR="003972FD" w:rsidRPr="00D80973">
          <w:rPr>
            <w:b/>
            <w:bCs/>
            <w:highlight w:val="red"/>
            <w:rPrChange w:id="1354" w:author="Matthew Pipkin" w:date="2020-09-11T18:59:00Z">
              <w:rPr>
                <w:b/>
                <w:bCs/>
              </w:rPr>
            </w:rPrChange>
          </w:rPr>
          <w:t>initialize</w:t>
        </w:r>
      </w:ins>
      <w:del w:id="1355" w:author="Matthew Pipkin" w:date="2020-07-14T14:52:00Z">
        <w:r w:rsidR="00AE5F9B" w:rsidRPr="00D80973" w:rsidDel="003972FD">
          <w:rPr>
            <w:b/>
            <w:bCs/>
            <w:highlight w:val="red"/>
            <w:rPrChange w:id="1356" w:author="Matthew Pipkin" w:date="2020-09-11T18:59:00Z">
              <w:rPr>
                <w:b/>
                <w:bCs/>
              </w:rPr>
            </w:rPrChange>
          </w:rPr>
          <w:delText>establish</w:delText>
        </w:r>
      </w:del>
      <w:r w:rsidRPr="00D80973">
        <w:rPr>
          <w:b/>
          <w:bCs/>
          <w:highlight w:val="red"/>
          <w:rPrChange w:id="1357" w:author="Matthew Pipkin" w:date="2020-09-11T18:59:00Z">
            <w:rPr>
              <w:b/>
              <w:bCs/>
            </w:rPr>
          </w:rPrChange>
        </w:rPr>
        <w:t xml:space="preserve"> </w:t>
      </w:r>
      <w:del w:id="1358" w:author="Matthew Pipkin" w:date="2020-07-14T13:22:00Z">
        <w:r w:rsidR="00AE5F9B" w:rsidRPr="00D80973" w:rsidDel="00BB0A32">
          <w:rPr>
            <w:b/>
            <w:bCs/>
            <w:highlight w:val="red"/>
            <w:rPrChange w:id="1359" w:author="Matthew Pipkin" w:date="2020-09-11T18:59:00Z">
              <w:rPr>
                <w:b/>
                <w:bCs/>
              </w:rPr>
            </w:rPrChange>
          </w:rPr>
          <w:delText xml:space="preserve">early </w:delText>
        </w:r>
        <w:r w:rsidRPr="00D80973" w:rsidDel="00BB0A32">
          <w:rPr>
            <w:b/>
            <w:bCs/>
            <w:highlight w:val="red"/>
            <w:rPrChange w:id="1360" w:author="Matthew Pipkin" w:date="2020-09-11T18:59:00Z">
              <w:rPr>
                <w:b/>
                <w:bCs/>
              </w:rPr>
            </w:rPrChange>
          </w:rPr>
          <w:delText>antiviral CD8 T cell ontogeny during acute and chronic viral infection</w:delText>
        </w:r>
      </w:del>
      <w:ins w:id="1361" w:author="Matthew Pipkin" w:date="2020-07-14T13:22:00Z">
        <w:r w:rsidR="00BB0A32" w:rsidRPr="00D80973">
          <w:rPr>
            <w:b/>
            <w:bCs/>
            <w:highlight w:val="red"/>
            <w:rPrChange w:id="1362" w:author="Matthew Pipkin" w:date="2020-09-11T18:59:00Z">
              <w:rPr>
                <w:b/>
                <w:bCs/>
              </w:rPr>
            </w:rPrChange>
          </w:rPr>
          <w:t>T</w:t>
        </w:r>
        <w:r w:rsidR="00BB0A32" w:rsidRPr="00D80973">
          <w:rPr>
            <w:b/>
            <w:bCs/>
            <w:highlight w:val="red"/>
            <w:vertAlign w:val="subscript"/>
            <w:rPrChange w:id="1363" w:author="Matthew Pipkin" w:date="2020-09-11T18:59:00Z">
              <w:rPr>
                <w:b/>
                <w:bCs/>
              </w:rPr>
            </w:rPrChange>
          </w:rPr>
          <w:t>MEM</w:t>
        </w:r>
        <w:r w:rsidR="00BB0A32" w:rsidRPr="00D80973">
          <w:rPr>
            <w:b/>
            <w:bCs/>
            <w:highlight w:val="red"/>
            <w:rPrChange w:id="1364" w:author="Matthew Pipkin" w:date="2020-09-11T18:59:00Z">
              <w:rPr>
                <w:b/>
                <w:bCs/>
              </w:rPr>
            </w:rPrChange>
          </w:rPr>
          <w:t xml:space="preserve"> and T</w:t>
        </w:r>
        <w:r w:rsidR="00BB0A32" w:rsidRPr="00D80973">
          <w:rPr>
            <w:b/>
            <w:bCs/>
            <w:highlight w:val="red"/>
            <w:vertAlign w:val="subscript"/>
            <w:rPrChange w:id="1365" w:author="Matthew Pipkin" w:date="2020-09-11T18:59:00Z">
              <w:rPr>
                <w:b/>
                <w:bCs/>
              </w:rPr>
            </w:rPrChange>
          </w:rPr>
          <w:t>EX</w:t>
        </w:r>
        <w:r w:rsidR="00BB0A32" w:rsidRPr="00D80973">
          <w:rPr>
            <w:b/>
            <w:bCs/>
            <w:highlight w:val="red"/>
            <w:rPrChange w:id="1366" w:author="Matthew Pipkin" w:date="2020-09-11T18:59:00Z">
              <w:rPr>
                <w:b/>
                <w:bCs/>
              </w:rPr>
            </w:rPrChange>
          </w:rPr>
          <w:t xml:space="preserve"> </w:t>
        </w:r>
      </w:ins>
      <w:ins w:id="1367" w:author="Matthew Pipkin" w:date="2020-07-14T13:23:00Z">
        <w:r w:rsidR="00BB0A32" w:rsidRPr="00D80973">
          <w:rPr>
            <w:b/>
            <w:bCs/>
            <w:highlight w:val="red"/>
            <w:rPrChange w:id="1368" w:author="Matthew Pipkin" w:date="2020-09-11T18:59:00Z">
              <w:rPr>
                <w:b/>
                <w:bCs/>
              </w:rPr>
            </w:rPrChange>
          </w:rPr>
          <w:t xml:space="preserve">cell </w:t>
        </w:r>
      </w:ins>
      <w:ins w:id="1369" w:author="Matthew Pipkin" w:date="2020-09-05T13:36:00Z">
        <w:r w:rsidR="00331855" w:rsidRPr="00D80973">
          <w:rPr>
            <w:b/>
            <w:bCs/>
            <w:highlight w:val="red"/>
            <w:rPrChange w:id="1370" w:author="Matthew Pipkin" w:date="2020-09-11T18:59:00Z">
              <w:rPr>
                <w:b/>
                <w:bCs/>
              </w:rPr>
            </w:rPrChange>
          </w:rPr>
          <w:t>diversification</w:t>
        </w:r>
      </w:ins>
      <w:del w:id="1371" w:author="Matthew Pipkin" w:date="2020-07-14T14:53:00Z">
        <w:r w:rsidRPr="00D80973" w:rsidDel="003972FD">
          <w:rPr>
            <w:b/>
            <w:bCs/>
            <w:highlight w:val="red"/>
            <w:rPrChange w:id="1372" w:author="Matthew Pipkin" w:date="2020-09-11T18:59:00Z">
              <w:rPr>
                <w:b/>
                <w:bCs/>
              </w:rPr>
            </w:rPrChange>
          </w:rPr>
          <w:delText>.</w:delText>
        </w:r>
      </w:del>
      <w:r w:rsidRPr="00852ACC">
        <w:rPr>
          <w:bCs/>
        </w:rPr>
        <w:t> </w:t>
      </w:r>
      <w:r>
        <w:t xml:space="preserve"> </w:t>
      </w:r>
    </w:p>
    <w:p w14:paraId="1740C4FE" w14:textId="21FAC9BC" w:rsidR="00600FA1" w:rsidRDefault="00A51A43" w:rsidP="00B30D20">
      <w:pPr>
        <w:pStyle w:val="Paragraph"/>
        <w:rPr>
          <w:ins w:id="1373" w:author="Matthew Pipkin" w:date="2020-09-05T16:12:00Z"/>
          <w:bCs/>
        </w:rPr>
      </w:pPr>
      <w:ins w:id="1374" w:author="Matthew Pipkin" w:date="2020-08-21T18:45:00Z">
        <w:r>
          <w:rPr>
            <w:bCs/>
          </w:rPr>
          <w:t>Strong c</w:t>
        </w:r>
      </w:ins>
      <w:ins w:id="1375" w:author="Matthew Pipkin" w:date="2020-08-21T18:44:00Z">
        <w:r>
          <w:rPr>
            <w:bCs/>
          </w:rPr>
          <w:t>onnections between</w:t>
        </w:r>
      </w:ins>
      <w:del w:id="1376" w:author="Matthew Pipkin" w:date="2020-07-15T19:35:00Z">
        <w:r w:rsidR="00190AEF" w:rsidDel="00552297">
          <w:rPr>
            <w:bCs/>
          </w:rPr>
          <w:delText>Strong</w:delText>
        </w:r>
      </w:del>
      <w:del w:id="1377" w:author="Matthew Pipkin" w:date="2020-08-21T18:44:00Z">
        <w:r w:rsidR="00190AEF" w:rsidDel="00A51A43">
          <w:rPr>
            <w:bCs/>
          </w:rPr>
          <w:delText xml:space="preserve"> correlations between</w:delText>
        </w:r>
      </w:del>
      <w:r w:rsidR="00190AEF">
        <w:rPr>
          <w:bCs/>
        </w:rPr>
        <w:t xml:space="preserve"> </w:t>
      </w:r>
      <w:del w:id="1378" w:author="Matthew Pipkin" w:date="2020-08-21T18:44:00Z">
        <w:r w:rsidR="00190AEF" w:rsidDel="00A51A43">
          <w:rPr>
            <w:bCs/>
          </w:rPr>
          <w:delText xml:space="preserve">uEMP </w:delText>
        </w:r>
      </w:del>
      <w:r w:rsidR="00190AEF">
        <w:rPr>
          <w:bCs/>
        </w:rPr>
        <w:t>cells in cluster P1</w:t>
      </w:r>
      <w:r w:rsidR="00D86E1B">
        <w:rPr>
          <w:bCs/>
        </w:rPr>
        <w:t xml:space="preserve"> </w:t>
      </w:r>
      <w:r w:rsidR="00190AEF">
        <w:rPr>
          <w:bCs/>
        </w:rPr>
        <w:t xml:space="preserve">with </w:t>
      </w:r>
      <w:del w:id="1379" w:author="Matthew Pipkin" w:date="2020-07-15T19:36:00Z">
        <w:r w:rsidR="00587CD5" w:rsidDel="00552297">
          <w:rPr>
            <w:bCs/>
          </w:rPr>
          <w:delText>the distinct</w:delText>
        </w:r>
        <w:r w:rsidR="00190AEF" w:rsidDel="00552297">
          <w:rPr>
            <w:bCs/>
          </w:rPr>
          <w:delText xml:space="preserve"> clusters</w:delText>
        </w:r>
      </w:del>
      <w:ins w:id="1380" w:author="Matthew Pipkin" w:date="2020-09-05T15:58:00Z">
        <w:r w:rsidR="00331855">
          <w:rPr>
            <w:bCs/>
          </w:rPr>
          <w:t>those</w:t>
        </w:r>
      </w:ins>
      <w:ins w:id="1381" w:author="Matthew Pipkin" w:date="2020-09-05T15:34:00Z">
        <w:r w:rsidR="00331855">
          <w:rPr>
            <w:bCs/>
          </w:rPr>
          <w:t xml:space="preserve"> in clusters</w:t>
        </w:r>
      </w:ins>
      <w:del w:id="1382" w:author="Matthew Pipkin" w:date="2020-09-05T15:34:00Z">
        <w:r w:rsidR="00190AEF" w:rsidDel="00331855">
          <w:rPr>
            <w:bCs/>
          </w:rPr>
          <w:delText xml:space="preserve"> </w:delText>
        </w:r>
      </w:del>
      <w:ins w:id="1383" w:author="Matthew Pipkin" w:date="2020-09-05T15:29:00Z">
        <w:r w:rsidR="00331855">
          <w:rPr>
            <w:bCs/>
          </w:rPr>
          <w:t xml:space="preserve"> </w:t>
        </w:r>
      </w:ins>
      <w:ins w:id="1384" w:author="Matthew Pipkin" w:date="2020-09-11T11:33:00Z">
        <w:r w:rsidR="00E614A6">
          <w:rPr>
            <w:bCs/>
          </w:rPr>
          <w:t xml:space="preserve">P2, P3, </w:t>
        </w:r>
        <w:r w:rsidR="00923241">
          <w:rPr>
            <w:bCs/>
          </w:rPr>
          <w:t xml:space="preserve">P5, and P7 </w:t>
        </w:r>
      </w:ins>
      <w:del w:id="1385" w:author="Matthew Pipkin" w:date="2020-09-11T11:33:00Z">
        <w:r w:rsidR="00190AEF" w:rsidDel="00E614A6">
          <w:rPr>
            <w:bCs/>
          </w:rPr>
          <w:delText>arranged later in</w:delText>
        </w:r>
      </w:del>
      <w:del w:id="1386" w:author="Matthew Pipkin" w:date="2020-09-05T15:18:00Z">
        <w:r w:rsidR="00190AEF" w:rsidDel="00331855">
          <w:rPr>
            <w:bCs/>
          </w:rPr>
          <w:delText xml:space="preserve"> </w:delText>
        </w:r>
      </w:del>
      <w:del w:id="1387" w:author="Matthew Pipkin" w:date="2020-09-11T11:33:00Z">
        <w:r w:rsidR="00190AEF" w:rsidDel="00E614A6">
          <w:rPr>
            <w:bCs/>
          </w:rPr>
          <w:delText>pseudotime</w:delText>
        </w:r>
      </w:del>
      <w:ins w:id="1388" w:author="Matthew Pipkin" w:date="2020-08-21T18:44:00Z">
        <w:r>
          <w:rPr>
            <w:bCs/>
          </w:rPr>
          <w:t xml:space="preserve">implied </w:t>
        </w:r>
      </w:ins>
      <w:ins w:id="1389" w:author="Matthew Pipkin" w:date="2020-09-05T11:54:00Z">
        <w:r w:rsidR="00331855">
          <w:rPr>
            <w:bCs/>
          </w:rPr>
          <w:t>activated</w:t>
        </w:r>
      </w:ins>
      <w:ins w:id="1390" w:author="Matthew Pipkin" w:date="2020-09-04T13:12:00Z">
        <w:r w:rsidR="004676E2">
          <w:rPr>
            <w:bCs/>
          </w:rPr>
          <w:t xml:space="preserve"> CD8 T cells</w:t>
        </w:r>
      </w:ins>
      <w:ins w:id="1391" w:author="Matthew Pipkin" w:date="2020-09-05T15:11:00Z">
        <w:r w:rsidR="00331855">
          <w:rPr>
            <w:bCs/>
          </w:rPr>
          <w:t xml:space="preserve"> </w:t>
        </w:r>
      </w:ins>
      <w:ins w:id="1392" w:author="Matthew Pipkin" w:date="2020-09-11T11:52:00Z">
        <w:r w:rsidR="002C58DC">
          <w:rPr>
            <w:bCs/>
          </w:rPr>
          <w:t xml:space="preserve">initially diversify along four separate trajectories </w:t>
        </w:r>
      </w:ins>
      <w:del w:id="1393" w:author="Matthew Pipkin" w:date="2020-08-21T18:46:00Z">
        <w:r w:rsidR="00190AEF" w:rsidDel="00A51A43">
          <w:rPr>
            <w:bCs/>
          </w:rPr>
          <w:delText xml:space="preserve"> </w:delText>
        </w:r>
      </w:del>
      <w:del w:id="1394" w:author="Matthew Pipkin" w:date="2020-07-15T19:36:00Z">
        <w:r w:rsidR="00190AEF" w:rsidDel="00552297">
          <w:rPr>
            <w:bCs/>
          </w:rPr>
          <w:delText xml:space="preserve">implied </w:delText>
        </w:r>
      </w:del>
      <w:del w:id="1395" w:author="Matthew Pipkin" w:date="2020-07-15T19:35:00Z">
        <w:r w:rsidR="00190AEF" w:rsidDel="00552297">
          <w:rPr>
            <w:bCs/>
          </w:rPr>
          <w:delText>f</w:delText>
        </w:r>
        <w:r w:rsidR="001E7D5C" w:rsidDel="00552297">
          <w:rPr>
            <w:bCs/>
          </w:rPr>
          <w:delText>our</w:delText>
        </w:r>
        <w:r w:rsidR="00190AEF" w:rsidDel="00552297">
          <w:rPr>
            <w:bCs/>
          </w:rPr>
          <w:delText xml:space="preserve"> </w:delText>
        </w:r>
        <w:r w:rsidR="005A4AB7" w:rsidDel="00552297">
          <w:rPr>
            <w:bCs/>
          </w:rPr>
          <w:delText xml:space="preserve">early </w:delText>
        </w:r>
        <w:r w:rsidR="00345C2E" w:rsidDel="00552297">
          <w:rPr>
            <w:bCs/>
          </w:rPr>
          <w:delText xml:space="preserve">developmental </w:delText>
        </w:r>
        <w:r w:rsidR="001E7D5C" w:rsidDel="00552297">
          <w:rPr>
            <w:bCs/>
          </w:rPr>
          <w:delText>trajectories (T1-T4)</w:delText>
        </w:r>
        <w:r w:rsidR="00D86E1B" w:rsidDel="00552297">
          <w:rPr>
            <w:bCs/>
          </w:rPr>
          <w:delText xml:space="preserve"> </w:delText>
        </w:r>
      </w:del>
      <w:r w:rsidR="009A285B">
        <w:rPr>
          <w:bCs/>
        </w:rPr>
        <w:t>(</w:t>
      </w:r>
      <w:r w:rsidR="00833322" w:rsidRPr="00E7721A">
        <w:rPr>
          <w:b/>
        </w:rPr>
        <w:t>Fig. 1</w:t>
      </w:r>
      <w:r w:rsidR="00A651AC">
        <w:rPr>
          <w:b/>
        </w:rPr>
        <w:t>E-G</w:t>
      </w:r>
      <w:r w:rsidR="00833322">
        <w:rPr>
          <w:bCs/>
        </w:rPr>
        <w:t>)</w:t>
      </w:r>
      <w:r w:rsidR="00E85FDD">
        <w:rPr>
          <w:bCs/>
        </w:rPr>
        <w:t xml:space="preserve">. </w:t>
      </w:r>
      <w:r w:rsidR="00D258E5">
        <w:rPr>
          <w:bCs/>
        </w:rPr>
        <w:t>T</w:t>
      </w:r>
      <w:r w:rsidR="00436DD7">
        <w:rPr>
          <w:bCs/>
        </w:rPr>
        <w:t xml:space="preserve">rajectory </w:t>
      </w:r>
      <w:r w:rsidR="00363490">
        <w:rPr>
          <w:bCs/>
        </w:rPr>
        <w:t>1</w:t>
      </w:r>
      <w:r w:rsidR="00436DD7">
        <w:rPr>
          <w:bCs/>
        </w:rPr>
        <w:t xml:space="preserve"> (T1)</w:t>
      </w:r>
      <w:r w:rsidR="00452DC5">
        <w:rPr>
          <w:bCs/>
        </w:rPr>
        <w:t xml:space="preserve"> </w:t>
      </w:r>
      <w:del w:id="1396" w:author="Matthew Pipkin" w:date="2020-09-05T15:12:00Z">
        <w:r w:rsidR="0017713F" w:rsidDel="00331855">
          <w:rPr>
            <w:bCs/>
          </w:rPr>
          <w:delText>led</w:delText>
        </w:r>
        <w:r w:rsidR="00EA57F6" w:rsidDel="00331855">
          <w:rPr>
            <w:bCs/>
          </w:rPr>
          <w:delText xml:space="preserve"> </w:delText>
        </w:r>
      </w:del>
      <w:ins w:id="1397" w:author="Matthew Pipkin" w:date="2020-09-11T11:34:00Z">
        <w:r w:rsidR="00923241">
          <w:rPr>
            <w:bCs/>
          </w:rPr>
          <w:t>was a path to cells</w:t>
        </w:r>
      </w:ins>
      <w:del w:id="1398" w:author="Matthew Pipkin" w:date="2020-09-05T15:12:00Z">
        <w:r w:rsidR="00EA57F6" w:rsidDel="00331855">
          <w:rPr>
            <w:bCs/>
          </w:rPr>
          <w:delText xml:space="preserve">to </w:delText>
        </w:r>
      </w:del>
      <w:del w:id="1399" w:author="Matthew Pipkin" w:date="2020-07-15T19:38:00Z">
        <w:r w:rsidR="00EA57F6" w:rsidDel="00552297">
          <w:rPr>
            <w:bCs/>
          </w:rPr>
          <w:delText>T</w:delText>
        </w:r>
        <w:r w:rsidR="00EA57F6" w:rsidRPr="00B46766" w:rsidDel="00552297">
          <w:rPr>
            <w:bCs/>
            <w:vertAlign w:val="subscript"/>
          </w:rPr>
          <w:delText>STEM</w:delText>
        </w:r>
        <w:r w:rsidR="00EA57F6" w:rsidDel="00552297">
          <w:rPr>
            <w:bCs/>
          </w:rPr>
          <w:delText>-like cells. C</w:delText>
        </w:r>
        <w:r w:rsidR="009D181C" w:rsidDel="00552297">
          <w:rPr>
            <w:bCs/>
          </w:rPr>
          <w:delText>ells</w:delText>
        </w:r>
        <w:r w:rsidR="00DE66DF" w:rsidDel="00552297">
          <w:rPr>
            <w:bCs/>
          </w:rPr>
          <w:delText xml:space="preserve"> in P1 </w:delText>
        </w:r>
        <w:r w:rsidR="00EA57F6" w:rsidDel="00552297">
          <w:rPr>
            <w:bCs/>
          </w:rPr>
          <w:delText xml:space="preserve">are directly connected </w:delText>
        </w:r>
        <w:r w:rsidR="00DE66DF" w:rsidDel="00552297">
          <w:rPr>
            <w:bCs/>
          </w:rPr>
          <w:delText>to those</w:delText>
        </w:r>
        <w:r w:rsidR="0044568B" w:rsidDel="00552297">
          <w:rPr>
            <w:bCs/>
          </w:rPr>
          <w:delText xml:space="preserve"> </w:delText>
        </w:r>
      </w:del>
      <w:del w:id="1400" w:author="Matthew Pipkin" w:date="2020-09-11T11:34:00Z">
        <w:r w:rsidR="00FC08AF" w:rsidDel="00923241">
          <w:rPr>
            <w:bCs/>
          </w:rPr>
          <w:delText>in</w:delText>
        </w:r>
      </w:del>
      <w:ins w:id="1401" w:author="Matthew Pipkin" w:date="2020-09-05T15:03:00Z">
        <w:r w:rsidR="00331855">
          <w:rPr>
            <w:bCs/>
          </w:rPr>
          <w:t xml:space="preserve"> in</w:t>
        </w:r>
      </w:ins>
      <w:r w:rsidR="00FC08AF">
        <w:rPr>
          <w:bCs/>
        </w:rPr>
        <w:t xml:space="preserve"> cluster P2</w:t>
      </w:r>
      <w:r w:rsidR="00D86E1B">
        <w:rPr>
          <w:bCs/>
        </w:rPr>
        <w:t xml:space="preserve">, which </w:t>
      </w:r>
      <w:r w:rsidR="00FC08AF">
        <w:rPr>
          <w:bCs/>
        </w:rPr>
        <w:t xml:space="preserve">were </w:t>
      </w:r>
      <w:r w:rsidR="0044568B">
        <w:rPr>
          <w:bCs/>
        </w:rPr>
        <w:t xml:space="preserve">enriched with the </w:t>
      </w:r>
      <w:r w:rsidR="00C953F7">
        <w:rPr>
          <w:bCs/>
        </w:rPr>
        <w:t xml:space="preserve">gene expression </w:t>
      </w:r>
      <w:r w:rsidR="0044568B">
        <w:rPr>
          <w:bCs/>
        </w:rPr>
        <w:t>signature</w:t>
      </w:r>
      <w:ins w:id="1402" w:author="Matthew Pipkin" w:date="2020-07-15T19:39:00Z">
        <w:r w:rsidR="00552297">
          <w:rPr>
            <w:bCs/>
          </w:rPr>
          <w:t>s</w:t>
        </w:r>
      </w:ins>
      <w:r w:rsidR="0044568B">
        <w:rPr>
          <w:bCs/>
        </w:rPr>
        <w:t xml:space="preserve"> of </w:t>
      </w:r>
      <w:del w:id="1403" w:author="Matthew Pipkin" w:date="2020-09-11T14:53:00Z">
        <w:r w:rsidR="00466988" w:rsidDel="00400375">
          <w:rPr>
            <w:bCs/>
          </w:rPr>
          <w:delText xml:space="preserve">progenitor-like </w:delText>
        </w:r>
      </w:del>
      <w:r w:rsidR="0044568B">
        <w:rPr>
          <w:bCs/>
        </w:rPr>
        <w:t>T</w:t>
      </w:r>
      <w:r w:rsidR="0044568B" w:rsidRPr="00953D82">
        <w:rPr>
          <w:bCs/>
          <w:vertAlign w:val="subscript"/>
        </w:rPr>
        <w:t>STEM</w:t>
      </w:r>
      <w:ins w:id="1404" w:author="Matthew Pipkin" w:date="2020-09-05T15:36:00Z">
        <w:r w:rsidR="00331855">
          <w:rPr>
            <w:bCs/>
            <w:vertAlign w:val="subscript"/>
          </w:rPr>
          <w:t xml:space="preserve"> </w:t>
        </w:r>
      </w:ins>
      <w:del w:id="1405" w:author="Matthew Pipkin" w:date="2020-09-05T15:36:00Z">
        <w:r w:rsidR="00D86E1B" w:rsidDel="00331855">
          <w:rPr>
            <w:bCs/>
            <w:vertAlign w:val="subscript"/>
          </w:rPr>
          <w:delText xml:space="preserve"> </w:delText>
        </w:r>
      </w:del>
      <w:r w:rsidR="00190AEF">
        <w:rPr>
          <w:bCs/>
        </w:rPr>
        <w:t>cells</w:t>
      </w:r>
      <w:ins w:id="1406" w:author="Matthew Pipkin" w:date="2020-07-15T19:39:00Z">
        <w:r w:rsidR="00552297">
          <w:rPr>
            <w:bCs/>
          </w:rPr>
          <w:t xml:space="preserve"> and T</w:t>
        </w:r>
        <w:r w:rsidR="00552297" w:rsidRPr="00552297">
          <w:rPr>
            <w:bCs/>
            <w:vertAlign w:val="subscript"/>
            <w:rPrChange w:id="1407" w:author="Matthew Pipkin" w:date="2020-07-15T19:39:00Z">
              <w:rPr>
                <w:bCs/>
              </w:rPr>
            </w:rPrChange>
          </w:rPr>
          <w:t>EX</w:t>
        </w:r>
        <w:r w:rsidR="00552297" w:rsidRPr="00552297">
          <w:rPr>
            <w:bCs/>
            <w:vertAlign w:val="superscript"/>
            <w:rPrChange w:id="1408" w:author="Matthew Pipkin" w:date="2020-07-15T19:39:00Z">
              <w:rPr>
                <w:bCs/>
              </w:rPr>
            </w:rPrChange>
          </w:rPr>
          <w:t>prog1</w:t>
        </w:r>
        <w:r w:rsidR="00552297">
          <w:rPr>
            <w:bCs/>
          </w:rPr>
          <w:t xml:space="preserve"> cells</w:t>
        </w:r>
      </w:ins>
      <w:ins w:id="1409" w:author="Matthew Pipkin" w:date="2020-09-11T14:53:00Z">
        <w:r w:rsidR="00400375">
          <w:rPr>
            <w:bCs/>
          </w:rPr>
          <w:t>,</w:t>
        </w:r>
      </w:ins>
      <w:ins w:id="1410" w:author="Matthew Pipkin" w:date="2020-09-11T11:42:00Z">
        <w:r w:rsidR="00923241">
          <w:rPr>
            <w:bCs/>
          </w:rPr>
          <w:t xml:space="preserve"> and </w:t>
        </w:r>
      </w:ins>
      <w:ins w:id="1411" w:author="Matthew Pipkin" w:date="2020-09-11T11:52:00Z">
        <w:r w:rsidR="00877C09">
          <w:rPr>
            <w:bCs/>
          </w:rPr>
          <w:t>comprised</w:t>
        </w:r>
      </w:ins>
      <w:ins w:id="1412" w:author="Matthew Pipkin" w:date="2020-09-11T11:42:00Z">
        <w:r w:rsidR="00923241">
          <w:rPr>
            <w:bCs/>
          </w:rPr>
          <w:t xml:space="preserve"> cells from hosts infected wit</w:t>
        </w:r>
      </w:ins>
      <w:ins w:id="1413" w:author="Matthew Pipkin" w:date="2020-09-11T11:43:00Z">
        <w:r w:rsidR="00923241">
          <w:rPr>
            <w:bCs/>
          </w:rPr>
          <w:t>h either</w:t>
        </w:r>
      </w:ins>
      <w:ins w:id="1414" w:author="Matthew Pipkin" w:date="2020-09-11T11:42:00Z">
        <w:r w:rsidR="00923241">
          <w:rPr>
            <w:bCs/>
          </w:rPr>
          <w:t xml:space="preserve"> LCMV</w:t>
        </w:r>
        <w:r w:rsidR="00923241" w:rsidRPr="00923241">
          <w:rPr>
            <w:bCs/>
            <w:vertAlign w:val="subscript"/>
            <w:rPrChange w:id="1415" w:author="Matthew Pipkin" w:date="2020-09-11T11:42:00Z">
              <w:rPr>
                <w:bCs/>
              </w:rPr>
            </w:rPrChange>
          </w:rPr>
          <w:t>Arm</w:t>
        </w:r>
        <w:r w:rsidR="00923241">
          <w:rPr>
            <w:bCs/>
          </w:rPr>
          <w:t xml:space="preserve"> </w:t>
        </w:r>
      </w:ins>
      <w:ins w:id="1416" w:author="Matthew Pipkin" w:date="2020-09-11T11:43:00Z">
        <w:r w:rsidR="00923241">
          <w:rPr>
            <w:bCs/>
          </w:rPr>
          <w:t>or</w:t>
        </w:r>
      </w:ins>
      <w:ins w:id="1417" w:author="Matthew Pipkin" w:date="2020-09-11T11:42:00Z">
        <w:r w:rsidR="00923241">
          <w:rPr>
            <w:bCs/>
          </w:rPr>
          <w:t xml:space="preserve"> LCMV</w:t>
        </w:r>
        <w:r w:rsidR="00923241" w:rsidRPr="00923241">
          <w:rPr>
            <w:bCs/>
            <w:vertAlign w:val="subscript"/>
            <w:rPrChange w:id="1418" w:author="Matthew Pipkin" w:date="2020-09-11T11:42:00Z">
              <w:rPr>
                <w:bCs/>
              </w:rPr>
            </w:rPrChange>
          </w:rPr>
          <w:t>Cl13</w:t>
        </w:r>
      </w:ins>
      <w:ins w:id="1419" w:author="Matthew Pipkin" w:date="2020-09-11T11:43:00Z">
        <w:r w:rsidR="00923241">
          <w:rPr>
            <w:bCs/>
          </w:rPr>
          <w:t xml:space="preserve"> </w:t>
        </w:r>
      </w:ins>
      <w:del w:id="1420" w:author="Matthew Pipkin" w:date="2020-07-15T19:39:00Z">
        <w:r w:rsidR="0017713F" w:rsidDel="00552297">
          <w:rPr>
            <w:bCs/>
          </w:rPr>
          <w:delText xml:space="preserve"> </w:delText>
        </w:r>
        <w:r w:rsidR="00466988" w:rsidDel="00552297">
          <w:rPr>
            <w:bCs/>
          </w:rPr>
          <w:delText>responding to LCMV</w:delText>
        </w:r>
        <w:r w:rsidR="00466988" w:rsidRPr="00B46766" w:rsidDel="00552297">
          <w:rPr>
            <w:bCs/>
            <w:vertAlign w:val="subscript"/>
          </w:rPr>
          <w:delText>Cl13</w:delText>
        </w:r>
        <w:r w:rsidR="00466988" w:rsidDel="00552297">
          <w:rPr>
            <w:bCs/>
          </w:rPr>
          <w:delText xml:space="preserve"> infection </w:delText>
        </w:r>
      </w:del>
      <w:r w:rsidR="00466988">
        <w:rPr>
          <w:bCs/>
        </w:rPr>
        <w:t xml:space="preserve">[REF]. </w:t>
      </w:r>
      <w:ins w:id="1421" w:author="Matthew Pipkin" w:date="2020-09-04T19:27:00Z">
        <w:r w:rsidR="00331855">
          <w:rPr>
            <w:bCs/>
          </w:rPr>
          <w:t xml:space="preserve">Trajectory 2 (T2) </w:t>
        </w:r>
      </w:ins>
      <w:ins w:id="1422" w:author="Matthew Pipkin" w:date="2020-09-11T11:34:00Z">
        <w:r w:rsidR="00923241">
          <w:rPr>
            <w:bCs/>
          </w:rPr>
          <w:t>was a path</w:t>
        </w:r>
      </w:ins>
      <w:ins w:id="1423" w:author="Matthew Pipkin" w:date="2020-09-11T11:35:00Z">
        <w:r w:rsidR="00923241">
          <w:rPr>
            <w:bCs/>
          </w:rPr>
          <w:t xml:space="preserve"> to </w:t>
        </w:r>
      </w:ins>
      <w:ins w:id="1424" w:author="Matthew Pipkin" w:date="2020-09-05T16:06:00Z">
        <w:r w:rsidR="00600FA1">
          <w:rPr>
            <w:bCs/>
          </w:rPr>
          <w:t xml:space="preserve">cluster P5 </w:t>
        </w:r>
      </w:ins>
      <w:ins w:id="1425" w:author="Matthew Pipkin" w:date="2020-09-11T11:35:00Z">
        <w:r w:rsidR="00923241">
          <w:rPr>
            <w:bCs/>
          </w:rPr>
          <w:t xml:space="preserve">that </w:t>
        </w:r>
      </w:ins>
      <w:ins w:id="1426" w:author="Matthew Pipkin" w:date="2020-09-11T11:43:00Z">
        <w:r w:rsidR="00923241">
          <w:rPr>
            <w:bCs/>
          </w:rPr>
          <w:t xml:space="preserve">connected </w:t>
        </w:r>
      </w:ins>
      <w:ins w:id="1427" w:author="Matthew Pipkin" w:date="2020-09-11T11:36:00Z">
        <w:r w:rsidR="00923241">
          <w:rPr>
            <w:bCs/>
          </w:rPr>
          <w:t>to cells in</w:t>
        </w:r>
      </w:ins>
      <w:ins w:id="1428" w:author="Matthew Pipkin" w:date="2020-09-05T16:06:00Z">
        <w:r w:rsidR="00600FA1">
          <w:rPr>
            <w:bCs/>
          </w:rPr>
          <w:t xml:space="preserve"> cluster P6</w:t>
        </w:r>
      </w:ins>
      <w:ins w:id="1429" w:author="Matthew Pipkin" w:date="2020-09-11T11:35:00Z">
        <w:r w:rsidR="00923241">
          <w:rPr>
            <w:bCs/>
          </w:rPr>
          <w:t>,</w:t>
        </w:r>
      </w:ins>
      <w:ins w:id="1430" w:author="Matthew Pipkin" w:date="2020-09-05T22:58:00Z">
        <w:r w:rsidR="005262A5">
          <w:rPr>
            <w:bCs/>
          </w:rPr>
          <w:t xml:space="preserve"> </w:t>
        </w:r>
      </w:ins>
      <w:ins w:id="1431" w:author="Matthew Pipkin" w:date="2020-09-11T11:36:00Z">
        <w:r w:rsidR="00923241">
          <w:rPr>
            <w:bCs/>
          </w:rPr>
          <w:t>whose gene expression</w:t>
        </w:r>
      </w:ins>
      <w:ins w:id="1432" w:author="Matthew Pipkin" w:date="2020-09-11T11:35:00Z">
        <w:r w:rsidR="00923241">
          <w:rPr>
            <w:bCs/>
          </w:rPr>
          <w:t xml:space="preserve"> </w:t>
        </w:r>
      </w:ins>
      <w:ins w:id="1433" w:author="Matthew Pipkin" w:date="2020-09-11T11:36:00Z">
        <w:r w:rsidR="00923241">
          <w:rPr>
            <w:bCs/>
          </w:rPr>
          <w:t xml:space="preserve">was strongly </w:t>
        </w:r>
      </w:ins>
      <w:ins w:id="1434" w:author="Matthew Pipkin" w:date="2020-09-11T11:35:00Z">
        <w:r w:rsidR="00923241">
          <w:rPr>
            <w:bCs/>
          </w:rPr>
          <w:t>enriched with the signature of T</w:t>
        </w:r>
        <w:r w:rsidR="00923241" w:rsidRPr="00E7721A">
          <w:rPr>
            <w:bCs/>
            <w:vertAlign w:val="subscript"/>
          </w:rPr>
          <w:t>EX</w:t>
        </w:r>
        <w:r w:rsidR="00923241" w:rsidRPr="00E7721A">
          <w:rPr>
            <w:bCs/>
            <w:vertAlign w:val="superscript"/>
          </w:rPr>
          <w:t>term</w:t>
        </w:r>
        <w:r w:rsidR="00923241">
          <w:rPr>
            <w:bCs/>
          </w:rPr>
          <w:t xml:space="preserve"> cells</w:t>
        </w:r>
      </w:ins>
      <w:ins w:id="1435" w:author="Matthew Pipkin" w:date="2020-09-11T11:36:00Z">
        <w:r w:rsidR="00923241">
          <w:rPr>
            <w:bCs/>
          </w:rPr>
          <w:t>, and was dominated by cells</w:t>
        </w:r>
      </w:ins>
      <w:ins w:id="1436" w:author="Matthew Pipkin" w:date="2020-09-05T22:58:00Z">
        <w:r w:rsidR="005262A5">
          <w:rPr>
            <w:bCs/>
          </w:rPr>
          <w:t xml:space="preserve"> </w:t>
        </w:r>
      </w:ins>
      <w:ins w:id="1437" w:author="Matthew Pipkin" w:date="2020-09-11T11:36:00Z">
        <w:r w:rsidR="00923241">
          <w:rPr>
            <w:bCs/>
          </w:rPr>
          <w:t>from</w:t>
        </w:r>
      </w:ins>
      <w:ins w:id="1438" w:author="Matthew Pipkin" w:date="2020-09-05T22:59:00Z">
        <w:r w:rsidR="005262A5">
          <w:rPr>
            <w:bCs/>
          </w:rPr>
          <w:t xml:space="preserve"> LCMV</w:t>
        </w:r>
        <w:r w:rsidR="005262A5" w:rsidRPr="00D96674">
          <w:rPr>
            <w:bCs/>
            <w:vertAlign w:val="subscript"/>
          </w:rPr>
          <w:t>Cl13</w:t>
        </w:r>
        <w:r w:rsidR="005262A5">
          <w:rPr>
            <w:bCs/>
          </w:rPr>
          <w:t>-infected hosts</w:t>
        </w:r>
      </w:ins>
      <w:ins w:id="1439" w:author="Matthew Pipkin" w:date="2020-09-04T19:27:00Z">
        <w:r w:rsidR="00331855">
          <w:rPr>
            <w:bCs/>
          </w:rPr>
          <w:t xml:space="preserve">. </w:t>
        </w:r>
      </w:ins>
      <w:ins w:id="1440" w:author="Matthew Pipkin" w:date="2020-09-04T20:55:00Z">
        <w:r w:rsidR="00331855">
          <w:rPr>
            <w:bCs/>
          </w:rPr>
          <w:t xml:space="preserve">Trajectory 3 (T3) </w:t>
        </w:r>
      </w:ins>
      <w:ins w:id="1441" w:author="Matthew Pipkin" w:date="2020-09-05T16:08:00Z">
        <w:r w:rsidR="00600FA1">
          <w:rPr>
            <w:bCs/>
          </w:rPr>
          <w:t xml:space="preserve">was </w:t>
        </w:r>
      </w:ins>
      <w:ins w:id="1442" w:author="Matthew Pipkin" w:date="2020-09-11T11:37:00Z">
        <w:r w:rsidR="00923241">
          <w:rPr>
            <w:bCs/>
          </w:rPr>
          <w:t>the</w:t>
        </w:r>
      </w:ins>
      <w:ins w:id="1443" w:author="Matthew Pipkin" w:date="2020-09-05T15:14:00Z">
        <w:r w:rsidR="00331855">
          <w:rPr>
            <w:bCs/>
          </w:rPr>
          <w:t xml:space="preserve"> path </w:t>
        </w:r>
      </w:ins>
      <w:ins w:id="1444" w:author="Matthew Pipkin" w:date="2020-09-11T11:37:00Z">
        <w:r w:rsidR="00923241">
          <w:rPr>
            <w:bCs/>
          </w:rPr>
          <w:t xml:space="preserve">to cluster P7, which </w:t>
        </w:r>
      </w:ins>
      <w:ins w:id="1445" w:author="Matthew Pipkin" w:date="2020-09-11T11:38:00Z">
        <w:r w:rsidR="00923241">
          <w:rPr>
            <w:bCs/>
          </w:rPr>
          <w:t xml:space="preserve">led </w:t>
        </w:r>
      </w:ins>
      <w:ins w:id="1446" w:author="Matthew Pipkin" w:date="2020-09-05T15:14:00Z">
        <w:r w:rsidR="00331855">
          <w:rPr>
            <w:bCs/>
          </w:rPr>
          <w:t xml:space="preserve">to </w:t>
        </w:r>
      </w:ins>
      <w:ins w:id="1447" w:author="Matthew Pipkin" w:date="2020-09-07T15:45:00Z">
        <w:r w:rsidR="00A9390E">
          <w:rPr>
            <w:bCs/>
          </w:rPr>
          <w:t xml:space="preserve">cells </w:t>
        </w:r>
      </w:ins>
      <w:ins w:id="1448" w:author="Matthew Pipkin" w:date="2020-09-11T11:37:00Z">
        <w:r w:rsidR="00923241">
          <w:rPr>
            <w:bCs/>
          </w:rPr>
          <w:t xml:space="preserve">in P8 that were </w:t>
        </w:r>
      </w:ins>
      <w:ins w:id="1449" w:author="Matthew Pipkin" w:date="2020-09-07T15:45:00Z">
        <w:r w:rsidR="00A9390E">
          <w:rPr>
            <w:bCs/>
          </w:rPr>
          <w:t xml:space="preserve">enriched with signatures of </w:t>
        </w:r>
      </w:ins>
      <w:ins w:id="1450" w:author="Matthew Pipkin" w:date="2020-09-11T11:54:00Z">
        <w:r w:rsidR="00FD1EBF">
          <w:rPr>
            <w:bCs/>
          </w:rPr>
          <w:t>KLRG1</w:t>
        </w:r>
        <w:r w:rsidR="00FD1EBF" w:rsidRPr="00FD1EBF">
          <w:rPr>
            <w:bCs/>
            <w:vertAlign w:val="superscript"/>
            <w:rPrChange w:id="1451" w:author="Matthew Pipkin" w:date="2020-09-11T11:54:00Z">
              <w:rPr>
                <w:bCs/>
              </w:rPr>
            </w:rPrChange>
          </w:rPr>
          <w:t>hi</w:t>
        </w:r>
        <w:r w:rsidR="00FD1EBF">
          <w:rPr>
            <w:bCs/>
          </w:rPr>
          <w:t xml:space="preserve"> CD127</w:t>
        </w:r>
        <w:r w:rsidR="00FD1EBF" w:rsidRPr="00FD1EBF">
          <w:rPr>
            <w:bCs/>
            <w:vertAlign w:val="superscript"/>
            <w:rPrChange w:id="1452" w:author="Matthew Pipkin" w:date="2020-09-11T11:54:00Z">
              <w:rPr>
                <w:bCs/>
              </w:rPr>
            </w:rPrChange>
          </w:rPr>
          <w:t>hi</w:t>
        </w:r>
        <w:r w:rsidR="00FD1EBF">
          <w:rPr>
            <w:bCs/>
          </w:rPr>
          <w:t xml:space="preserve"> double positive (DP)</w:t>
        </w:r>
      </w:ins>
      <w:ins w:id="1453" w:author="Matthew Pipkin" w:date="2020-09-04T20:55:00Z">
        <w:r w:rsidR="00331855">
          <w:rPr>
            <w:bCs/>
          </w:rPr>
          <w:t xml:space="preserve"> T</w:t>
        </w:r>
        <w:r w:rsidR="00331855" w:rsidRPr="00B46766">
          <w:rPr>
            <w:bCs/>
            <w:vertAlign w:val="subscript"/>
          </w:rPr>
          <w:t>EFF</w:t>
        </w:r>
        <w:r w:rsidR="00331855">
          <w:rPr>
            <w:bCs/>
          </w:rPr>
          <w:t xml:space="preserve"> cells in LCMV</w:t>
        </w:r>
        <w:r w:rsidR="00331855" w:rsidRPr="00B46766">
          <w:rPr>
            <w:bCs/>
            <w:vertAlign w:val="subscript"/>
          </w:rPr>
          <w:t>Arm</w:t>
        </w:r>
        <w:r w:rsidR="00331855">
          <w:rPr>
            <w:bCs/>
          </w:rPr>
          <w:t xml:space="preserve">-infected mice, and </w:t>
        </w:r>
        <w:r w:rsidR="00331855" w:rsidRPr="00DE66DF">
          <w:rPr>
            <w:bCs/>
          </w:rPr>
          <w:t>T</w:t>
        </w:r>
        <w:r w:rsidR="00331855" w:rsidRPr="00DE66DF">
          <w:rPr>
            <w:bCs/>
            <w:vertAlign w:val="subscript"/>
          </w:rPr>
          <w:t>EX</w:t>
        </w:r>
        <w:r w:rsidR="00331855" w:rsidRPr="00DE66DF">
          <w:rPr>
            <w:bCs/>
            <w:vertAlign w:val="superscript"/>
          </w:rPr>
          <w:t>prog2</w:t>
        </w:r>
        <w:r w:rsidR="00331855">
          <w:rPr>
            <w:bCs/>
          </w:rPr>
          <w:t xml:space="preserve"> cells in LCMV</w:t>
        </w:r>
        <w:r w:rsidR="00331855" w:rsidRPr="00B46766">
          <w:rPr>
            <w:bCs/>
            <w:vertAlign w:val="subscript"/>
          </w:rPr>
          <w:t>Cl13</w:t>
        </w:r>
        <w:r w:rsidR="00331855">
          <w:rPr>
            <w:bCs/>
          </w:rPr>
          <w:t xml:space="preserve">-infected mice. </w:t>
        </w:r>
      </w:ins>
      <w:ins w:id="1454" w:author="Matthew Pipkin" w:date="2020-09-04T20:57:00Z">
        <w:r w:rsidR="00331855">
          <w:rPr>
            <w:bCs/>
          </w:rPr>
          <w:t xml:space="preserve">Trajectory 4 (T4) </w:t>
        </w:r>
      </w:ins>
      <w:ins w:id="1455" w:author="Matthew Pipkin" w:date="2020-09-05T16:09:00Z">
        <w:r w:rsidR="00600FA1">
          <w:rPr>
            <w:bCs/>
          </w:rPr>
          <w:t xml:space="preserve">was </w:t>
        </w:r>
      </w:ins>
      <w:ins w:id="1456" w:author="Matthew Pipkin" w:date="2020-09-05T23:00:00Z">
        <w:r w:rsidR="005262A5">
          <w:rPr>
            <w:bCs/>
          </w:rPr>
          <w:t xml:space="preserve">a </w:t>
        </w:r>
      </w:ins>
      <w:ins w:id="1457" w:author="Matthew Pipkin" w:date="2020-09-11T11:38:00Z">
        <w:r w:rsidR="00923241">
          <w:rPr>
            <w:bCs/>
          </w:rPr>
          <w:t xml:space="preserve">path to cluster P3 </w:t>
        </w:r>
      </w:ins>
      <w:ins w:id="1458" w:author="Matthew Pipkin" w:date="2020-09-11T11:39:00Z">
        <w:r w:rsidR="00923241">
          <w:rPr>
            <w:bCs/>
          </w:rPr>
          <w:t xml:space="preserve">which led to cells in cluster P4. This </w:t>
        </w:r>
      </w:ins>
      <w:ins w:id="1459" w:author="Matthew Pipkin" w:date="2020-09-05T23:00:00Z">
        <w:r w:rsidR="005262A5">
          <w:rPr>
            <w:bCs/>
          </w:rPr>
          <w:t xml:space="preserve">branch </w:t>
        </w:r>
      </w:ins>
      <w:ins w:id="1460" w:author="Matthew Pipkin" w:date="2020-09-11T11:43:00Z">
        <w:r w:rsidR="00923241">
          <w:rPr>
            <w:bCs/>
          </w:rPr>
          <w:t xml:space="preserve">was composed </w:t>
        </w:r>
      </w:ins>
      <w:ins w:id="1461" w:author="Matthew Pipkin" w:date="2020-09-05T16:09:00Z">
        <w:r w:rsidR="00600FA1">
          <w:rPr>
            <w:bCs/>
          </w:rPr>
          <w:t>entirely of cells from LCMV</w:t>
        </w:r>
        <w:r w:rsidR="00600FA1" w:rsidRPr="00E7721A">
          <w:rPr>
            <w:bCs/>
            <w:vertAlign w:val="subscript"/>
          </w:rPr>
          <w:t>Arm</w:t>
        </w:r>
        <w:r w:rsidR="00600FA1">
          <w:rPr>
            <w:bCs/>
          </w:rPr>
          <w:t xml:space="preserve">-infected hosts </w:t>
        </w:r>
      </w:ins>
      <w:ins w:id="1462" w:author="Matthew Pipkin" w:date="2020-09-11T11:39:00Z">
        <w:r w:rsidR="00923241">
          <w:rPr>
            <w:bCs/>
          </w:rPr>
          <w:t xml:space="preserve">and was a linear continuum that </w:t>
        </w:r>
      </w:ins>
      <w:ins w:id="1463" w:author="Matthew Pipkin" w:date="2020-09-05T16:09:00Z">
        <w:r w:rsidR="00600FA1">
          <w:rPr>
            <w:bCs/>
          </w:rPr>
          <w:t xml:space="preserve">first gave rise to cells with </w:t>
        </w:r>
      </w:ins>
      <w:ins w:id="1464" w:author="Matthew Pipkin" w:date="2020-09-11T11:43:00Z">
        <w:r w:rsidR="00923241">
          <w:rPr>
            <w:bCs/>
          </w:rPr>
          <w:t xml:space="preserve">mature </w:t>
        </w:r>
      </w:ins>
      <w:ins w:id="1465" w:author="Matthew Pipkin" w:date="2020-09-05T16:09:00Z">
        <w:r w:rsidR="00600FA1">
          <w:rPr>
            <w:bCs/>
          </w:rPr>
          <w:t>T</w:t>
        </w:r>
        <w:r w:rsidR="00600FA1">
          <w:rPr>
            <w:bCs/>
            <w:vertAlign w:val="subscript"/>
          </w:rPr>
          <w:t xml:space="preserve">MEM </w:t>
        </w:r>
        <w:r w:rsidR="00600FA1">
          <w:rPr>
            <w:bCs/>
          </w:rPr>
          <w:t>signatures</w:t>
        </w:r>
      </w:ins>
      <w:ins w:id="1466" w:author="Matthew Pipkin" w:date="2020-09-11T11:39:00Z">
        <w:r w:rsidR="00923241">
          <w:rPr>
            <w:bCs/>
          </w:rPr>
          <w:t xml:space="preserve"> (P3)</w:t>
        </w:r>
      </w:ins>
      <w:ins w:id="1467" w:author="Matthew Pipkin" w:date="2020-09-05T16:09:00Z">
        <w:r w:rsidR="00600FA1">
          <w:rPr>
            <w:bCs/>
          </w:rPr>
          <w:t xml:space="preserve">, and then those enriched with both </w:t>
        </w:r>
        <w:r w:rsidR="00600FA1">
          <w:rPr>
            <w:bCs/>
          </w:rPr>
          <w:lastRenderedPageBreak/>
          <w:t>T</w:t>
        </w:r>
        <w:r w:rsidR="00600FA1" w:rsidRPr="00767AB8">
          <w:rPr>
            <w:bCs/>
            <w:vertAlign w:val="subscript"/>
          </w:rPr>
          <w:t>CIRC</w:t>
        </w:r>
        <w:r w:rsidR="00600FA1">
          <w:rPr>
            <w:bCs/>
          </w:rPr>
          <w:t xml:space="preserve"> and </w:t>
        </w:r>
      </w:ins>
      <w:ins w:id="1468" w:author="Matthew Pipkin" w:date="2020-09-07T15:45:00Z">
        <w:r w:rsidR="00A9390E">
          <w:rPr>
            <w:bCs/>
          </w:rPr>
          <w:t>terminally differentiated TE</w:t>
        </w:r>
      </w:ins>
      <w:ins w:id="1469" w:author="Matthew Pipkin" w:date="2020-09-05T16:09:00Z">
        <w:r w:rsidR="00600FA1">
          <w:rPr>
            <w:bCs/>
          </w:rPr>
          <w:t xml:space="preserve"> cell signatures</w:t>
        </w:r>
      </w:ins>
      <w:ins w:id="1470" w:author="Matthew Pipkin" w:date="2020-09-11T11:39:00Z">
        <w:r w:rsidR="00923241">
          <w:rPr>
            <w:bCs/>
          </w:rPr>
          <w:t xml:space="preserve"> </w:t>
        </w:r>
      </w:ins>
      <w:ins w:id="1471" w:author="Matthew Pipkin" w:date="2020-09-11T11:40:00Z">
        <w:r w:rsidR="00923241">
          <w:rPr>
            <w:bCs/>
          </w:rPr>
          <w:t>(P4)</w:t>
        </w:r>
      </w:ins>
      <w:ins w:id="1472" w:author="Matthew Pipkin" w:date="2020-09-05T16:10:00Z">
        <w:r w:rsidR="00600FA1">
          <w:rPr>
            <w:bCs/>
          </w:rPr>
          <w:t xml:space="preserve">. </w:t>
        </w:r>
      </w:ins>
      <w:ins w:id="1473" w:author="Matthew Pipkin" w:date="2020-09-11T11:40:00Z">
        <w:r w:rsidR="00923241">
          <w:rPr>
            <w:bCs/>
          </w:rPr>
          <w:t xml:space="preserve">These results demonstrate that </w:t>
        </w:r>
      </w:ins>
      <w:ins w:id="1474" w:author="Matthew Pipkin" w:date="2020-09-11T11:41:00Z">
        <w:r w:rsidR="00923241">
          <w:rPr>
            <w:bCs/>
          </w:rPr>
          <w:t xml:space="preserve">multiple separate developmental trajectories are established </w:t>
        </w:r>
      </w:ins>
      <w:ins w:id="1475" w:author="Matthew Pipkin" w:date="2020-09-11T15:02:00Z">
        <w:r w:rsidR="00727CD2">
          <w:rPr>
            <w:bCs/>
          </w:rPr>
          <w:t xml:space="preserve">well before </w:t>
        </w:r>
      </w:ins>
      <w:ins w:id="1476" w:author="Matthew Pipkin" w:date="2020-09-11T15:04:00Z">
        <w:r w:rsidR="00727CD2">
          <w:rPr>
            <w:bCs/>
          </w:rPr>
          <w:t xml:space="preserve">antigen clearance or persistenc and </w:t>
        </w:r>
      </w:ins>
      <w:ins w:id="1477" w:author="Matthew Pipkin" w:date="2020-09-11T15:02:00Z">
        <w:r w:rsidR="00727CD2">
          <w:rPr>
            <w:bCs/>
          </w:rPr>
          <w:t>maximal CD8 T cell accumulation</w:t>
        </w:r>
      </w:ins>
      <w:ins w:id="1478" w:author="Matthew Pipkin" w:date="2020-09-11T11:44:00Z">
        <w:r w:rsidR="004E4930">
          <w:rPr>
            <w:bCs/>
          </w:rPr>
          <w:t xml:space="preserve">, </w:t>
        </w:r>
      </w:ins>
      <w:ins w:id="1479" w:author="Matthew Pipkin" w:date="2020-09-11T15:03:00Z">
        <w:r w:rsidR="00727CD2">
          <w:rPr>
            <w:bCs/>
          </w:rPr>
          <w:t>and likely</w:t>
        </w:r>
      </w:ins>
      <w:ins w:id="1480" w:author="Matthew Pipkin" w:date="2020-09-11T11:44:00Z">
        <w:r w:rsidR="004E4930">
          <w:rPr>
            <w:bCs/>
          </w:rPr>
          <w:t xml:space="preserve"> </w:t>
        </w:r>
        <w:r w:rsidR="00467FFB">
          <w:rPr>
            <w:bCs/>
          </w:rPr>
          <w:t>account</w:t>
        </w:r>
      </w:ins>
      <w:ins w:id="1481" w:author="Matthew Pipkin" w:date="2020-09-11T15:03:00Z">
        <w:r w:rsidR="00727CD2">
          <w:rPr>
            <w:bCs/>
          </w:rPr>
          <w:t>s</w:t>
        </w:r>
      </w:ins>
      <w:ins w:id="1482" w:author="Matthew Pipkin" w:date="2020-09-11T11:44:00Z">
        <w:r w:rsidR="00467FFB">
          <w:rPr>
            <w:bCs/>
          </w:rPr>
          <w:t xml:space="preserve"> </w:t>
        </w:r>
      </w:ins>
      <w:ins w:id="1483" w:author="Matthew Pipkin" w:date="2020-09-11T15:03:00Z">
        <w:r w:rsidR="00727CD2">
          <w:rPr>
            <w:bCs/>
          </w:rPr>
          <w:t>for the initial diversification T</w:t>
        </w:r>
        <w:r w:rsidR="00727CD2" w:rsidRPr="00727CD2">
          <w:rPr>
            <w:bCs/>
            <w:vertAlign w:val="subscript"/>
            <w:rPrChange w:id="1484" w:author="Matthew Pipkin" w:date="2020-09-11T15:04:00Z">
              <w:rPr>
                <w:bCs/>
              </w:rPr>
            </w:rPrChange>
          </w:rPr>
          <w:t>EFF</w:t>
        </w:r>
      </w:ins>
      <w:ins w:id="1485" w:author="Matthew Pipkin" w:date="2020-09-11T15:04:00Z">
        <w:r w:rsidR="00727CD2">
          <w:rPr>
            <w:bCs/>
          </w:rPr>
          <w:t>, T</w:t>
        </w:r>
        <w:r w:rsidR="00727CD2" w:rsidRPr="00727CD2">
          <w:rPr>
            <w:bCs/>
            <w:vertAlign w:val="subscript"/>
            <w:rPrChange w:id="1486" w:author="Matthew Pipkin" w:date="2020-09-11T15:04:00Z">
              <w:rPr>
                <w:bCs/>
              </w:rPr>
            </w:rPrChange>
          </w:rPr>
          <w:t>MEM</w:t>
        </w:r>
        <w:r w:rsidR="00727CD2">
          <w:rPr>
            <w:bCs/>
          </w:rPr>
          <w:t xml:space="preserve"> and T</w:t>
        </w:r>
        <w:r w:rsidR="00727CD2" w:rsidRPr="00727CD2">
          <w:rPr>
            <w:bCs/>
            <w:vertAlign w:val="subscript"/>
            <w:rPrChange w:id="1487" w:author="Matthew Pipkin" w:date="2020-09-11T15:04:00Z">
              <w:rPr>
                <w:bCs/>
              </w:rPr>
            </w:rPrChange>
          </w:rPr>
          <w:t>EX</w:t>
        </w:r>
        <w:r w:rsidR="00727CD2">
          <w:rPr>
            <w:bCs/>
          </w:rPr>
          <w:t xml:space="preserve"> cell lineages</w:t>
        </w:r>
      </w:ins>
      <w:ins w:id="1488" w:author="Matthew Pipkin" w:date="2020-09-11T15:05:00Z">
        <w:r w:rsidR="00727CD2">
          <w:rPr>
            <w:bCs/>
          </w:rPr>
          <w:t xml:space="preserve"> that arise during acute and chronic LCMV infect</w:t>
        </w:r>
        <w:r w:rsidR="007D58F6">
          <w:rPr>
            <w:bCs/>
          </w:rPr>
          <w:t>i</w:t>
        </w:r>
        <w:r w:rsidR="00727CD2">
          <w:rPr>
            <w:bCs/>
          </w:rPr>
          <w:t>on</w:t>
        </w:r>
      </w:ins>
      <w:ins w:id="1489" w:author="Matthew Pipkin" w:date="2020-09-11T11:41:00Z">
        <w:r w:rsidR="00923241">
          <w:rPr>
            <w:bCs/>
          </w:rPr>
          <w:t xml:space="preserve">. </w:t>
        </w:r>
      </w:ins>
    </w:p>
    <w:p w14:paraId="45E801B8" w14:textId="5C3B88CC" w:rsidR="00600FA1" w:rsidRPr="00CE7400" w:rsidRDefault="0003320B" w:rsidP="00600FA1">
      <w:pPr>
        <w:pStyle w:val="Paragraph"/>
        <w:ind w:firstLine="0"/>
        <w:rPr>
          <w:ins w:id="1490" w:author="Matthew Pipkin" w:date="2020-09-05T16:17:00Z"/>
          <w:b/>
          <w:highlight w:val="cyan"/>
          <w:rPrChange w:id="1491" w:author="Matthew Pipkin" w:date="2020-09-07T16:21:00Z">
            <w:rPr>
              <w:ins w:id="1492" w:author="Matthew Pipkin" w:date="2020-09-05T16:17:00Z"/>
              <w:bCs/>
            </w:rPr>
          </w:rPrChange>
        </w:rPr>
      </w:pPr>
      <w:ins w:id="1493" w:author="Matthew Pipkin" w:date="2020-09-05T23:14:00Z">
        <w:r w:rsidRPr="00CE7400">
          <w:rPr>
            <w:b/>
            <w:highlight w:val="cyan"/>
            <w:rPrChange w:id="1494" w:author="Matthew Pipkin" w:date="2020-09-07T16:21:00Z">
              <w:rPr>
                <w:b/>
              </w:rPr>
            </w:rPrChange>
          </w:rPr>
          <w:t>Early diversification</w:t>
        </w:r>
      </w:ins>
      <w:ins w:id="1495" w:author="Matthew Pipkin" w:date="2020-09-05T16:18:00Z">
        <w:r w:rsidR="00600FA1" w:rsidRPr="00CE7400">
          <w:rPr>
            <w:b/>
            <w:highlight w:val="cyan"/>
            <w:rPrChange w:id="1496" w:author="Matthew Pipkin" w:date="2020-09-07T16:21:00Z">
              <w:rPr>
                <w:b/>
              </w:rPr>
            </w:rPrChange>
          </w:rPr>
          <w:t xml:space="preserve"> of T</w:t>
        </w:r>
        <w:r w:rsidR="00600FA1" w:rsidRPr="00CE7400">
          <w:rPr>
            <w:b/>
            <w:highlight w:val="cyan"/>
            <w:vertAlign w:val="subscript"/>
            <w:rPrChange w:id="1497" w:author="Matthew Pipkin" w:date="2020-09-07T16:21:00Z">
              <w:rPr>
                <w:b/>
              </w:rPr>
            </w:rPrChange>
          </w:rPr>
          <w:t>STEM</w:t>
        </w:r>
      </w:ins>
      <w:ins w:id="1498" w:author="Matthew Pipkin" w:date="2020-09-05T16:23:00Z">
        <w:r w:rsidR="00600FA1" w:rsidRPr="00CE7400">
          <w:rPr>
            <w:b/>
            <w:highlight w:val="cyan"/>
            <w:rPrChange w:id="1499" w:author="Matthew Pipkin" w:date="2020-09-07T16:21:00Z">
              <w:rPr>
                <w:b/>
              </w:rPr>
            </w:rPrChange>
          </w:rPr>
          <w:t>, T</w:t>
        </w:r>
        <w:r w:rsidR="00600FA1" w:rsidRPr="00CE7400">
          <w:rPr>
            <w:b/>
            <w:highlight w:val="cyan"/>
            <w:vertAlign w:val="subscript"/>
            <w:rPrChange w:id="1500" w:author="Matthew Pipkin" w:date="2020-09-07T16:21:00Z">
              <w:rPr>
                <w:b/>
              </w:rPr>
            </w:rPrChange>
          </w:rPr>
          <w:t>CIRC</w:t>
        </w:r>
      </w:ins>
      <w:ins w:id="1501" w:author="Matthew Pipkin" w:date="2020-09-05T16:18:00Z">
        <w:r w:rsidR="00600FA1" w:rsidRPr="00CE7400">
          <w:rPr>
            <w:b/>
            <w:highlight w:val="cyan"/>
            <w:rPrChange w:id="1502" w:author="Matthew Pipkin" w:date="2020-09-07T16:21:00Z">
              <w:rPr>
                <w:b/>
              </w:rPr>
            </w:rPrChange>
          </w:rPr>
          <w:t xml:space="preserve"> and </w:t>
        </w:r>
      </w:ins>
      <w:ins w:id="1503" w:author="Matthew Pipkin" w:date="2020-09-05T16:17:00Z">
        <w:r w:rsidR="00600FA1" w:rsidRPr="00CE7400">
          <w:rPr>
            <w:b/>
            <w:highlight w:val="cyan"/>
            <w:rPrChange w:id="1504" w:author="Matthew Pipkin" w:date="2020-09-07T16:21:00Z">
              <w:rPr>
                <w:bCs/>
              </w:rPr>
            </w:rPrChange>
          </w:rPr>
          <w:t>T</w:t>
        </w:r>
      </w:ins>
      <w:ins w:id="1505" w:author="Matthew Pipkin" w:date="2020-09-05T16:23:00Z">
        <w:r w:rsidR="00600FA1" w:rsidRPr="00CE7400">
          <w:rPr>
            <w:b/>
            <w:highlight w:val="cyan"/>
            <w:vertAlign w:val="subscript"/>
            <w:rPrChange w:id="1506" w:author="Matthew Pipkin" w:date="2020-09-07T16:21:00Z">
              <w:rPr>
                <w:b/>
                <w:vertAlign w:val="subscript"/>
              </w:rPr>
            </w:rPrChange>
          </w:rPr>
          <w:t>RM</w:t>
        </w:r>
      </w:ins>
      <w:ins w:id="1507" w:author="Matthew Pipkin" w:date="2020-09-05T16:17:00Z">
        <w:r w:rsidR="00600FA1" w:rsidRPr="00CE7400">
          <w:rPr>
            <w:b/>
            <w:highlight w:val="cyan"/>
            <w:rPrChange w:id="1508" w:author="Matthew Pipkin" w:date="2020-09-07T16:21:00Z">
              <w:rPr>
                <w:bCs/>
              </w:rPr>
            </w:rPrChange>
          </w:rPr>
          <w:t xml:space="preserve"> cell lineages during acute infection </w:t>
        </w:r>
      </w:ins>
    </w:p>
    <w:p w14:paraId="4DDFBE13" w14:textId="3DA02D7A" w:rsidR="00FF47A2" w:rsidRDefault="003C0EEB" w:rsidP="00FF47A2">
      <w:pPr>
        <w:pStyle w:val="Paragraph"/>
        <w:ind w:firstLine="0"/>
        <w:rPr>
          <w:ins w:id="1509" w:author="Matthew Pipkin" w:date="2020-09-11T11:56:00Z"/>
          <w:bCs/>
        </w:rPr>
      </w:pPr>
      <w:ins w:id="1510" w:author="Matthew Pipkin" w:date="2020-09-11T13:27:00Z">
        <w:r>
          <w:rPr>
            <w:bCs/>
            <w:highlight w:val="cyan"/>
          </w:rPr>
          <w:t>D</w:t>
        </w:r>
      </w:ins>
      <w:ins w:id="1511" w:author="Matthew Pipkin" w:date="2020-09-11T13:25:00Z">
        <w:r>
          <w:rPr>
            <w:bCs/>
            <w:highlight w:val="cyan"/>
          </w:rPr>
          <w:t>iverge</w:t>
        </w:r>
      </w:ins>
      <w:ins w:id="1512" w:author="Matthew Pipkin" w:date="2020-09-11T13:27:00Z">
        <w:r>
          <w:rPr>
            <w:bCs/>
            <w:highlight w:val="cyan"/>
          </w:rPr>
          <w:t>nce</w:t>
        </w:r>
      </w:ins>
      <w:ins w:id="1513" w:author="Matthew Pipkin" w:date="2020-09-11T13:25:00Z">
        <w:r>
          <w:rPr>
            <w:bCs/>
            <w:highlight w:val="cyan"/>
          </w:rPr>
          <w:t xml:space="preserve"> into Trajectories 1 (T</w:t>
        </w:r>
        <w:r w:rsidRPr="00BC214E">
          <w:rPr>
            <w:bCs/>
            <w:highlight w:val="cyan"/>
            <w:vertAlign w:val="subscript"/>
          </w:rPr>
          <w:t>STEM</w:t>
        </w:r>
        <w:r>
          <w:rPr>
            <w:bCs/>
            <w:highlight w:val="cyan"/>
          </w:rPr>
          <w:t>), T3 (T</w:t>
        </w:r>
        <w:r w:rsidRPr="00BC214E">
          <w:rPr>
            <w:bCs/>
            <w:highlight w:val="cyan"/>
            <w:vertAlign w:val="subscript"/>
          </w:rPr>
          <w:t>RM</w:t>
        </w:r>
        <w:r>
          <w:rPr>
            <w:bCs/>
            <w:highlight w:val="cyan"/>
          </w:rPr>
          <w:t>) and T4 (T</w:t>
        </w:r>
        <w:r w:rsidRPr="00BC214E">
          <w:rPr>
            <w:bCs/>
            <w:highlight w:val="cyan"/>
            <w:vertAlign w:val="subscript"/>
          </w:rPr>
          <w:t>CIRC</w:t>
        </w:r>
        <w:r>
          <w:rPr>
            <w:bCs/>
            <w:highlight w:val="cyan"/>
          </w:rPr>
          <w:t>) in LCMV</w:t>
        </w:r>
        <w:r w:rsidRPr="0055685F">
          <w:rPr>
            <w:bCs/>
            <w:highlight w:val="cyan"/>
            <w:vertAlign w:val="subscript"/>
          </w:rPr>
          <w:t>Arm</w:t>
        </w:r>
        <w:r>
          <w:rPr>
            <w:bCs/>
            <w:highlight w:val="cyan"/>
          </w:rPr>
          <w:t>-infected mice w</w:t>
        </w:r>
      </w:ins>
      <w:ins w:id="1514" w:author="Matthew Pipkin" w:date="2020-09-11T13:27:00Z">
        <w:r>
          <w:rPr>
            <w:bCs/>
            <w:highlight w:val="cyan"/>
          </w:rPr>
          <w:t>as est</w:t>
        </w:r>
      </w:ins>
      <w:ins w:id="1515" w:author="Matthew Pipkin" w:date="2020-09-11T13:28:00Z">
        <w:r>
          <w:rPr>
            <w:bCs/>
            <w:highlight w:val="cyan"/>
          </w:rPr>
          <w:t xml:space="preserve">ablished by </w:t>
        </w:r>
      </w:ins>
      <w:ins w:id="1516" w:author="Matthew Pipkin" w:date="2020-09-11T13:25:00Z">
        <w:r>
          <w:rPr>
            <w:bCs/>
            <w:highlight w:val="cyan"/>
          </w:rPr>
          <w:t xml:space="preserve">day 5 </w:t>
        </w:r>
      </w:ins>
      <w:ins w:id="1517" w:author="Matthew Pipkin" w:date="2020-09-11T13:28:00Z">
        <w:r>
          <w:rPr>
            <w:bCs/>
            <w:highlight w:val="cyan"/>
          </w:rPr>
          <w:t>p.i.</w:t>
        </w:r>
      </w:ins>
      <w:ins w:id="1518" w:author="Matthew Pipkin" w:date="2020-09-11T13:25:00Z">
        <w:r>
          <w:rPr>
            <w:bCs/>
            <w:highlight w:val="cyan"/>
          </w:rPr>
          <w:t>,</w:t>
        </w:r>
      </w:ins>
      <w:ins w:id="1519" w:author="Matthew Pipkin" w:date="2020-09-11T13:36:00Z">
        <w:r w:rsidR="00923056">
          <w:rPr>
            <w:bCs/>
            <w:highlight w:val="cyan"/>
          </w:rPr>
          <w:t xml:space="preserve"> suggesting that</w:t>
        </w:r>
      </w:ins>
      <w:ins w:id="1520" w:author="Matthew Pipkin" w:date="2020-09-11T13:25:00Z">
        <w:r>
          <w:rPr>
            <w:bCs/>
            <w:highlight w:val="cyan"/>
          </w:rPr>
          <w:t xml:space="preserve"> </w:t>
        </w:r>
      </w:ins>
      <w:ins w:id="1521" w:author="Matthew Pipkin" w:date="2020-09-11T13:28:00Z">
        <w:r>
          <w:rPr>
            <w:bCs/>
            <w:highlight w:val="cyan"/>
          </w:rPr>
          <w:t>initiation of</w:t>
        </w:r>
      </w:ins>
      <w:ins w:id="1522" w:author="Matthew Pipkin" w:date="2020-09-11T13:25:00Z">
        <w:r>
          <w:rPr>
            <w:bCs/>
            <w:highlight w:val="cyan"/>
          </w:rPr>
          <w:t xml:space="preserve"> these lineages</w:t>
        </w:r>
      </w:ins>
      <w:ins w:id="1523" w:author="Matthew Pipkin" w:date="2020-09-11T13:28:00Z">
        <w:r>
          <w:rPr>
            <w:bCs/>
            <w:highlight w:val="cyan"/>
          </w:rPr>
          <w:t xml:space="preserve"> is rapid and</w:t>
        </w:r>
      </w:ins>
      <w:ins w:id="1524" w:author="Matthew Pipkin" w:date="2020-09-11T13:36:00Z">
        <w:r w:rsidR="00923056">
          <w:rPr>
            <w:bCs/>
            <w:highlight w:val="cyan"/>
          </w:rPr>
          <w:t xml:space="preserve"> virtual</w:t>
        </w:r>
      </w:ins>
      <w:ins w:id="1525" w:author="Matthew Pipkin" w:date="2020-09-11T13:37:00Z">
        <w:r w:rsidR="00923056">
          <w:rPr>
            <w:bCs/>
            <w:highlight w:val="cyan"/>
          </w:rPr>
          <w:t xml:space="preserve">ly </w:t>
        </w:r>
      </w:ins>
      <w:ins w:id="1526" w:author="Matthew Pipkin" w:date="2020-09-11T13:28:00Z">
        <w:r>
          <w:rPr>
            <w:bCs/>
            <w:highlight w:val="cyan"/>
          </w:rPr>
          <w:t>contemporaneous</w:t>
        </w:r>
      </w:ins>
      <w:ins w:id="1527" w:author="Matthew Pipkin" w:date="2020-09-11T13:25:00Z">
        <w:r>
          <w:rPr>
            <w:bCs/>
            <w:highlight w:val="cyan"/>
          </w:rPr>
          <w:t xml:space="preserve">. </w:t>
        </w:r>
      </w:ins>
      <w:ins w:id="1528" w:author="Matthew Pipkin" w:date="2020-09-11T13:24:00Z">
        <w:r>
          <w:rPr>
            <w:bCs/>
            <w:highlight w:val="cyan"/>
          </w:rPr>
          <w:t xml:space="preserve">To </w:t>
        </w:r>
      </w:ins>
      <w:ins w:id="1529" w:author="Matthew Pipkin" w:date="2020-09-11T13:37:00Z">
        <w:r w:rsidR="00926BFE">
          <w:rPr>
            <w:bCs/>
            <w:highlight w:val="cyan"/>
          </w:rPr>
          <w:t xml:space="preserve">begin defining how divergence </w:t>
        </w:r>
      </w:ins>
      <w:ins w:id="1530" w:author="Matthew Pipkin" w:date="2020-09-11T13:25:00Z">
        <w:r>
          <w:rPr>
            <w:bCs/>
            <w:highlight w:val="cyan"/>
          </w:rPr>
          <w:t>is regulated, we</w:t>
        </w:r>
      </w:ins>
      <w:ins w:id="1531" w:author="Matthew Pipkin" w:date="2020-09-11T13:26:00Z">
        <w:r>
          <w:rPr>
            <w:bCs/>
            <w:highlight w:val="cyan"/>
          </w:rPr>
          <w:t xml:space="preserve"> </w:t>
        </w:r>
      </w:ins>
      <w:ins w:id="1532" w:author="Matthew Pipkin" w:date="2020-09-11T14:13:00Z">
        <w:r w:rsidR="0024014B">
          <w:rPr>
            <w:bCs/>
            <w:highlight w:val="cyan"/>
          </w:rPr>
          <w:t>examined</w:t>
        </w:r>
      </w:ins>
      <w:ins w:id="1533" w:author="Matthew Pipkin" w:date="2020-09-11T12:06:00Z">
        <w:r w:rsidR="00814CB7">
          <w:rPr>
            <w:bCs/>
            <w:highlight w:val="cyan"/>
          </w:rPr>
          <w:t xml:space="preserve"> differential</w:t>
        </w:r>
      </w:ins>
      <w:ins w:id="1534" w:author="Matthew Pipkin" w:date="2020-09-11T14:14:00Z">
        <w:r w:rsidR="0024014B">
          <w:rPr>
            <w:bCs/>
            <w:highlight w:val="cyan"/>
          </w:rPr>
          <w:t xml:space="preserve"> </w:t>
        </w:r>
      </w:ins>
      <w:ins w:id="1535" w:author="Matthew Pipkin" w:date="2020-09-11T13:26:00Z">
        <w:r>
          <w:rPr>
            <w:bCs/>
            <w:highlight w:val="cyan"/>
          </w:rPr>
          <w:t>gene</w:t>
        </w:r>
      </w:ins>
      <w:ins w:id="1536" w:author="Matthew Pipkin" w:date="2020-09-11T14:14:00Z">
        <w:r w:rsidR="0024014B">
          <w:rPr>
            <w:bCs/>
            <w:highlight w:val="cyan"/>
          </w:rPr>
          <w:t xml:space="preserve"> expression</w:t>
        </w:r>
      </w:ins>
      <w:ins w:id="1537" w:author="Matthew Pipkin" w:date="2020-09-11T13:26:00Z">
        <w:r>
          <w:rPr>
            <w:bCs/>
            <w:highlight w:val="cyan"/>
          </w:rPr>
          <w:t xml:space="preserve"> </w:t>
        </w:r>
      </w:ins>
      <w:ins w:id="1538" w:author="Matthew Pipkin" w:date="2020-09-11T14:14:00Z">
        <w:r w:rsidR="0024014B">
          <w:rPr>
            <w:bCs/>
            <w:highlight w:val="cyan"/>
          </w:rPr>
          <w:t xml:space="preserve">between cells in clusters </w:t>
        </w:r>
      </w:ins>
      <w:ins w:id="1539" w:author="Matthew Pipkin" w:date="2020-09-11T13:45:00Z">
        <w:r w:rsidR="00C926A5">
          <w:rPr>
            <w:bCs/>
            <w:highlight w:val="cyan"/>
          </w:rPr>
          <w:t>at</w:t>
        </w:r>
      </w:ins>
      <w:ins w:id="1540" w:author="Matthew Pipkin" w:date="2020-09-11T12:07:00Z">
        <w:r w:rsidR="00814CB7">
          <w:rPr>
            <w:bCs/>
            <w:highlight w:val="cyan"/>
          </w:rPr>
          <w:t xml:space="preserve"> the onset of</w:t>
        </w:r>
      </w:ins>
      <w:ins w:id="1541" w:author="Matthew Pipkin" w:date="2020-09-11T12:05:00Z">
        <w:r w:rsidR="00814CB7">
          <w:rPr>
            <w:bCs/>
            <w:highlight w:val="cyan"/>
          </w:rPr>
          <w:t xml:space="preserve"> each </w:t>
        </w:r>
      </w:ins>
      <w:ins w:id="1542" w:author="Matthew Pipkin" w:date="2020-09-11T13:27:00Z">
        <w:r>
          <w:rPr>
            <w:bCs/>
            <w:highlight w:val="cyan"/>
          </w:rPr>
          <w:t>t</w:t>
        </w:r>
      </w:ins>
      <w:ins w:id="1543" w:author="Matthew Pipkin" w:date="2020-09-11T12:05:00Z">
        <w:r w:rsidR="00814CB7">
          <w:rPr>
            <w:bCs/>
            <w:highlight w:val="cyan"/>
          </w:rPr>
          <w:t>rajectory</w:t>
        </w:r>
      </w:ins>
      <w:ins w:id="1544" w:author="Matthew Pipkin" w:date="2020-09-11T13:26:00Z">
        <w:r>
          <w:rPr>
            <w:bCs/>
            <w:highlight w:val="cyan"/>
          </w:rPr>
          <w:t xml:space="preserve"> relative to all other</w:t>
        </w:r>
      </w:ins>
      <w:ins w:id="1545" w:author="Matthew Pipkin" w:date="2020-09-11T14:22:00Z">
        <w:r w:rsidR="00526A06">
          <w:rPr>
            <w:bCs/>
            <w:highlight w:val="cyan"/>
          </w:rPr>
          <w:t>s</w:t>
        </w:r>
      </w:ins>
      <w:ins w:id="1546" w:author="Matthew Pipkin" w:date="2020-09-11T12:05:00Z">
        <w:r w:rsidR="00814CB7">
          <w:rPr>
            <w:bCs/>
            <w:highlight w:val="cyan"/>
          </w:rPr>
          <w:t xml:space="preserve">, and </w:t>
        </w:r>
      </w:ins>
      <w:ins w:id="1547" w:author="Matthew Pipkin" w:date="2020-09-11T13:27:00Z">
        <w:r>
          <w:rPr>
            <w:bCs/>
            <w:highlight w:val="cyan"/>
          </w:rPr>
          <w:t>relative to</w:t>
        </w:r>
      </w:ins>
      <w:ins w:id="1548" w:author="Matthew Pipkin" w:date="2020-09-11T12:05:00Z">
        <w:r w:rsidR="00814CB7">
          <w:rPr>
            <w:bCs/>
            <w:highlight w:val="cyan"/>
          </w:rPr>
          <w:t xml:space="preserve"> </w:t>
        </w:r>
      </w:ins>
      <w:ins w:id="1549" w:author="Matthew Pipkin" w:date="2020-09-11T14:22:00Z">
        <w:r w:rsidR="00526A06">
          <w:rPr>
            <w:bCs/>
            <w:highlight w:val="cyan"/>
          </w:rPr>
          <w:t>those</w:t>
        </w:r>
      </w:ins>
      <w:ins w:id="1550" w:author="Matthew Pipkin" w:date="2020-09-11T11:57:00Z">
        <w:r w:rsidR="00FF47A2" w:rsidRPr="0055685F">
          <w:rPr>
            <w:bCs/>
            <w:highlight w:val="cyan"/>
          </w:rPr>
          <w:t xml:space="preserve"> in cluster P1.</w:t>
        </w:r>
      </w:ins>
      <w:ins w:id="1551" w:author="Matthew Pipkin" w:date="2020-09-11T12:07:00Z">
        <w:r w:rsidR="00814CB7">
          <w:rPr>
            <w:bCs/>
            <w:highlight w:val="cyan"/>
          </w:rPr>
          <w:t xml:space="preserve"> </w:t>
        </w:r>
      </w:ins>
      <w:ins w:id="1552" w:author="Matthew Pipkin" w:date="2020-09-11T14:22:00Z">
        <w:r w:rsidR="00526A06">
          <w:rPr>
            <w:bCs/>
          </w:rPr>
          <w:t>Compared to all other clusters, cells in P1 cells simultaneously expressed intermediate amounts of genes</w:t>
        </w:r>
      </w:ins>
      <w:ins w:id="1553" w:author="Matthew Pipkin" w:date="2020-09-11T14:23:00Z">
        <w:r w:rsidR="00526A06">
          <w:rPr>
            <w:bCs/>
          </w:rPr>
          <w:t xml:space="preserve"> that </w:t>
        </w:r>
      </w:ins>
      <w:ins w:id="1554" w:author="Matthew Pipkin" w:date="2020-09-11T11:56:00Z">
        <w:r w:rsidR="00FF47A2">
          <w:rPr>
            <w:bCs/>
          </w:rPr>
          <w:t>encod</w:t>
        </w:r>
      </w:ins>
      <w:ins w:id="1555" w:author="Matthew Pipkin" w:date="2020-09-11T14:23:00Z">
        <w:r w:rsidR="00526A06">
          <w:rPr>
            <w:bCs/>
          </w:rPr>
          <w:t>e</w:t>
        </w:r>
      </w:ins>
      <w:ins w:id="1556" w:author="Matthew Pipkin" w:date="2020-09-11T11:56:00Z">
        <w:r w:rsidR="00FF47A2">
          <w:rPr>
            <w:bCs/>
          </w:rPr>
          <w:t xml:space="preserve"> </w:t>
        </w:r>
      </w:ins>
      <w:ins w:id="1557" w:author="Matthew Pipkin" w:date="2020-09-11T12:07:00Z">
        <w:r w:rsidR="00814CB7">
          <w:rPr>
            <w:bCs/>
          </w:rPr>
          <w:t>m</w:t>
        </w:r>
      </w:ins>
      <w:ins w:id="1558" w:author="Matthew Pipkin" w:date="2020-09-11T12:08:00Z">
        <w:r w:rsidR="00814CB7">
          <w:rPr>
            <w:bCs/>
          </w:rPr>
          <w:t xml:space="preserve">any </w:t>
        </w:r>
      </w:ins>
      <w:ins w:id="1559" w:author="Matthew Pipkin" w:date="2020-09-11T11:56:00Z">
        <w:r w:rsidR="00FF47A2">
          <w:rPr>
            <w:bCs/>
          </w:rPr>
          <w:t xml:space="preserve">TFs </w:t>
        </w:r>
      </w:ins>
      <w:ins w:id="1560" w:author="Matthew Pipkin" w:date="2020-09-11T12:08:00Z">
        <w:r w:rsidR="00814CB7">
          <w:rPr>
            <w:bCs/>
          </w:rPr>
          <w:t xml:space="preserve">whose expression </w:t>
        </w:r>
      </w:ins>
      <w:ins w:id="1561" w:author="Matthew Pipkin" w:date="2020-09-11T12:21:00Z">
        <w:r w:rsidR="00B43A8C">
          <w:rPr>
            <w:bCs/>
          </w:rPr>
          <w:t>is selectively increased in</w:t>
        </w:r>
      </w:ins>
      <w:ins w:id="1562" w:author="Matthew Pipkin" w:date="2020-09-11T14:23:00Z">
        <w:r w:rsidR="00526A06">
          <w:rPr>
            <w:bCs/>
          </w:rPr>
          <w:t xml:space="preserve"> mature CD8 T cell subsets.</w:t>
        </w:r>
      </w:ins>
      <w:ins w:id="1563" w:author="Matthew Pipkin" w:date="2020-09-11T12:21:00Z">
        <w:r w:rsidR="00B43A8C">
          <w:rPr>
            <w:bCs/>
          </w:rPr>
          <w:t xml:space="preserve"> </w:t>
        </w:r>
      </w:ins>
      <w:ins w:id="1564" w:author="Matthew Pipkin" w:date="2020-09-11T12:09:00Z">
        <w:r w:rsidR="00814CB7">
          <w:rPr>
            <w:bCs/>
          </w:rPr>
          <w:t>TE</w:t>
        </w:r>
      </w:ins>
      <w:ins w:id="1565" w:author="Matthew Pipkin" w:date="2020-09-11T12:10:00Z">
        <w:r w:rsidR="00814CB7">
          <w:rPr>
            <w:bCs/>
          </w:rPr>
          <w:t xml:space="preserve"> (Tbx21, Zeb2, Id2</w:t>
        </w:r>
      </w:ins>
      <w:ins w:id="1566" w:author="Matthew Pipkin" w:date="2020-09-11T12:12:00Z">
        <w:r w:rsidR="00814CB7">
          <w:rPr>
            <w:bCs/>
          </w:rPr>
          <w:t>, Bhlhe40</w:t>
        </w:r>
      </w:ins>
      <w:ins w:id="1567" w:author="Matthew Pipkin" w:date="2020-09-11T12:10:00Z">
        <w:r w:rsidR="00814CB7">
          <w:rPr>
            <w:bCs/>
          </w:rPr>
          <w:t>)</w:t>
        </w:r>
      </w:ins>
      <w:ins w:id="1568" w:author="Matthew Pipkin" w:date="2020-09-11T12:09:00Z">
        <w:r w:rsidR="00814CB7">
          <w:rPr>
            <w:bCs/>
          </w:rPr>
          <w:t>, T</w:t>
        </w:r>
        <w:r w:rsidR="00814CB7" w:rsidRPr="00870783">
          <w:rPr>
            <w:bCs/>
            <w:vertAlign w:val="subscript"/>
            <w:rPrChange w:id="1569" w:author="Matthew Pipkin" w:date="2020-09-11T12:12:00Z">
              <w:rPr>
                <w:bCs/>
              </w:rPr>
            </w:rPrChange>
          </w:rPr>
          <w:t>CIRC</w:t>
        </w:r>
        <w:r w:rsidR="00814CB7">
          <w:rPr>
            <w:bCs/>
          </w:rPr>
          <w:t xml:space="preserve"> and T</w:t>
        </w:r>
        <w:r w:rsidR="00814CB7" w:rsidRPr="00870783">
          <w:rPr>
            <w:bCs/>
            <w:vertAlign w:val="subscript"/>
            <w:rPrChange w:id="1570" w:author="Matthew Pipkin" w:date="2020-09-11T12:12:00Z">
              <w:rPr>
                <w:bCs/>
              </w:rPr>
            </w:rPrChange>
          </w:rPr>
          <w:t>STEM</w:t>
        </w:r>
      </w:ins>
      <w:ins w:id="1571" w:author="Matthew Pipkin" w:date="2020-09-11T12:10:00Z">
        <w:r w:rsidR="00814CB7" w:rsidRPr="00870783">
          <w:rPr>
            <w:bCs/>
            <w:vertAlign w:val="subscript"/>
            <w:rPrChange w:id="1572" w:author="Matthew Pipkin" w:date="2020-09-11T12:12:00Z">
              <w:rPr>
                <w:bCs/>
              </w:rPr>
            </w:rPrChange>
          </w:rPr>
          <w:t xml:space="preserve"> </w:t>
        </w:r>
        <w:r w:rsidR="00814CB7">
          <w:rPr>
            <w:bCs/>
          </w:rPr>
          <w:t>(Tcf7, Id3, Zeb1</w:t>
        </w:r>
      </w:ins>
      <w:ins w:id="1573" w:author="Matthew Pipkin" w:date="2020-09-11T12:12:00Z">
        <w:r w:rsidR="00814CB7">
          <w:rPr>
            <w:bCs/>
          </w:rPr>
          <w:t>, KLF2</w:t>
        </w:r>
      </w:ins>
      <w:ins w:id="1574" w:author="Matthew Pipkin" w:date="2020-09-11T12:10:00Z">
        <w:r w:rsidR="00814CB7">
          <w:rPr>
            <w:bCs/>
          </w:rPr>
          <w:t>)</w:t>
        </w:r>
      </w:ins>
      <w:ins w:id="1575" w:author="Matthew Pipkin" w:date="2020-09-11T12:09:00Z">
        <w:r w:rsidR="00814CB7">
          <w:rPr>
            <w:bCs/>
          </w:rPr>
          <w:t>, and T</w:t>
        </w:r>
        <w:r w:rsidR="00814CB7" w:rsidRPr="00B43A8C">
          <w:rPr>
            <w:bCs/>
            <w:vertAlign w:val="subscript"/>
            <w:rPrChange w:id="1576" w:author="Matthew Pipkin" w:date="2020-09-11T12:27:00Z">
              <w:rPr>
                <w:bCs/>
              </w:rPr>
            </w:rPrChange>
          </w:rPr>
          <w:t>RM</w:t>
        </w:r>
        <w:r w:rsidR="00814CB7">
          <w:rPr>
            <w:bCs/>
          </w:rPr>
          <w:t xml:space="preserve"> (</w:t>
        </w:r>
      </w:ins>
      <w:ins w:id="1577" w:author="Matthew Pipkin" w:date="2020-09-11T12:13:00Z">
        <w:r w:rsidR="00870783">
          <w:rPr>
            <w:bCs/>
          </w:rPr>
          <w:t xml:space="preserve">Hobit, </w:t>
        </w:r>
      </w:ins>
      <w:ins w:id="1578" w:author="Matthew Pipkin" w:date="2020-09-11T12:09:00Z">
        <w:r w:rsidR="00814CB7">
          <w:rPr>
            <w:bCs/>
          </w:rPr>
          <w:t xml:space="preserve">Prdm1, </w:t>
        </w:r>
      </w:ins>
      <w:ins w:id="1579" w:author="Matthew Pipkin" w:date="2020-09-11T12:13:00Z">
        <w:r w:rsidR="00870783">
          <w:rPr>
            <w:bCs/>
          </w:rPr>
          <w:t>Runx3</w:t>
        </w:r>
      </w:ins>
      <w:ins w:id="1580" w:author="Matthew Pipkin" w:date="2020-09-11T12:10:00Z">
        <w:r w:rsidR="00814CB7">
          <w:rPr>
            <w:bCs/>
          </w:rPr>
          <w:t>)</w:t>
        </w:r>
      </w:ins>
      <w:ins w:id="1581" w:author="Matthew Pipkin" w:date="2020-09-11T13:30:00Z">
        <w:r>
          <w:rPr>
            <w:bCs/>
          </w:rPr>
          <w:t xml:space="preserve"> cell subsets</w:t>
        </w:r>
      </w:ins>
      <w:ins w:id="1582" w:author="Matthew Pipkin" w:date="2020-09-11T13:31:00Z">
        <w:r>
          <w:rPr>
            <w:bCs/>
          </w:rPr>
          <w:t>, and are functionally required for development of these cell subsets were</w:t>
        </w:r>
      </w:ins>
      <w:ins w:id="1583" w:author="Matthew Pipkin" w:date="2020-09-11T13:30:00Z">
        <w:r>
          <w:rPr>
            <w:bCs/>
          </w:rPr>
          <w:t xml:space="preserve"> </w:t>
        </w:r>
      </w:ins>
      <w:ins w:id="1584" w:author="Matthew Pipkin" w:date="2020-09-11T12:10:00Z">
        <w:r w:rsidR="00814CB7">
          <w:rPr>
            <w:bCs/>
          </w:rPr>
          <w:t>expressed signifi</w:t>
        </w:r>
      </w:ins>
      <w:ins w:id="1585" w:author="Matthew Pipkin" w:date="2020-09-11T12:11:00Z">
        <w:r w:rsidR="00814CB7">
          <w:rPr>
            <w:bCs/>
          </w:rPr>
          <w:t>cantly more or less</w:t>
        </w:r>
      </w:ins>
      <w:ins w:id="1586" w:author="Matthew Pipkin" w:date="2020-09-11T12:27:00Z">
        <w:r w:rsidR="00B43A8C">
          <w:rPr>
            <w:bCs/>
          </w:rPr>
          <w:t xml:space="preserve"> </w:t>
        </w:r>
      </w:ins>
      <w:ins w:id="1587" w:author="Matthew Pipkin" w:date="2020-09-11T13:31:00Z">
        <w:r>
          <w:rPr>
            <w:bCs/>
          </w:rPr>
          <w:t>in cells from clusters</w:t>
        </w:r>
      </w:ins>
      <w:ins w:id="1588" w:author="Matthew Pipkin" w:date="2020-09-11T12:11:00Z">
        <w:r w:rsidR="00814CB7">
          <w:rPr>
            <w:bCs/>
          </w:rPr>
          <w:t xml:space="preserve"> P2, P3</w:t>
        </w:r>
      </w:ins>
      <w:ins w:id="1589" w:author="Matthew Pipkin" w:date="2020-09-11T12:12:00Z">
        <w:r w:rsidR="00814CB7">
          <w:rPr>
            <w:bCs/>
          </w:rPr>
          <w:t>, or</w:t>
        </w:r>
      </w:ins>
      <w:ins w:id="1590" w:author="Matthew Pipkin" w:date="2020-09-11T12:11:00Z">
        <w:r w:rsidR="00814CB7">
          <w:rPr>
            <w:bCs/>
          </w:rPr>
          <w:t xml:space="preserve"> P7</w:t>
        </w:r>
      </w:ins>
      <w:ins w:id="1591" w:author="Matthew Pipkin" w:date="2020-09-11T13:31:00Z">
        <w:r>
          <w:rPr>
            <w:bCs/>
          </w:rPr>
          <w:t xml:space="preserve"> compared to all other clusters, and relative to P1 cells </w:t>
        </w:r>
      </w:ins>
      <w:ins w:id="1592" w:author="Matthew Pipkin" w:date="2020-09-11T13:32:00Z">
        <w:r>
          <w:rPr>
            <w:bCs/>
          </w:rPr>
          <w:t>specifically</w:t>
        </w:r>
      </w:ins>
      <w:ins w:id="1593" w:author="Matthew Pipkin" w:date="2020-09-11T12:18:00Z">
        <w:r w:rsidR="0089200F">
          <w:rPr>
            <w:bCs/>
          </w:rPr>
          <w:t xml:space="preserve">. </w:t>
        </w:r>
      </w:ins>
      <w:ins w:id="1594" w:author="Matthew Pipkin" w:date="2020-09-11T13:33:00Z">
        <w:r w:rsidR="001F588F">
          <w:rPr>
            <w:bCs/>
          </w:rPr>
          <w:t>T</w:t>
        </w:r>
      </w:ins>
      <w:ins w:id="1595" w:author="Matthew Pipkin" w:date="2020-09-11T13:32:00Z">
        <w:r w:rsidR="001F588F">
          <w:rPr>
            <w:bCs/>
          </w:rPr>
          <w:t>h</w:t>
        </w:r>
      </w:ins>
      <w:ins w:id="1596" w:author="Matthew Pipkin" w:date="2020-09-11T13:33:00Z">
        <w:r w:rsidR="001F588F">
          <w:rPr>
            <w:bCs/>
          </w:rPr>
          <w:t>ese results</w:t>
        </w:r>
      </w:ins>
      <w:ins w:id="1597" w:author="Matthew Pipkin" w:date="2020-09-11T13:32:00Z">
        <w:r w:rsidR="001F588F">
          <w:rPr>
            <w:bCs/>
          </w:rPr>
          <w:t xml:space="preserve"> </w:t>
        </w:r>
      </w:ins>
      <w:ins w:id="1598" w:author="Matthew Pipkin" w:date="2020-09-11T12:27:00Z">
        <w:r w:rsidR="00B43A8C">
          <w:rPr>
            <w:bCs/>
          </w:rPr>
          <w:t>confirm</w:t>
        </w:r>
      </w:ins>
      <w:ins w:id="1599" w:author="Matthew Pipkin" w:date="2020-09-11T13:32:00Z">
        <w:r>
          <w:rPr>
            <w:bCs/>
          </w:rPr>
          <w:t>ed</w:t>
        </w:r>
      </w:ins>
      <w:ins w:id="1600" w:author="Matthew Pipkin" w:date="2020-09-11T12:27:00Z">
        <w:r w:rsidR="00B43A8C">
          <w:rPr>
            <w:bCs/>
          </w:rPr>
          <w:t xml:space="preserve"> that cells in P1 were</w:t>
        </w:r>
      </w:ins>
      <w:ins w:id="1601" w:author="Matthew Pipkin" w:date="2020-09-11T12:28:00Z">
        <w:r w:rsidR="00C60057">
          <w:rPr>
            <w:bCs/>
          </w:rPr>
          <w:t xml:space="preserve"> </w:t>
        </w:r>
      </w:ins>
      <w:ins w:id="1602" w:author="Matthew Pipkin" w:date="2020-09-11T12:27:00Z">
        <w:r w:rsidR="00B43A8C">
          <w:rPr>
            <w:bCs/>
          </w:rPr>
          <w:t>uncommitte</w:t>
        </w:r>
      </w:ins>
      <w:ins w:id="1603" w:author="Matthew Pipkin" w:date="2020-09-11T13:35:00Z">
        <w:r w:rsidR="00923056">
          <w:rPr>
            <w:bCs/>
          </w:rPr>
          <w:t xml:space="preserve">d </w:t>
        </w:r>
      </w:ins>
      <w:ins w:id="1604" w:author="Matthew Pipkin" w:date="2020-09-11T12:27:00Z">
        <w:r w:rsidR="00B43A8C">
          <w:rPr>
            <w:bCs/>
          </w:rPr>
          <w:t xml:space="preserve">multilineage </w:t>
        </w:r>
      </w:ins>
      <w:ins w:id="1605" w:author="Matthew Pipkin" w:date="2020-09-11T13:35:00Z">
        <w:r w:rsidR="00923056">
          <w:rPr>
            <w:bCs/>
          </w:rPr>
          <w:t>progenitors</w:t>
        </w:r>
      </w:ins>
      <w:ins w:id="1606" w:author="Matthew Pipkin" w:date="2020-09-11T13:33:00Z">
        <w:r w:rsidR="001F588F">
          <w:rPr>
            <w:bCs/>
          </w:rPr>
          <w:t>, and that selective and rec</w:t>
        </w:r>
      </w:ins>
      <w:ins w:id="1607" w:author="Matthew Pipkin" w:date="2020-09-11T13:34:00Z">
        <w:r w:rsidR="001F588F">
          <w:rPr>
            <w:bCs/>
          </w:rPr>
          <w:t>iprocal expression of multiple TFs is evident very early in the onset of early trajectories leading to T</w:t>
        </w:r>
        <w:r w:rsidR="001F588F" w:rsidRPr="001F588F">
          <w:rPr>
            <w:bCs/>
            <w:vertAlign w:val="subscript"/>
            <w:rPrChange w:id="1608" w:author="Matthew Pipkin" w:date="2020-09-11T13:34:00Z">
              <w:rPr>
                <w:bCs/>
              </w:rPr>
            </w:rPrChange>
          </w:rPr>
          <w:t>STEM</w:t>
        </w:r>
        <w:r w:rsidR="001F588F">
          <w:rPr>
            <w:bCs/>
          </w:rPr>
          <w:t>, T</w:t>
        </w:r>
        <w:r w:rsidR="001F588F" w:rsidRPr="001F588F">
          <w:rPr>
            <w:bCs/>
            <w:vertAlign w:val="subscript"/>
            <w:rPrChange w:id="1609" w:author="Matthew Pipkin" w:date="2020-09-11T13:34:00Z">
              <w:rPr>
                <w:bCs/>
              </w:rPr>
            </w:rPrChange>
          </w:rPr>
          <w:t>RM</w:t>
        </w:r>
        <w:r w:rsidR="001F588F">
          <w:rPr>
            <w:bCs/>
          </w:rPr>
          <w:t xml:space="preserve"> and T</w:t>
        </w:r>
        <w:r w:rsidR="001F588F" w:rsidRPr="001F588F">
          <w:rPr>
            <w:bCs/>
            <w:vertAlign w:val="subscript"/>
            <w:rPrChange w:id="1610" w:author="Matthew Pipkin" w:date="2020-09-11T13:34:00Z">
              <w:rPr>
                <w:bCs/>
              </w:rPr>
            </w:rPrChange>
          </w:rPr>
          <w:t>CIRC</w:t>
        </w:r>
        <w:r w:rsidR="001F588F">
          <w:rPr>
            <w:bCs/>
          </w:rPr>
          <w:t xml:space="preserve"> and TE cells</w:t>
        </w:r>
      </w:ins>
      <w:ins w:id="1611" w:author="Matthew Pipkin" w:date="2020-09-11T12:27:00Z">
        <w:r w:rsidR="00B43A8C">
          <w:rPr>
            <w:bCs/>
          </w:rPr>
          <w:t xml:space="preserve">. </w:t>
        </w:r>
      </w:ins>
    </w:p>
    <w:p w14:paraId="0753F741" w14:textId="7B74D0C2" w:rsidR="00B41F02" w:rsidRPr="00CE7400" w:rsidRDefault="00B41F02" w:rsidP="00FE374C">
      <w:pPr>
        <w:pStyle w:val="Paragraph"/>
        <w:rPr>
          <w:ins w:id="1612" w:author="Matthew Pipkin" w:date="2020-09-06T14:07:00Z"/>
          <w:bCs/>
          <w:highlight w:val="cyan"/>
          <w:rPrChange w:id="1613" w:author="Matthew Pipkin" w:date="2020-09-07T16:21:00Z">
            <w:rPr>
              <w:ins w:id="1614" w:author="Matthew Pipkin" w:date="2020-09-06T14:07:00Z"/>
              <w:bCs/>
            </w:rPr>
          </w:rPrChange>
        </w:rPr>
      </w:pPr>
      <w:ins w:id="1615" w:author="Matthew Pipkin" w:date="2020-09-06T14:05:00Z">
        <w:r w:rsidRPr="00CE7400">
          <w:rPr>
            <w:bCs/>
            <w:highlight w:val="cyan"/>
            <w:rPrChange w:id="1616" w:author="Matthew Pipkin" w:date="2020-09-07T16:21:00Z">
              <w:rPr>
                <w:bCs/>
              </w:rPr>
            </w:rPrChange>
          </w:rPr>
          <w:t>The</w:t>
        </w:r>
      </w:ins>
      <w:ins w:id="1617" w:author="Matthew Pipkin" w:date="2020-09-06T00:15:00Z">
        <w:r w:rsidRPr="00CE7400">
          <w:rPr>
            <w:bCs/>
            <w:highlight w:val="cyan"/>
            <w:rPrChange w:id="1618" w:author="Matthew Pipkin" w:date="2020-09-07T16:21:00Z">
              <w:rPr>
                <w:bCs/>
              </w:rPr>
            </w:rPrChange>
          </w:rPr>
          <w:t xml:space="preserve"> </w:t>
        </w:r>
      </w:ins>
      <w:ins w:id="1619" w:author="Matthew Pipkin" w:date="2020-09-06T14:15:00Z">
        <w:r w:rsidRPr="00CE7400">
          <w:rPr>
            <w:bCs/>
            <w:highlight w:val="cyan"/>
            <w:rPrChange w:id="1620" w:author="Matthew Pipkin" w:date="2020-09-07T16:21:00Z">
              <w:rPr>
                <w:bCs/>
              </w:rPr>
            </w:rPrChange>
          </w:rPr>
          <w:t xml:space="preserve">initial </w:t>
        </w:r>
      </w:ins>
      <w:ins w:id="1621" w:author="Matthew Pipkin" w:date="2020-09-05T23:57:00Z">
        <w:r w:rsidR="00160D5A" w:rsidRPr="00CE7400">
          <w:rPr>
            <w:bCs/>
            <w:highlight w:val="cyan"/>
            <w:rPrChange w:id="1622" w:author="Matthew Pipkin" w:date="2020-09-07T16:21:00Z">
              <w:rPr>
                <w:bCs/>
              </w:rPr>
            </w:rPrChange>
          </w:rPr>
          <w:t xml:space="preserve">clusters </w:t>
        </w:r>
      </w:ins>
      <w:ins w:id="1623" w:author="Matthew Pipkin" w:date="2020-09-07T00:39:00Z">
        <w:r w:rsidR="00CF6CA5" w:rsidRPr="00CE7400">
          <w:rPr>
            <w:bCs/>
            <w:highlight w:val="cyan"/>
            <w:rPrChange w:id="1624" w:author="Matthew Pipkin" w:date="2020-09-07T16:21:00Z">
              <w:rPr>
                <w:bCs/>
              </w:rPr>
            </w:rPrChange>
          </w:rPr>
          <w:t xml:space="preserve">of each trajectory </w:t>
        </w:r>
      </w:ins>
      <w:ins w:id="1625" w:author="Matthew Pipkin" w:date="2020-09-05T23:54:00Z">
        <w:r w:rsidR="00FE374C" w:rsidRPr="00CE7400">
          <w:rPr>
            <w:bCs/>
            <w:highlight w:val="cyan"/>
            <w:rPrChange w:id="1626" w:author="Matthew Pipkin" w:date="2020-09-07T16:21:00Z">
              <w:rPr>
                <w:bCs/>
              </w:rPr>
            </w:rPrChange>
          </w:rPr>
          <w:t>were</w:t>
        </w:r>
      </w:ins>
      <w:ins w:id="1627" w:author="Matthew Pipkin" w:date="2020-09-05T23:55:00Z">
        <w:r w:rsidR="00FE374C" w:rsidRPr="00CE7400">
          <w:rPr>
            <w:bCs/>
            <w:highlight w:val="cyan"/>
            <w:rPrChange w:id="1628" w:author="Matthew Pipkin" w:date="2020-09-07T16:21:00Z">
              <w:rPr>
                <w:bCs/>
              </w:rPr>
            </w:rPrChange>
          </w:rPr>
          <w:t xml:space="preserve"> </w:t>
        </w:r>
      </w:ins>
      <w:ins w:id="1629" w:author="Matthew Pipkin" w:date="2020-09-07T00:39:00Z">
        <w:r w:rsidR="00CF6CA5" w:rsidRPr="00CE7400">
          <w:rPr>
            <w:bCs/>
            <w:highlight w:val="cyan"/>
            <w:rPrChange w:id="1630" w:author="Matthew Pipkin" w:date="2020-09-07T16:21:00Z">
              <w:rPr>
                <w:bCs/>
              </w:rPr>
            </w:rPrChange>
          </w:rPr>
          <w:t>present</w:t>
        </w:r>
      </w:ins>
      <w:ins w:id="1631" w:author="Matthew Pipkin" w:date="2020-09-05T23:55:00Z">
        <w:r w:rsidR="00FE374C" w:rsidRPr="00CE7400">
          <w:rPr>
            <w:bCs/>
            <w:highlight w:val="cyan"/>
            <w:rPrChange w:id="1632" w:author="Matthew Pipkin" w:date="2020-09-07T16:21:00Z">
              <w:rPr>
                <w:bCs/>
              </w:rPr>
            </w:rPrChange>
          </w:rPr>
          <w:t xml:space="preserve"> in the spleen on day 5 p.i., </w:t>
        </w:r>
      </w:ins>
      <w:ins w:id="1633" w:author="Matthew Pipkin" w:date="2020-09-07T00:39:00Z">
        <w:r w:rsidR="00CF6CA5" w:rsidRPr="00CE7400">
          <w:rPr>
            <w:bCs/>
            <w:highlight w:val="cyan"/>
            <w:rPrChange w:id="1634" w:author="Matthew Pipkin" w:date="2020-09-07T16:21:00Z">
              <w:rPr>
                <w:bCs/>
              </w:rPr>
            </w:rPrChange>
          </w:rPr>
          <w:t xml:space="preserve">suggesting </w:t>
        </w:r>
      </w:ins>
      <w:ins w:id="1635" w:author="Matthew Pipkin" w:date="2020-09-07T00:40:00Z">
        <w:r w:rsidR="00CF6CA5" w:rsidRPr="00CE7400">
          <w:rPr>
            <w:bCs/>
            <w:highlight w:val="cyan"/>
            <w:rPrChange w:id="1636" w:author="Matthew Pipkin" w:date="2020-09-07T16:21:00Z">
              <w:rPr>
                <w:bCs/>
              </w:rPr>
            </w:rPrChange>
          </w:rPr>
          <w:t xml:space="preserve">these lineage are established </w:t>
        </w:r>
      </w:ins>
      <w:ins w:id="1637" w:author="Matthew Pipkin" w:date="2020-09-07T00:39:00Z">
        <w:r w:rsidR="00CF6CA5" w:rsidRPr="00CE7400">
          <w:rPr>
            <w:bCs/>
            <w:highlight w:val="cyan"/>
            <w:rPrChange w:id="1638" w:author="Matthew Pipkin" w:date="2020-09-07T16:21:00Z">
              <w:rPr>
                <w:bCs/>
              </w:rPr>
            </w:rPrChange>
          </w:rPr>
          <w:t>contemporaneous</w:t>
        </w:r>
      </w:ins>
      <w:ins w:id="1639" w:author="Matthew Pipkin" w:date="2020-09-07T00:40:00Z">
        <w:r w:rsidR="00CF6CA5" w:rsidRPr="00CE7400">
          <w:rPr>
            <w:bCs/>
            <w:highlight w:val="cyan"/>
            <w:rPrChange w:id="1640" w:author="Matthew Pipkin" w:date="2020-09-07T16:21:00Z">
              <w:rPr>
                <w:bCs/>
              </w:rPr>
            </w:rPrChange>
          </w:rPr>
          <w:t xml:space="preserve">ly. </w:t>
        </w:r>
      </w:ins>
    </w:p>
    <w:p w14:paraId="3D57D571" w14:textId="65251835" w:rsidR="00CF6CA5" w:rsidRPr="00CE7400" w:rsidRDefault="00CF6CA5" w:rsidP="00FE374C">
      <w:pPr>
        <w:pStyle w:val="Paragraph"/>
        <w:rPr>
          <w:ins w:id="1641" w:author="Matthew Pipkin" w:date="2020-09-07T01:09:00Z"/>
          <w:bCs/>
          <w:highlight w:val="cyan"/>
          <w:rPrChange w:id="1642" w:author="Matthew Pipkin" w:date="2020-09-07T16:21:00Z">
            <w:rPr>
              <w:ins w:id="1643" w:author="Matthew Pipkin" w:date="2020-09-07T01:09:00Z"/>
              <w:bCs/>
            </w:rPr>
          </w:rPrChange>
        </w:rPr>
      </w:pPr>
      <w:ins w:id="1644" w:author="Matthew Pipkin" w:date="2020-09-07T00:55:00Z">
        <w:r w:rsidRPr="00CE7400">
          <w:rPr>
            <w:bCs/>
            <w:highlight w:val="cyan"/>
            <w:rPrChange w:id="1645" w:author="Matthew Pipkin" w:date="2020-09-07T16:21:00Z">
              <w:rPr>
                <w:bCs/>
              </w:rPr>
            </w:rPrChange>
          </w:rPr>
          <w:t>Cells of c</w:t>
        </w:r>
      </w:ins>
      <w:ins w:id="1646" w:author="Matthew Pipkin" w:date="2020-09-07T00:42:00Z">
        <w:r w:rsidRPr="00CE7400">
          <w:rPr>
            <w:bCs/>
            <w:highlight w:val="cyan"/>
            <w:rPrChange w:id="1647" w:author="Matthew Pipkin" w:date="2020-09-07T16:21:00Z">
              <w:rPr>
                <w:bCs/>
              </w:rPr>
            </w:rPrChange>
          </w:rPr>
          <w:t xml:space="preserve">luster P2 were the first branch </w:t>
        </w:r>
      </w:ins>
      <w:ins w:id="1648" w:author="Matthew Pipkin" w:date="2020-09-07T00:47:00Z">
        <w:r w:rsidRPr="00CE7400">
          <w:rPr>
            <w:bCs/>
            <w:highlight w:val="cyan"/>
            <w:rPrChange w:id="1649" w:author="Matthew Pipkin" w:date="2020-09-07T16:21:00Z">
              <w:rPr>
                <w:bCs/>
              </w:rPr>
            </w:rPrChange>
          </w:rPr>
          <w:t>of T1</w:t>
        </w:r>
      </w:ins>
      <w:ins w:id="1650" w:author="Matthew Pipkin" w:date="2020-09-07T00:48:00Z">
        <w:r w:rsidRPr="00CE7400">
          <w:rPr>
            <w:bCs/>
            <w:highlight w:val="cyan"/>
            <w:rPrChange w:id="1651" w:author="Matthew Pipkin" w:date="2020-09-07T16:21:00Z">
              <w:rPr>
                <w:bCs/>
              </w:rPr>
            </w:rPrChange>
          </w:rPr>
          <w:t xml:space="preserve">, and </w:t>
        </w:r>
      </w:ins>
      <w:ins w:id="1652" w:author="Matthew Pipkin" w:date="2020-09-06T00:10:00Z">
        <w:r w:rsidR="0005301D" w:rsidRPr="00CE7400">
          <w:rPr>
            <w:bCs/>
            <w:highlight w:val="cyan"/>
            <w:rPrChange w:id="1653" w:author="Matthew Pipkin" w:date="2020-09-07T16:21:00Z">
              <w:rPr>
                <w:bCs/>
              </w:rPr>
            </w:rPrChange>
          </w:rPr>
          <w:t xml:space="preserve">expressed the most </w:t>
        </w:r>
        <w:r w:rsidR="0005301D" w:rsidRPr="00CE7400">
          <w:rPr>
            <w:bCs/>
            <w:i/>
            <w:iCs/>
            <w:highlight w:val="cyan"/>
            <w:rPrChange w:id="1654" w:author="Matthew Pipkin" w:date="2020-09-07T16:21:00Z">
              <w:rPr>
                <w:bCs/>
                <w:i/>
                <w:iCs/>
              </w:rPr>
            </w:rPrChange>
          </w:rPr>
          <w:t>Tcf7</w:t>
        </w:r>
        <w:r w:rsidR="0005301D" w:rsidRPr="00CE7400">
          <w:rPr>
            <w:bCs/>
            <w:highlight w:val="cyan"/>
            <w:rPrChange w:id="1655" w:author="Matthew Pipkin" w:date="2020-09-07T16:21:00Z">
              <w:rPr>
                <w:bCs/>
              </w:rPr>
            </w:rPrChange>
          </w:rPr>
          <w:t xml:space="preserve">, </w:t>
        </w:r>
        <w:r w:rsidR="0005301D" w:rsidRPr="00CE7400">
          <w:rPr>
            <w:bCs/>
            <w:i/>
            <w:iCs/>
            <w:highlight w:val="cyan"/>
            <w:rPrChange w:id="1656" w:author="Matthew Pipkin" w:date="2020-09-07T16:21:00Z">
              <w:rPr>
                <w:bCs/>
                <w:i/>
                <w:iCs/>
              </w:rPr>
            </w:rPrChange>
          </w:rPr>
          <w:t>Tox</w:t>
        </w:r>
        <w:r w:rsidR="0005301D" w:rsidRPr="00CE7400">
          <w:rPr>
            <w:bCs/>
            <w:highlight w:val="cyan"/>
            <w:rPrChange w:id="1657" w:author="Matthew Pipkin" w:date="2020-09-07T16:21:00Z">
              <w:rPr>
                <w:bCs/>
              </w:rPr>
            </w:rPrChange>
          </w:rPr>
          <w:t xml:space="preserve">, </w:t>
        </w:r>
        <w:r w:rsidR="0005301D" w:rsidRPr="00CE7400">
          <w:rPr>
            <w:bCs/>
            <w:i/>
            <w:iCs/>
            <w:highlight w:val="cyan"/>
            <w:rPrChange w:id="1658" w:author="Matthew Pipkin" w:date="2020-09-07T16:21:00Z">
              <w:rPr>
                <w:bCs/>
                <w:i/>
                <w:iCs/>
              </w:rPr>
            </w:rPrChange>
          </w:rPr>
          <w:t>Cxcr5</w:t>
        </w:r>
        <w:r w:rsidR="0005301D" w:rsidRPr="00CE7400">
          <w:rPr>
            <w:bCs/>
            <w:highlight w:val="cyan"/>
            <w:rPrChange w:id="1659" w:author="Matthew Pipkin" w:date="2020-09-07T16:21:00Z">
              <w:rPr>
                <w:bCs/>
              </w:rPr>
            </w:rPrChange>
          </w:rPr>
          <w:t xml:space="preserve">, </w:t>
        </w:r>
        <w:r w:rsidR="0005301D" w:rsidRPr="00CE7400">
          <w:rPr>
            <w:bCs/>
            <w:i/>
            <w:iCs/>
            <w:highlight w:val="cyan"/>
            <w:rPrChange w:id="1660" w:author="Matthew Pipkin" w:date="2020-09-07T16:21:00Z">
              <w:rPr>
                <w:bCs/>
                <w:i/>
                <w:iCs/>
              </w:rPr>
            </w:rPrChange>
          </w:rPr>
          <w:t>Id</w:t>
        </w:r>
        <w:r w:rsidR="0005301D" w:rsidRPr="00CE7400">
          <w:rPr>
            <w:bCs/>
            <w:highlight w:val="cyan"/>
            <w:rPrChange w:id="1661" w:author="Matthew Pipkin" w:date="2020-09-07T16:21:00Z">
              <w:rPr>
                <w:bCs/>
              </w:rPr>
            </w:rPrChange>
          </w:rPr>
          <w:t xml:space="preserve">3, </w:t>
        </w:r>
        <w:r w:rsidR="0005301D" w:rsidRPr="00CE7400">
          <w:rPr>
            <w:bCs/>
            <w:i/>
            <w:iCs/>
            <w:highlight w:val="cyan"/>
            <w:rPrChange w:id="1662" w:author="Matthew Pipkin" w:date="2020-09-07T16:21:00Z">
              <w:rPr>
                <w:bCs/>
                <w:i/>
                <w:iCs/>
              </w:rPr>
            </w:rPrChange>
          </w:rPr>
          <w:t>Bcl6</w:t>
        </w:r>
        <w:r w:rsidR="0005301D" w:rsidRPr="00CE7400">
          <w:rPr>
            <w:bCs/>
            <w:highlight w:val="cyan"/>
            <w:rPrChange w:id="1663" w:author="Matthew Pipkin" w:date="2020-09-07T16:21:00Z">
              <w:rPr>
                <w:bCs/>
              </w:rPr>
            </w:rPrChange>
          </w:rPr>
          <w:t xml:space="preserve"> and </w:t>
        </w:r>
        <w:r w:rsidR="0005301D" w:rsidRPr="00CE7400">
          <w:rPr>
            <w:bCs/>
            <w:i/>
            <w:iCs/>
            <w:highlight w:val="cyan"/>
            <w:rPrChange w:id="1664" w:author="Matthew Pipkin" w:date="2020-09-07T16:21:00Z">
              <w:rPr>
                <w:bCs/>
                <w:i/>
                <w:iCs/>
              </w:rPr>
            </w:rPrChange>
          </w:rPr>
          <w:t xml:space="preserve">Slamf6, </w:t>
        </w:r>
        <w:r w:rsidR="0005301D" w:rsidRPr="00CE7400">
          <w:rPr>
            <w:bCs/>
            <w:highlight w:val="cyan"/>
            <w:rPrChange w:id="1665" w:author="Matthew Pipkin" w:date="2020-09-07T16:21:00Z">
              <w:rPr>
                <w:bCs/>
              </w:rPr>
            </w:rPrChange>
          </w:rPr>
          <w:t xml:space="preserve">and the least </w:t>
        </w:r>
        <w:r w:rsidR="0005301D" w:rsidRPr="00CE7400">
          <w:rPr>
            <w:bCs/>
            <w:i/>
            <w:iCs/>
            <w:highlight w:val="cyan"/>
            <w:rPrChange w:id="1666" w:author="Matthew Pipkin" w:date="2020-09-07T16:21:00Z">
              <w:rPr>
                <w:bCs/>
                <w:i/>
                <w:iCs/>
              </w:rPr>
            </w:rPrChange>
          </w:rPr>
          <w:t>Runx3, Prdm1</w:t>
        </w:r>
        <w:r w:rsidR="0005301D" w:rsidRPr="00CE7400">
          <w:rPr>
            <w:bCs/>
            <w:highlight w:val="cyan"/>
            <w:rPrChange w:id="1667" w:author="Matthew Pipkin" w:date="2020-09-07T16:21:00Z">
              <w:rPr>
                <w:bCs/>
              </w:rPr>
            </w:rPrChange>
          </w:rPr>
          <w:t xml:space="preserve">, </w:t>
        </w:r>
        <w:r w:rsidR="0005301D" w:rsidRPr="00CE7400">
          <w:rPr>
            <w:bCs/>
            <w:i/>
            <w:iCs/>
            <w:highlight w:val="cyan"/>
            <w:rPrChange w:id="1668" w:author="Matthew Pipkin" w:date="2020-09-07T16:21:00Z">
              <w:rPr>
                <w:bCs/>
                <w:i/>
                <w:iCs/>
              </w:rPr>
            </w:rPrChange>
          </w:rPr>
          <w:t>Id2</w:t>
        </w:r>
        <w:r w:rsidR="0005301D" w:rsidRPr="00CE7400">
          <w:rPr>
            <w:bCs/>
            <w:highlight w:val="cyan"/>
            <w:rPrChange w:id="1669" w:author="Matthew Pipkin" w:date="2020-09-07T16:21:00Z">
              <w:rPr>
                <w:bCs/>
              </w:rPr>
            </w:rPrChange>
          </w:rPr>
          <w:t xml:space="preserve">, </w:t>
        </w:r>
        <w:r w:rsidR="0005301D" w:rsidRPr="00CE7400">
          <w:rPr>
            <w:bCs/>
            <w:i/>
            <w:iCs/>
            <w:highlight w:val="cyan"/>
            <w:rPrChange w:id="1670" w:author="Matthew Pipkin" w:date="2020-09-07T16:21:00Z">
              <w:rPr>
                <w:bCs/>
                <w:i/>
                <w:iCs/>
              </w:rPr>
            </w:rPrChange>
          </w:rPr>
          <w:t>Il2ra</w:t>
        </w:r>
        <w:r w:rsidR="0005301D" w:rsidRPr="00CE7400">
          <w:rPr>
            <w:bCs/>
            <w:highlight w:val="cyan"/>
            <w:rPrChange w:id="1671" w:author="Matthew Pipkin" w:date="2020-09-07T16:21:00Z">
              <w:rPr>
                <w:bCs/>
              </w:rPr>
            </w:rPrChange>
          </w:rPr>
          <w:t xml:space="preserve">, </w:t>
        </w:r>
        <w:r w:rsidR="0005301D" w:rsidRPr="00CE7400">
          <w:rPr>
            <w:bCs/>
            <w:i/>
            <w:iCs/>
            <w:highlight w:val="cyan"/>
            <w:rPrChange w:id="1672" w:author="Matthew Pipkin" w:date="2020-09-07T16:21:00Z">
              <w:rPr>
                <w:bCs/>
                <w:i/>
                <w:iCs/>
              </w:rPr>
            </w:rPrChange>
          </w:rPr>
          <w:t>Cx3cr1</w:t>
        </w:r>
        <w:r w:rsidR="0005301D" w:rsidRPr="00CE7400">
          <w:rPr>
            <w:bCs/>
            <w:highlight w:val="cyan"/>
            <w:rPrChange w:id="1673" w:author="Matthew Pipkin" w:date="2020-09-07T16:21:00Z">
              <w:rPr>
                <w:bCs/>
              </w:rPr>
            </w:rPrChange>
          </w:rPr>
          <w:t xml:space="preserve">, </w:t>
        </w:r>
        <w:r w:rsidR="0005301D" w:rsidRPr="00CE7400">
          <w:rPr>
            <w:bCs/>
            <w:i/>
            <w:iCs/>
            <w:highlight w:val="cyan"/>
            <w:rPrChange w:id="1674" w:author="Matthew Pipkin" w:date="2020-09-07T16:21:00Z">
              <w:rPr>
                <w:bCs/>
                <w:i/>
                <w:iCs/>
              </w:rPr>
            </w:rPrChange>
          </w:rPr>
          <w:t>Prf1</w:t>
        </w:r>
        <w:r w:rsidR="0005301D" w:rsidRPr="00CE7400">
          <w:rPr>
            <w:bCs/>
            <w:highlight w:val="cyan"/>
            <w:rPrChange w:id="1675" w:author="Matthew Pipkin" w:date="2020-09-07T16:21:00Z">
              <w:rPr>
                <w:bCs/>
              </w:rPr>
            </w:rPrChange>
          </w:rPr>
          <w:t xml:space="preserve">, and </w:t>
        </w:r>
        <w:r w:rsidR="0005301D" w:rsidRPr="00CE7400">
          <w:rPr>
            <w:bCs/>
            <w:i/>
            <w:iCs/>
            <w:highlight w:val="cyan"/>
            <w:rPrChange w:id="1676" w:author="Matthew Pipkin" w:date="2020-09-07T16:21:00Z">
              <w:rPr>
                <w:bCs/>
                <w:i/>
                <w:iCs/>
              </w:rPr>
            </w:rPrChange>
          </w:rPr>
          <w:t>Gzmb</w:t>
        </w:r>
      </w:ins>
      <w:ins w:id="1677" w:author="Matthew Pipkin" w:date="2020-09-06T00:12:00Z">
        <w:r w:rsidR="0005301D" w:rsidRPr="00CE7400">
          <w:rPr>
            <w:bCs/>
            <w:highlight w:val="cyan"/>
            <w:rPrChange w:id="1678" w:author="Matthew Pipkin" w:date="2020-09-07T16:21:00Z">
              <w:rPr>
                <w:bCs/>
              </w:rPr>
            </w:rPrChange>
          </w:rPr>
          <w:t xml:space="preserve">, compared to all other </w:t>
        </w:r>
      </w:ins>
      <w:ins w:id="1679" w:author="Matthew Pipkin" w:date="2020-09-06T14:39:00Z">
        <w:r w:rsidR="00B41F02" w:rsidRPr="00CE7400">
          <w:rPr>
            <w:bCs/>
            <w:highlight w:val="cyan"/>
            <w:rPrChange w:id="1680" w:author="Matthew Pipkin" w:date="2020-09-07T16:21:00Z">
              <w:rPr>
                <w:bCs/>
              </w:rPr>
            </w:rPrChange>
          </w:rPr>
          <w:t>activated cells</w:t>
        </w:r>
      </w:ins>
      <w:ins w:id="1681" w:author="Matthew Pipkin" w:date="2020-09-06T00:12:00Z">
        <w:r w:rsidR="0005301D" w:rsidRPr="00CE7400">
          <w:rPr>
            <w:bCs/>
            <w:highlight w:val="cyan"/>
            <w:rPrChange w:id="1682" w:author="Matthew Pipkin" w:date="2020-09-07T16:21:00Z">
              <w:rPr>
                <w:bCs/>
              </w:rPr>
            </w:rPrChange>
          </w:rPr>
          <w:t xml:space="preserve"> in the analysis</w:t>
        </w:r>
      </w:ins>
      <w:ins w:id="1683" w:author="Matthew Pipkin" w:date="2020-09-06T14:07:00Z">
        <w:r w:rsidR="00B41F02" w:rsidRPr="00CE7400">
          <w:rPr>
            <w:bCs/>
            <w:highlight w:val="cyan"/>
            <w:rPrChange w:id="1684" w:author="Matthew Pipkin" w:date="2020-09-07T16:21:00Z">
              <w:rPr>
                <w:bCs/>
              </w:rPr>
            </w:rPrChange>
          </w:rPr>
          <w:t xml:space="preserve">, </w:t>
        </w:r>
      </w:ins>
      <w:ins w:id="1685" w:author="Matthew Pipkin" w:date="2020-09-07T01:19:00Z">
        <w:r w:rsidR="002E205C" w:rsidRPr="00CE7400">
          <w:rPr>
            <w:bCs/>
            <w:highlight w:val="cyan"/>
            <w:rPrChange w:id="1686" w:author="Matthew Pipkin" w:date="2020-09-07T16:21:00Z">
              <w:rPr>
                <w:bCs/>
              </w:rPr>
            </w:rPrChange>
          </w:rPr>
          <w:t xml:space="preserve">including P1 cells, </w:t>
        </w:r>
      </w:ins>
      <w:ins w:id="1687" w:author="Matthew Pipkin" w:date="2020-09-07T00:43:00Z">
        <w:r w:rsidRPr="00CE7400">
          <w:rPr>
            <w:bCs/>
            <w:highlight w:val="cyan"/>
            <w:rPrChange w:id="1688" w:author="Matthew Pipkin" w:date="2020-09-07T16:21:00Z">
              <w:rPr>
                <w:bCs/>
              </w:rPr>
            </w:rPrChange>
          </w:rPr>
          <w:t>confirming</w:t>
        </w:r>
      </w:ins>
      <w:ins w:id="1689" w:author="Matthew Pipkin" w:date="2020-09-06T14:07:00Z">
        <w:r w:rsidR="00B41F02" w:rsidRPr="00CE7400">
          <w:rPr>
            <w:bCs/>
            <w:highlight w:val="cyan"/>
            <w:rPrChange w:id="1690" w:author="Matthew Pipkin" w:date="2020-09-07T16:21:00Z">
              <w:rPr>
                <w:bCs/>
              </w:rPr>
            </w:rPrChange>
          </w:rPr>
          <w:t xml:space="preserve"> their desgination as T</w:t>
        </w:r>
        <w:r w:rsidR="00B41F02" w:rsidRPr="00CE7400">
          <w:rPr>
            <w:bCs/>
            <w:highlight w:val="cyan"/>
            <w:vertAlign w:val="subscript"/>
            <w:rPrChange w:id="1691" w:author="Matthew Pipkin" w:date="2020-09-07T16:21:00Z">
              <w:rPr>
                <w:bCs/>
              </w:rPr>
            </w:rPrChange>
          </w:rPr>
          <w:t>STEM</w:t>
        </w:r>
        <w:r w:rsidR="00B41F02" w:rsidRPr="00CE7400">
          <w:rPr>
            <w:bCs/>
            <w:highlight w:val="cyan"/>
            <w:rPrChange w:id="1692" w:author="Matthew Pipkin" w:date="2020-09-07T16:21:00Z">
              <w:rPr>
                <w:bCs/>
              </w:rPr>
            </w:rPrChange>
          </w:rPr>
          <w:t xml:space="preserve"> cells</w:t>
        </w:r>
      </w:ins>
      <w:ins w:id="1693" w:author="Matthew Pipkin" w:date="2020-09-06T00:10:00Z">
        <w:r w:rsidR="0005301D" w:rsidRPr="00CE7400">
          <w:rPr>
            <w:bCs/>
            <w:highlight w:val="cyan"/>
            <w:rPrChange w:id="1694" w:author="Matthew Pipkin" w:date="2020-09-07T16:21:00Z">
              <w:rPr>
                <w:bCs/>
              </w:rPr>
            </w:rPrChange>
          </w:rPr>
          <w:t>.</w:t>
        </w:r>
      </w:ins>
      <w:ins w:id="1695" w:author="Matthew Pipkin" w:date="2020-09-07T00:43:00Z">
        <w:r w:rsidRPr="00CE7400">
          <w:rPr>
            <w:bCs/>
            <w:highlight w:val="cyan"/>
            <w:rPrChange w:id="1696" w:author="Matthew Pipkin" w:date="2020-09-07T16:21:00Z">
              <w:rPr>
                <w:bCs/>
              </w:rPr>
            </w:rPrChange>
          </w:rPr>
          <w:t xml:space="preserve"> </w:t>
        </w:r>
      </w:ins>
      <w:ins w:id="1697" w:author="Matthew Pipkin" w:date="2020-09-07T01:10:00Z">
        <w:r w:rsidRPr="00CE7400">
          <w:rPr>
            <w:bCs/>
            <w:highlight w:val="cyan"/>
            <w:rPrChange w:id="1698" w:author="Matthew Pipkin" w:date="2020-09-07T16:21:00Z">
              <w:rPr>
                <w:bCs/>
              </w:rPr>
            </w:rPrChange>
          </w:rPr>
          <w:t xml:space="preserve">In addition, these </w:t>
        </w:r>
      </w:ins>
      <w:ins w:id="1699" w:author="Matthew Pipkin" w:date="2020-09-07T01:16:00Z">
        <w:r w:rsidRPr="00CE7400">
          <w:rPr>
            <w:bCs/>
            <w:highlight w:val="cyan"/>
            <w:rPrChange w:id="1700" w:author="Matthew Pipkin" w:date="2020-09-07T16:21:00Z">
              <w:rPr>
                <w:bCs/>
              </w:rPr>
            </w:rPrChange>
          </w:rPr>
          <w:t>gene expression in these cells was</w:t>
        </w:r>
      </w:ins>
      <w:ins w:id="1701" w:author="Matthew Pipkin" w:date="2020-09-07T01:11:00Z">
        <w:r w:rsidRPr="00CE7400">
          <w:rPr>
            <w:bCs/>
            <w:highlight w:val="cyan"/>
            <w:rPrChange w:id="1702" w:author="Matthew Pipkin" w:date="2020-09-07T16:21:00Z">
              <w:rPr>
                <w:bCs/>
              </w:rPr>
            </w:rPrChange>
          </w:rPr>
          <w:t xml:space="preserve"> </w:t>
        </w:r>
      </w:ins>
      <w:ins w:id="1703" w:author="Matthew Pipkin" w:date="2020-09-07T01:09:00Z">
        <w:r w:rsidRPr="00CE7400">
          <w:rPr>
            <w:bCs/>
            <w:highlight w:val="cyan"/>
            <w:rPrChange w:id="1704" w:author="Matthew Pipkin" w:date="2020-09-07T16:21:00Z">
              <w:rPr>
                <w:bCs/>
              </w:rPr>
            </w:rPrChange>
          </w:rPr>
          <w:t xml:space="preserve">positively enriched with </w:t>
        </w:r>
      </w:ins>
      <w:ins w:id="1705" w:author="Matthew Pipkin" w:date="2020-09-07T01:16:00Z">
        <w:r w:rsidRPr="00CE7400">
          <w:rPr>
            <w:bCs/>
            <w:highlight w:val="cyan"/>
            <w:rPrChange w:id="1706" w:author="Matthew Pipkin" w:date="2020-09-07T16:21:00Z">
              <w:rPr>
                <w:bCs/>
              </w:rPr>
            </w:rPrChange>
          </w:rPr>
          <w:t>genes</w:t>
        </w:r>
      </w:ins>
      <w:ins w:id="1707" w:author="Matthew Pipkin" w:date="2020-09-07T01:09:00Z">
        <w:r w:rsidRPr="00CE7400">
          <w:rPr>
            <w:bCs/>
            <w:highlight w:val="cyan"/>
            <w:rPrChange w:id="1708" w:author="Matthew Pipkin" w:date="2020-09-07T16:21:00Z">
              <w:rPr>
                <w:bCs/>
              </w:rPr>
            </w:rPrChange>
          </w:rPr>
          <w:t xml:space="preserve"> whose expression is promoted by the TFs Klf2, Tcf1 and  Tox</w:t>
        </w:r>
      </w:ins>
      <w:ins w:id="1709" w:author="Matthew Pipkin" w:date="2020-09-07T01:17:00Z">
        <w:r w:rsidRPr="00CE7400">
          <w:rPr>
            <w:bCs/>
            <w:highlight w:val="cyan"/>
            <w:rPrChange w:id="1710" w:author="Matthew Pipkin" w:date="2020-09-07T16:21:00Z">
              <w:rPr>
                <w:bCs/>
              </w:rPr>
            </w:rPrChange>
          </w:rPr>
          <w:t>, implying this constellation of TFs could promote the early activation of T</w:t>
        </w:r>
        <w:r w:rsidRPr="00CE7400">
          <w:rPr>
            <w:bCs/>
            <w:highlight w:val="cyan"/>
            <w:vertAlign w:val="subscript"/>
            <w:rPrChange w:id="1711" w:author="Matthew Pipkin" w:date="2020-09-07T16:21:00Z">
              <w:rPr>
                <w:bCs/>
              </w:rPr>
            </w:rPrChange>
          </w:rPr>
          <w:t>STEM</w:t>
        </w:r>
        <w:r w:rsidRPr="00CE7400">
          <w:rPr>
            <w:bCs/>
            <w:highlight w:val="cyan"/>
            <w:rPrChange w:id="1712" w:author="Matthew Pipkin" w:date="2020-09-07T16:21:00Z">
              <w:rPr>
                <w:bCs/>
              </w:rPr>
            </w:rPrChange>
          </w:rPr>
          <w:t xml:space="preserve"> gene expression</w:t>
        </w:r>
      </w:ins>
      <w:ins w:id="1713" w:author="Matthew Pipkin" w:date="2020-09-07T01:09:00Z">
        <w:r w:rsidRPr="00CE7400">
          <w:rPr>
            <w:bCs/>
            <w:highlight w:val="cyan"/>
            <w:rPrChange w:id="1714" w:author="Matthew Pipkin" w:date="2020-09-07T16:21:00Z">
              <w:rPr>
                <w:bCs/>
              </w:rPr>
            </w:rPrChange>
          </w:rPr>
          <w:t xml:space="preserve">. </w:t>
        </w:r>
      </w:ins>
    </w:p>
    <w:p w14:paraId="3F512F05" w14:textId="1A6C0711" w:rsidR="00B41F02" w:rsidRPr="00CE7400" w:rsidRDefault="00CF6CA5" w:rsidP="00FE374C">
      <w:pPr>
        <w:pStyle w:val="Paragraph"/>
        <w:rPr>
          <w:ins w:id="1715" w:author="Matthew Pipkin" w:date="2020-09-06T14:07:00Z"/>
          <w:bCs/>
          <w:highlight w:val="cyan"/>
          <w:rPrChange w:id="1716" w:author="Matthew Pipkin" w:date="2020-09-07T16:21:00Z">
            <w:rPr>
              <w:ins w:id="1717" w:author="Matthew Pipkin" w:date="2020-09-06T14:07:00Z"/>
              <w:bCs/>
            </w:rPr>
          </w:rPrChange>
        </w:rPr>
      </w:pPr>
      <w:ins w:id="1718" w:author="Matthew Pipkin" w:date="2020-09-07T00:43:00Z">
        <w:r w:rsidRPr="00CE7400">
          <w:rPr>
            <w:bCs/>
            <w:highlight w:val="cyan"/>
            <w:rPrChange w:id="1719" w:author="Matthew Pipkin" w:date="2020-09-07T16:21:00Z">
              <w:rPr>
                <w:bCs/>
              </w:rPr>
            </w:rPrChange>
          </w:rPr>
          <w:t>T</w:t>
        </w:r>
      </w:ins>
      <w:ins w:id="1720" w:author="Matthew Pipkin" w:date="2020-09-06T14:08:00Z">
        <w:r w:rsidR="00B41F02" w:rsidRPr="00CE7400">
          <w:rPr>
            <w:bCs/>
            <w:highlight w:val="cyan"/>
            <w:rPrChange w:id="1721" w:author="Matthew Pipkin" w:date="2020-09-07T16:21:00Z">
              <w:rPr>
                <w:bCs/>
              </w:rPr>
            </w:rPrChange>
          </w:rPr>
          <w:t>hese cells were not enriched with MP cell signatures,</w:t>
        </w:r>
      </w:ins>
      <w:ins w:id="1722" w:author="Matthew Pipkin" w:date="2020-09-07T00:43:00Z">
        <w:r w:rsidRPr="00CE7400">
          <w:rPr>
            <w:bCs/>
            <w:highlight w:val="cyan"/>
            <w:rPrChange w:id="1723" w:author="Matthew Pipkin" w:date="2020-09-07T16:21:00Z">
              <w:rPr>
                <w:bCs/>
              </w:rPr>
            </w:rPrChange>
          </w:rPr>
          <w:t xml:space="preserve"> implying they are distinct precursors</w:t>
        </w:r>
      </w:ins>
      <w:ins w:id="1724" w:author="Matthew Pipkin" w:date="2020-09-07T00:44:00Z">
        <w:r w:rsidRPr="00CE7400">
          <w:rPr>
            <w:bCs/>
            <w:highlight w:val="cyan"/>
            <w:rPrChange w:id="1725" w:author="Matthew Pipkin" w:date="2020-09-07T16:21:00Z">
              <w:rPr>
                <w:bCs/>
              </w:rPr>
            </w:rPrChange>
          </w:rPr>
          <w:t xml:space="preserve">. However, they </w:t>
        </w:r>
      </w:ins>
      <w:ins w:id="1726" w:author="Matthew Pipkin" w:date="2020-09-06T14:08:00Z">
        <w:r w:rsidR="00B41F02" w:rsidRPr="00CE7400">
          <w:rPr>
            <w:bCs/>
            <w:highlight w:val="cyan"/>
            <w:rPrChange w:id="1727" w:author="Matthew Pipkin" w:date="2020-09-07T16:21:00Z">
              <w:rPr>
                <w:bCs/>
              </w:rPr>
            </w:rPrChange>
          </w:rPr>
          <w:t>were positively enriched with signatures of naïve, T</w:t>
        </w:r>
        <w:r w:rsidR="00B41F02" w:rsidRPr="00CE7400">
          <w:rPr>
            <w:bCs/>
            <w:highlight w:val="cyan"/>
            <w:vertAlign w:val="subscript"/>
            <w:rPrChange w:id="1728" w:author="Matthew Pipkin" w:date="2020-09-07T16:21:00Z">
              <w:rPr>
                <w:bCs/>
                <w:vertAlign w:val="subscript"/>
              </w:rPr>
            </w:rPrChange>
          </w:rPr>
          <w:t>CIRC</w:t>
        </w:r>
        <w:r w:rsidR="00B41F02" w:rsidRPr="00CE7400">
          <w:rPr>
            <w:bCs/>
            <w:highlight w:val="cyan"/>
            <w:rPrChange w:id="1729" w:author="Matthew Pipkin" w:date="2020-09-07T16:21:00Z">
              <w:rPr>
                <w:bCs/>
              </w:rPr>
            </w:rPrChange>
          </w:rPr>
          <w:t xml:space="preserve"> and T</w:t>
        </w:r>
        <w:r w:rsidR="00B41F02" w:rsidRPr="00CE7400">
          <w:rPr>
            <w:bCs/>
            <w:highlight w:val="cyan"/>
            <w:vertAlign w:val="subscript"/>
            <w:rPrChange w:id="1730" w:author="Matthew Pipkin" w:date="2020-09-07T16:21:00Z">
              <w:rPr>
                <w:bCs/>
                <w:vertAlign w:val="subscript"/>
              </w:rPr>
            </w:rPrChange>
          </w:rPr>
          <w:t>RM</w:t>
        </w:r>
        <w:r w:rsidR="00B41F02" w:rsidRPr="00CE7400">
          <w:rPr>
            <w:bCs/>
            <w:highlight w:val="cyan"/>
            <w:rPrChange w:id="1731" w:author="Matthew Pipkin" w:date="2020-09-07T16:21:00Z">
              <w:rPr>
                <w:bCs/>
              </w:rPr>
            </w:rPrChange>
          </w:rPr>
          <w:t xml:space="preserve"> signatures, and</w:t>
        </w:r>
      </w:ins>
      <w:ins w:id="1732" w:author="Matthew Pipkin" w:date="2020-09-07T00:45:00Z">
        <w:r w:rsidRPr="00CE7400">
          <w:rPr>
            <w:bCs/>
            <w:highlight w:val="cyan"/>
            <w:rPrChange w:id="1733" w:author="Matthew Pipkin" w:date="2020-09-07T16:21:00Z">
              <w:rPr>
                <w:bCs/>
              </w:rPr>
            </w:rPrChange>
          </w:rPr>
          <w:t xml:space="preserve"> </w:t>
        </w:r>
      </w:ins>
      <w:ins w:id="1734" w:author="Matthew Pipkin" w:date="2020-09-07T00:44:00Z">
        <w:r w:rsidRPr="00CE7400">
          <w:rPr>
            <w:bCs/>
            <w:highlight w:val="cyan"/>
            <w:rPrChange w:id="1735" w:author="Matthew Pipkin" w:date="2020-09-07T16:21:00Z">
              <w:rPr>
                <w:bCs/>
              </w:rPr>
            </w:rPrChange>
          </w:rPr>
          <w:t>expressed the</w:t>
        </w:r>
      </w:ins>
      <w:ins w:id="1736" w:author="Matthew Pipkin" w:date="2020-09-06T14:08:00Z">
        <w:r w:rsidR="00B41F02" w:rsidRPr="00CE7400">
          <w:rPr>
            <w:bCs/>
            <w:highlight w:val="cyan"/>
            <w:rPrChange w:id="1737" w:author="Matthew Pipkin" w:date="2020-09-07T16:21:00Z">
              <w:rPr>
                <w:bCs/>
              </w:rPr>
            </w:rPrChange>
          </w:rPr>
          <w:t xml:space="preserve"> T</w:t>
        </w:r>
        <w:r w:rsidR="00B41F02" w:rsidRPr="00CE7400">
          <w:rPr>
            <w:bCs/>
            <w:highlight w:val="cyan"/>
            <w:vertAlign w:val="subscript"/>
            <w:rPrChange w:id="1738" w:author="Matthew Pipkin" w:date="2020-09-07T16:21:00Z">
              <w:rPr>
                <w:bCs/>
                <w:vertAlign w:val="subscript"/>
              </w:rPr>
            </w:rPrChange>
          </w:rPr>
          <w:t>EFF</w:t>
        </w:r>
        <w:r w:rsidR="00B41F02" w:rsidRPr="00CE7400">
          <w:rPr>
            <w:bCs/>
            <w:highlight w:val="cyan"/>
            <w:rPrChange w:id="1739" w:author="Matthew Pipkin" w:date="2020-09-07T16:21:00Z">
              <w:rPr>
                <w:bCs/>
              </w:rPr>
            </w:rPrChange>
          </w:rPr>
          <w:t xml:space="preserve">-associated genes </w:t>
        </w:r>
        <w:r w:rsidR="00B41F02" w:rsidRPr="00CE7400">
          <w:rPr>
            <w:bCs/>
            <w:i/>
            <w:iCs/>
            <w:highlight w:val="cyan"/>
            <w:rPrChange w:id="1740" w:author="Matthew Pipkin" w:date="2020-09-07T16:21:00Z">
              <w:rPr>
                <w:bCs/>
                <w:i/>
                <w:iCs/>
              </w:rPr>
            </w:rPrChange>
          </w:rPr>
          <w:t xml:space="preserve">Prdm1, Tbx21 </w:t>
        </w:r>
        <w:r w:rsidR="00B41F02" w:rsidRPr="00CE7400">
          <w:rPr>
            <w:bCs/>
            <w:highlight w:val="cyan"/>
            <w:rPrChange w:id="1741" w:author="Matthew Pipkin" w:date="2020-09-07T16:21:00Z">
              <w:rPr>
                <w:bCs/>
              </w:rPr>
            </w:rPrChange>
          </w:rPr>
          <w:t xml:space="preserve">and </w:t>
        </w:r>
        <w:r w:rsidR="00B41F02" w:rsidRPr="00CE7400">
          <w:rPr>
            <w:bCs/>
            <w:i/>
            <w:iCs/>
            <w:highlight w:val="cyan"/>
            <w:rPrChange w:id="1742" w:author="Matthew Pipkin" w:date="2020-09-07T16:21:00Z">
              <w:rPr>
                <w:bCs/>
                <w:i/>
                <w:iCs/>
              </w:rPr>
            </w:rPrChange>
          </w:rPr>
          <w:t>Runx2</w:t>
        </w:r>
        <w:r w:rsidR="00B41F02" w:rsidRPr="00CE7400">
          <w:rPr>
            <w:bCs/>
            <w:highlight w:val="cyan"/>
            <w:rPrChange w:id="1743" w:author="Matthew Pipkin" w:date="2020-09-07T16:21:00Z">
              <w:rPr>
                <w:bCs/>
              </w:rPr>
            </w:rPrChange>
          </w:rPr>
          <w:t xml:space="preserve"> compared to naïve cells. </w:t>
        </w:r>
      </w:ins>
      <w:ins w:id="1744" w:author="Matthew Pipkin" w:date="2020-09-06T14:48:00Z">
        <w:r w:rsidRPr="00CE7400">
          <w:rPr>
            <w:bCs/>
            <w:highlight w:val="cyan"/>
            <w:rPrChange w:id="1745" w:author="Matthew Pipkin" w:date="2020-09-07T16:21:00Z">
              <w:rPr>
                <w:bCs/>
              </w:rPr>
            </w:rPrChange>
          </w:rPr>
          <w:t>T</w:t>
        </w:r>
      </w:ins>
      <w:ins w:id="1746" w:author="Matthew Pipkin" w:date="2020-09-06T14:46:00Z">
        <w:r w:rsidR="00B41F02" w:rsidRPr="00CE7400">
          <w:rPr>
            <w:bCs/>
            <w:highlight w:val="cyan"/>
            <w:rPrChange w:id="1747" w:author="Matthew Pipkin" w:date="2020-09-07T16:21:00Z">
              <w:rPr>
                <w:bCs/>
              </w:rPr>
            </w:rPrChange>
          </w:rPr>
          <w:t xml:space="preserve">he genes encoding </w:t>
        </w:r>
      </w:ins>
      <w:ins w:id="1748" w:author="Matthew Pipkin" w:date="2020-09-06T14:48:00Z">
        <w:r w:rsidRPr="00CE7400">
          <w:rPr>
            <w:bCs/>
            <w:highlight w:val="cyan"/>
            <w:rPrChange w:id="1749" w:author="Matthew Pipkin" w:date="2020-09-07T16:21:00Z">
              <w:rPr>
                <w:bCs/>
              </w:rPr>
            </w:rPrChange>
          </w:rPr>
          <w:t>Tcf1 and Tox</w:t>
        </w:r>
      </w:ins>
      <w:ins w:id="1750" w:author="Matthew Pipkin" w:date="2020-09-06T14:46:00Z">
        <w:r w:rsidR="00B41F02" w:rsidRPr="00CE7400">
          <w:rPr>
            <w:bCs/>
            <w:highlight w:val="cyan"/>
            <w:rPrChange w:id="1751" w:author="Matthew Pipkin" w:date="2020-09-07T16:21:00Z">
              <w:rPr>
                <w:bCs/>
              </w:rPr>
            </w:rPrChange>
          </w:rPr>
          <w:t xml:space="preserve"> were upregulated</w:t>
        </w:r>
      </w:ins>
      <w:ins w:id="1752" w:author="Matthew Pipkin" w:date="2020-09-06T14:47:00Z">
        <w:r w:rsidR="00B41F02" w:rsidRPr="00CE7400">
          <w:rPr>
            <w:bCs/>
            <w:highlight w:val="cyan"/>
            <w:rPrChange w:id="1753" w:author="Matthew Pipkin" w:date="2020-09-07T16:21:00Z">
              <w:rPr>
                <w:bCs/>
              </w:rPr>
            </w:rPrChange>
          </w:rPr>
          <w:t xml:space="preserve"> in P2 cells relative to P1 cells indicating these programs developed after commitment to development into P2 cells</w:t>
        </w:r>
      </w:ins>
      <w:ins w:id="1754" w:author="Matthew Pipkin" w:date="2020-09-06T14:45:00Z">
        <w:r w:rsidR="00B41F02" w:rsidRPr="00CE7400">
          <w:rPr>
            <w:bCs/>
            <w:highlight w:val="cyan"/>
            <w:rPrChange w:id="1755" w:author="Matthew Pipkin" w:date="2020-09-07T16:21:00Z">
              <w:rPr>
                <w:bCs/>
              </w:rPr>
            </w:rPrChange>
          </w:rPr>
          <w:t xml:space="preserve">. </w:t>
        </w:r>
      </w:ins>
      <w:ins w:id="1756" w:author="Matthew Pipkin" w:date="2020-09-06T14:44:00Z">
        <w:r w:rsidR="00B41F02" w:rsidRPr="00CE7400">
          <w:rPr>
            <w:bCs/>
            <w:highlight w:val="cyan"/>
            <w:rPrChange w:id="1757" w:author="Matthew Pipkin" w:date="2020-09-07T16:21:00Z">
              <w:rPr>
                <w:bCs/>
              </w:rPr>
            </w:rPrChange>
          </w:rPr>
          <w:t xml:space="preserve"> </w:t>
        </w:r>
      </w:ins>
      <w:ins w:id="1758" w:author="Matthew Pipkin" w:date="2020-09-06T14:08:00Z">
        <w:r w:rsidR="00B41F02" w:rsidRPr="00CE7400">
          <w:rPr>
            <w:bCs/>
            <w:highlight w:val="cyan"/>
            <w:rPrChange w:id="1759" w:author="Matthew Pipkin" w:date="2020-09-07T16:21:00Z">
              <w:rPr>
                <w:bCs/>
              </w:rPr>
            </w:rPrChange>
          </w:rPr>
          <w:t xml:space="preserve"> </w:t>
        </w:r>
      </w:ins>
    </w:p>
    <w:p w14:paraId="2BECD2D1" w14:textId="75FD9F29" w:rsidR="00B41F02" w:rsidRPr="00CE7400" w:rsidRDefault="00B41F02" w:rsidP="00FE374C">
      <w:pPr>
        <w:pStyle w:val="Paragraph"/>
        <w:rPr>
          <w:ins w:id="1760" w:author="Matthew Pipkin" w:date="2020-09-06T14:07:00Z"/>
          <w:bCs/>
          <w:highlight w:val="cyan"/>
          <w:rPrChange w:id="1761" w:author="Matthew Pipkin" w:date="2020-09-07T16:21:00Z">
            <w:rPr>
              <w:ins w:id="1762" w:author="Matthew Pipkin" w:date="2020-09-06T14:07:00Z"/>
              <w:bCs/>
            </w:rPr>
          </w:rPrChange>
        </w:rPr>
      </w:pPr>
    </w:p>
    <w:p w14:paraId="26761886" w14:textId="5DB02C6C" w:rsidR="00FE374C" w:rsidRPr="00CE7400" w:rsidRDefault="00B41F02" w:rsidP="00FE374C">
      <w:pPr>
        <w:pStyle w:val="Paragraph"/>
        <w:rPr>
          <w:ins w:id="1763" w:author="Matthew Pipkin" w:date="2020-09-05T23:44:00Z"/>
          <w:bCs/>
          <w:highlight w:val="cyan"/>
          <w:rPrChange w:id="1764" w:author="Matthew Pipkin" w:date="2020-09-07T16:21:00Z">
            <w:rPr>
              <w:ins w:id="1765" w:author="Matthew Pipkin" w:date="2020-09-05T23:44:00Z"/>
              <w:bCs/>
            </w:rPr>
          </w:rPrChange>
        </w:rPr>
      </w:pPr>
      <w:ins w:id="1766" w:author="Matthew Pipkin" w:date="2020-09-06T00:16:00Z">
        <w:r w:rsidRPr="00CE7400">
          <w:rPr>
            <w:bCs/>
            <w:highlight w:val="cyan"/>
            <w:rPrChange w:id="1767" w:author="Matthew Pipkin" w:date="2020-09-07T16:21:00Z">
              <w:rPr>
                <w:bCs/>
              </w:rPr>
            </w:rPrChange>
          </w:rPr>
          <w:t>Consistent with thi</w:t>
        </w:r>
      </w:ins>
      <w:ins w:id="1768" w:author="Matthew Pipkin" w:date="2020-09-06T00:17:00Z">
        <w:r w:rsidRPr="00CE7400">
          <w:rPr>
            <w:bCs/>
            <w:highlight w:val="cyan"/>
            <w:rPrChange w:id="1769" w:author="Matthew Pipkin" w:date="2020-09-07T16:21:00Z">
              <w:rPr>
                <w:bCs/>
              </w:rPr>
            </w:rPrChange>
          </w:rPr>
          <w:t xml:space="preserve">s, </w:t>
        </w:r>
      </w:ins>
      <w:ins w:id="1770" w:author="Matthew Pipkin" w:date="2020-09-06T00:10:00Z">
        <w:r w:rsidR="0005301D" w:rsidRPr="00CE7400">
          <w:rPr>
            <w:bCs/>
            <w:highlight w:val="cyan"/>
            <w:rPrChange w:id="1771" w:author="Matthew Pipkin" w:date="2020-09-07T16:21:00Z">
              <w:rPr>
                <w:bCs/>
              </w:rPr>
            </w:rPrChange>
          </w:rPr>
          <w:t xml:space="preserve"> Gene expression in P2 cells from LCMV</w:t>
        </w:r>
        <w:r w:rsidR="0005301D" w:rsidRPr="00CE7400">
          <w:rPr>
            <w:bCs/>
            <w:highlight w:val="cyan"/>
            <w:vertAlign w:val="subscript"/>
            <w:rPrChange w:id="1772" w:author="Matthew Pipkin" w:date="2020-09-07T16:21:00Z">
              <w:rPr>
                <w:bCs/>
                <w:vertAlign w:val="subscript"/>
              </w:rPr>
            </w:rPrChange>
          </w:rPr>
          <w:t>Arm</w:t>
        </w:r>
        <w:r w:rsidR="0005301D" w:rsidRPr="00CE7400">
          <w:rPr>
            <w:bCs/>
            <w:highlight w:val="cyan"/>
            <w:rPrChange w:id="1773" w:author="Matthew Pipkin" w:date="2020-09-07T16:21:00Z">
              <w:rPr>
                <w:bCs/>
              </w:rPr>
            </w:rPrChange>
          </w:rPr>
          <w:t xml:space="preserve">-infected hosts </w:t>
        </w:r>
      </w:ins>
    </w:p>
    <w:p w14:paraId="20A0333D" w14:textId="77777777" w:rsidR="00FE374C" w:rsidRPr="00CE7400" w:rsidRDefault="00FE374C" w:rsidP="00FE374C">
      <w:pPr>
        <w:pStyle w:val="Paragraph"/>
        <w:rPr>
          <w:ins w:id="1774" w:author="Matthew Pipkin" w:date="2020-09-05T23:44:00Z"/>
          <w:bCs/>
          <w:highlight w:val="cyan"/>
          <w:rPrChange w:id="1775" w:author="Matthew Pipkin" w:date="2020-09-07T16:21:00Z">
            <w:rPr>
              <w:ins w:id="1776" w:author="Matthew Pipkin" w:date="2020-09-05T23:44:00Z"/>
              <w:bCs/>
            </w:rPr>
          </w:rPrChange>
        </w:rPr>
      </w:pPr>
    </w:p>
    <w:p w14:paraId="4AEB5CE0" w14:textId="1B9790F1" w:rsidR="00FE374C" w:rsidRPr="00CE7400" w:rsidRDefault="00FE374C" w:rsidP="00FE374C">
      <w:pPr>
        <w:pStyle w:val="Paragraph"/>
        <w:rPr>
          <w:ins w:id="1777" w:author="Matthew Pipkin" w:date="2020-09-05T23:38:00Z"/>
          <w:bCs/>
          <w:highlight w:val="cyan"/>
          <w:rPrChange w:id="1778" w:author="Matthew Pipkin" w:date="2020-09-07T16:21:00Z">
            <w:rPr>
              <w:ins w:id="1779" w:author="Matthew Pipkin" w:date="2020-09-05T23:38:00Z"/>
              <w:bCs/>
            </w:rPr>
          </w:rPrChange>
        </w:rPr>
      </w:pPr>
      <w:ins w:id="1780" w:author="Matthew Pipkin" w:date="2020-09-05T23:35:00Z">
        <w:r w:rsidRPr="00CE7400">
          <w:rPr>
            <w:bCs/>
            <w:highlight w:val="cyan"/>
            <w:rPrChange w:id="1781" w:author="Matthew Pipkin" w:date="2020-09-07T16:21:00Z">
              <w:rPr>
                <w:bCs/>
              </w:rPr>
            </w:rPrChange>
          </w:rPr>
          <w:t>The origins of distinct T</w:t>
        </w:r>
        <w:r w:rsidRPr="00CE7400">
          <w:rPr>
            <w:bCs/>
            <w:highlight w:val="cyan"/>
            <w:vertAlign w:val="subscript"/>
            <w:rPrChange w:id="1782" w:author="Matthew Pipkin" w:date="2020-09-07T16:21:00Z">
              <w:rPr>
                <w:bCs/>
                <w:vertAlign w:val="subscript"/>
              </w:rPr>
            </w:rPrChange>
          </w:rPr>
          <w:t>MEM</w:t>
        </w:r>
        <w:r w:rsidRPr="00CE7400">
          <w:rPr>
            <w:bCs/>
            <w:highlight w:val="cyan"/>
            <w:rPrChange w:id="1783" w:author="Matthew Pipkin" w:date="2020-09-07T16:21:00Z">
              <w:rPr>
                <w:bCs/>
              </w:rPr>
            </w:rPrChange>
          </w:rPr>
          <w:t xml:space="preserve"> subsets are still unclear. </w:t>
        </w:r>
      </w:ins>
      <w:ins w:id="1784" w:author="Matthew Pipkin" w:date="2020-09-05T23:29:00Z">
        <w:r w:rsidRPr="00CE7400">
          <w:rPr>
            <w:bCs/>
            <w:highlight w:val="cyan"/>
            <w:rPrChange w:id="1785" w:author="Matthew Pipkin" w:date="2020-09-07T16:21:00Z">
              <w:rPr>
                <w:bCs/>
              </w:rPr>
            </w:rPrChange>
          </w:rPr>
          <w:t>Following an acute infection</w:t>
        </w:r>
      </w:ins>
      <w:ins w:id="1786" w:author="Matthew Pipkin" w:date="2020-09-05T17:17:00Z">
        <w:r w:rsidR="005262A5" w:rsidRPr="00CE7400">
          <w:rPr>
            <w:bCs/>
            <w:highlight w:val="cyan"/>
            <w:rPrChange w:id="1787" w:author="Matthew Pipkin" w:date="2020-09-07T16:21:00Z">
              <w:rPr>
                <w:bCs/>
              </w:rPr>
            </w:rPrChange>
          </w:rPr>
          <w:t xml:space="preserve">, </w:t>
        </w:r>
      </w:ins>
      <w:ins w:id="1788" w:author="Matthew Pipkin" w:date="2020-09-05T23:35:00Z">
        <w:r w:rsidRPr="00CE7400">
          <w:rPr>
            <w:bCs/>
            <w:highlight w:val="cyan"/>
            <w:rPrChange w:id="1789" w:author="Matthew Pipkin" w:date="2020-09-07T16:21:00Z">
              <w:rPr>
                <w:bCs/>
              </w:rPr>
            </w:rPrChange>
          </w:rPr>
          <w:t>the T</w:t>
        </w:r>
        <w:r w:rsidRPr="00CE7400">
          <w:rPr>
            <w:bCs/>
            <w:highlight w:val="cyan"/>
            <w:vertAlign w:val="subscript"/>
            <w:rPrChange w:id="1790" w:author="Matthew Pipkin" w:date="2020-09-07T16:21:00Z">
              <w:rPr>
                <w:bCs/>
                <w:vertAlign w:val="subscript"/>
              </w:rPr>
            </w:rPrChange>
          </w:rPr>
          <w:t>MEM</w:t>
        </w:r>
        <w:r w:rsidRPr="00CE7400">
          <w:rPr>
            <w:bCs/>
            <w:highlight w:val="cyan"/>
            <w:rPrChange w:id="1791" w:author="Matthew Pipkin" w:date="2020-09-07T16:21:00Z">
              <w:rPr>
                <w:bCs/>
              </w:rPr>
            </w:rPrChange>
          </w:rPr>
          <w:t xml:space="preserve"> cells that develop are broadly delineated into circulating (T</w:t>
        </w:r>
        <w:r w:rsidRPr="00CE7400">
          <w:rPr>
            <w:bCs/>
            <w:highlight w:val="cyan"/>
            <w:vertAlign w:val="subscript"/>
            <w:rPrChange w:id="1792" w:author="Matthew Pipkin" w:date="2020-09-07T16:21:00Z">
              <w:rPr>
                <w:bCs/>
                <w:vertAlign w:val="subscript"/>
              </w:rPr>
            </w:rPrChange>
          </w:rPr>
          <w:t>CIRC</w:t>
        </w:r>
        <w:r w:rsidRPr="00CE7400">
          <w:rPr>
            <w:bCs/>
            <w:highlight w:val="cyan"/>
            <w:rPrChange w:id="1793" w:author="Matthew Pipkin" w:date="2020-09-07T16:21:00Z">
              <w:rPr>
                <w:bCs/>
              </w:rPr>
            </w:rPrChange>
          </w:rPr>
          <w:t>) or tissue-resident memory (T</w:t>
        </w:r>
        <w:r w:rsidRPr="00CE7400">
          <w:rPr>
            <w:bCs/>
            <w:highlight w:val="cyan"/>
            <w:vertAlign w:val="subscript"/>
            <w:rPrChange w:id="1794" w:author="Matthew Pipkin" w:date="2020-09-07T16:21:00Z">
              <w:rPr>
                <w:bCs/>
                <w:vertAlign w:val="subscript"/>
              </w:rPr>
            </w:rPrChange>
          </w:rPr>
          <w:t>RM</w:t>
        </w:r>
        <w:r w:rsidRPr="00CE7400">
          <w:rPr>
            <w:bCs/>
            <w:highlight w:val="cyan"/>
            <w:rPrChange w:id="1795" w:author="Matthew Pipkin" w:date="2020-09-07T16:21:00Z">
              <w:rPr>
                <w:bCs/>
              </w:rPr>
            </w:rPrChange>
          </w:rPr>
          <w:t xml:space="preserve">) subsets. </w:t>
        </w:r>
      </w:ins>
      <w:ins w:id="1796" w:author="Matthew Pipkin" w:date="2020-09-05T16:40:00Z">
        <w:r w:rsidR="0095565C" w:rsidRPr="00CE7400">
          <w:rPr>
            <w:bCs/>
            <w:highlight w:val="cyan"/>
            <w:rPrChange w:id="1797" w:author="Matthew Pipkin" w:date="2020-09-07T16:21:00Z">
              <w:rPr>
                <w:bCs/>
              </w:rPr>
            </w:rPrChange>
          </w:rPr>
          <w:t>T</w:t>
        </w:r>
        <w:r w:rsidR="0095565C" w:rsidRPr="00CE7400">
          <w:rPr>
            <w:bCs/>
            <w:highlight w:val="cyan"/>
            <w:vertAlign w:val="subscript"/>
            <w:rPrChange w:id="1798" w:author="Matthew Pipkin" w:date="2020-09-07T16:21:00Z">
              <w:rPr>
                <w:bCs/>
                <w:vertAlign w:val="subscript"/>
              </w:rPr>
            </w:rPrChange>
          </w:rPr>
          <w:t>CIRC</w:t>
        </w:r>
        <w:r w:rsidR="0095565C" w:rsidRPr="00CE7400">
          <w:rPr>
            <w:bCs/>
            <w:highlight w:val="cyan"/>
            <w:rPrChange w:id="1799" w:author="Matthew Pipkin" w:date="2020-09-07T16:21:00Z">
              <w:rPr>
                <w:bCs/>
              </w:rPr>
            </w:rPrChange>
          </w:rPr>
          <w:t xml:space="preserve"> cells </w:t>
        </w:r>
      </w:ins>
      <w:ins w:id="1800" w:author="Matthew Pipkin" w:date="2020-09-05T23:36:00Z">
        <w:r w:rsidRPr="00CE7400">
          <w:rPr>
            <w:bCs/>
            <w:highlight w:val="cyan"/>
            <w:rPrChange w:id="1801" w:author="Matthew Pipkin" w:date="2020-09-07T16:21:00Z">
              <w:rPr>
                <w:bCs/>
              </w:rPr>
            </w:rPrChange>
          </w:rPr>
          <w:t>include</w:t>
        </w:r>
      </w:ins>
      <w:ins w:id="1802" w:author="Matthew Pipkin" w:date="2020-09-05T16:40:00Z">
        <w:r w:rsidR="0095565C" w:rsidRPr="00CE7400">
          <w:rPr>
            <w:bCs/>
            <w:highlight w:val="cyan"/>
            <w:rPrChange w:id="1803" w:author="Matthew Pipkin" w:date="2020-09-07T16:21:00Z">
              <w:rPr>
                <w:bCs/>
              </w:rPr>
            </w:rPrChange>
          </w:rPr>
          <w:t xml:space="preserve"> effector memory (T</w:t>
        </w:r>
        <w:r w:rsidR="0095565C" w:rsidRPr="00CE7400">
          <w:rPr>
            <w:bCs/>
            <w:highlight w:val="cyan"/>
            <w:vertAlign w:val="subscript"/>
            <w:rPrChange w:id="1804" w:author="Matthew Pipkin" w:date="2020-09-07T16:21:00Z">
              <w:rPr>
                <w:bCs/>
                <w:vertAlign w:val="subscript"/>
              </w:rPr>
            </w:rPrChange>
          </w:rPr>
          <w:t>EM</w:t>
        </w:r>
        <w:r w:rsidR="0095565C" w:rsidRPr="00CE7400">
          <w:rPr>
            <w:bCs/>
            <w:highlight w:val="cyan"/>
            <w:rPrChange w:id="1805" w:author="Matthew Pipkin" w:date="2020-09-07T16:21:00Z">
              <w:rPr>
                <w:bCs/>
              </w:rPr>
            </w:rPrChange>
          </w:rPr>
          <w:t>) and long-lived effector (T</w:t>
        </w:r>
        <w:r w:rsidR="0095565C" w:rsidRPr="00CE7400">
          <w:rPr>
            <w:bCs/>
            <w:highlight w:val="cyan"/>
            <w:vertAlign w:val="subscript"/>
            <w:rPrChange w:id="1806" w:author="Matthew Pipkin" w:date="2020-09-07T16:21:00Z">
              <w:rPr>
                <w:bCs/>
                <w:vertAlign w:val="subscript"/>
              </w:rPr>
            </w:rPrChange>
          </w:rPr>
          <w:t>LLE</w:t>
        </w:r>
        <w:r w:rsidR="0095565C" w:rsidRPr="00CE7400">
          <w:rPr>
            <w:bCs/>
            <w:highlight w:val="cyan"/>
            <w:rPrChange w:id="1807" w:author="Matthew Pipkin" w:date="2020-09-07T16:21:00Z">
              <w:rPr>
                <w:bCs/>
              </w:rPr>
            </w:rPrChange>
          </w:rPr>
          <w:t>) cells that reside in the vasculature</w:t>
        </w:r>
      </w:ins>
      <w:ins w:id="1808" w:author="Matthew Pipkin" w:date="2020-09-05T16:44:00Z">
        <w:r w:rsidR="0095565C" w:rsidRPr="00CE7400">
          <w:rPr>
            <w:bCs/>
            <w:highlight w:val="cyan"/>
            <w:rPrChange w:id="1809" w:author="Matthew Pipkin" w:date="2020-09-07T16:21:00Z">
              <w:rPr>
                <w:bCs/>
              </w:rPr>
            </w:rPrChange>
          </w:rPr>
          <w:t>;</w:t>
        </w:r>
      </w:ins>
      <w:ins w:id="1810" w:author="Matthew Pipkin" w:date="2020-09-05T16:40:00Z">
        <w:r w:rsidR="0095565C" w:rsidRPr="00CE7400">
          <w:rPr>
            <w:bCs/>
            <w:highlight w:val="cyan"/>
            <w:rPrChange w:id="1811" w:author="Matthew Pipkin" w:date="2020-09-07T16:21:00Z">
              <w:rPr>
                <w:bCs/>
              </w:rPr>
            </w:rPrChange>
          </w:rPr>
          <w:t xml:space="preserve"> peripheral memory (T</w:t>
        </w:r>
        <w:r w:rsidR="0095565C" w:rsidRPr="00CE7400">
          <w:rPr>
            <w:bCs/>
            <w:highlight w:val="cyan"/>
            <w:vertAlign w:val="subscript"/>
            <w:rPrChange w:id="1812" w:author="Matthew Pipkin" w:date="2020-09-07T16:21:00Z">
              <w:rPr>
                <w:bCs/>
                <w:vertAlign w:val="subscript"/>
              </w:rPr>
            </w:rPrChange>
          </w:rPr>
          <w:t>PM</w:t>
        </w:r>
        <w:r w:rsidR="0095565C" w:rsidRPr="00CE7400">
          <w:rPr>
            <w:bCs/>
            <w:highlight w:val="cyan"/>
            <w:rPrChange w:id="1813" w:author="Matthew Pipkin" w:date="2020-09-07T16:21:00Z">
              <w:rPr>
                <w:bCs/>
              </w:rPr>
            </w:rPrChange>
          </w:rPr>
          <w:t xml:space="preserve">) </w:t>
        </w:r>
      </w:ins>
      <w:ins w:id="1814" w:author="Matthew Pipkin" w:date="2020-09-05T23:36:00Z">
        <w:r w:rsidRPr="00CE7400">
          <w:rPr>
            <w:bCs/>
            <w:highlight w:val="cyan"/>
            <w:rPrChange w:id="1815" w:author="Matthew Pipkin" w:date="2020-09-07T16:21:00Z">
              <w:rPr>
                <w:bCs/>
              </w:rPr>
            </w:rPrChange>
          </w:rPr>
          <w:t xml:space="preserve">cells </w:t>
        </w:r>
      </w:ins>
      <w:ins w:id="1816" w:author="Matthew Pipkin" w:date="2020-09-05T16:40:00Z">
        <w:r w:rsidR="0095565C" w:rsidRPr="00CE7400">
          <w:rPr>
            <w:bCs/>
            <w:highlight w:val="cyan"/>
            <w:rPrChange w:id="1817" w:author="Matthew Pipkin" w:date="2020-09-07T16:21:00Z">
              <w:rPr>
                <w:bCs/>
              </w:rPr>
            </w:rPrChange>
          </w:rPr>
          <w:t>that recirculate through peripheral tissues</w:t>
        </w:r>
      </w:ins>
      <w:ins w:id="1818" w:author="Matthew Pipkin" w:date="2020-09-05T16:44:00Z">
        <w:r w:rsidR="0095565C" w:rsidRPr="00CE7400">
          <w:rPr>
            <w:bCs/>
            <w:highlight w:val="cyan"/>
            <w:rPrChange w:id="1819" w:author="Matthew Pipkin" w:date="2020-09-07T16:21:00Z">
              <w:rPr>
                <w:bCs/>
              </w:rPr>
            </w:rPrChange>
          </w:rPr>
          <w:t>;</w:t>
        </w:r>
      </w:ins>
      <w:ins w:id="1820" w:author="Matthew Pipkin" w:date="2020-09-05T16:40:00Z">
        <w:r w:rsidR="0095565C" w:rsidRPr="00CE7400">
          <w:rPr>
            <w:bCs/>
            <w:highlight w:val="cyan"/>
            <w:rPrChange w:id="1821" w:author="Matthew Pipkin" w:date="2020-09-07T16:21:00Z">
              <w:rPr>
                <w:bCs/>
              </w:rPr>
            </w:rPrChange>
          </w:rPr>
          <w:t xml:space="preserve"> </w:t>
        </w:r>
      </w:ins>
      <w:ins w:id="1822" w:author="Matthew Pipkin" w:date="2020-09-05T23:36:00Z">
        <w:r w:rsidRPr="00CE7400">
          <w:rPr>
            <w:bCs/>
            <w:highlight w:val="cyan"/>
            <w:rPrChange w:id="1823" w:author="Matthew Pipkin" w:date="2020-09-07T16:21:00Z">
              <w:rPr>
                <w:bCs/>
              </w:rPr>
            </w:rPrChange>
          </w:rPr>
          <w:t>and both</w:t>
        </w:r>
      </w:ins>
      <w:ins w:id="1824" w:author="Matthew Pipkin" w:date="2020-09-05T23:37:00Z">
        <w:r w:rsidRPr="00CE7400">
          <w:rPr>
            <w:bCs/>
            <w:highlight w:val="cyan"/>
            <w:rPrChange w:id="1825" w:author="Matthew Pipkin" w:date="2020-09-07T16:21:00Z">
              <w:rPr>
                <w:bCs/>
              </w:rPr>
            </w:rPrChange>
          </w:rPr>
          <w:t xml:space="preserve"> </w:t>
        </w:r>
      </w:ins>
      <w:ins w:id="1826" w:author="Matthew Pipkin" w:date="2020-09-05T16:40:00Z">
        <w:r w:rsidR="0095565C" w:rsidRPr="00CE7400">
          <w:rPr>
            <w:bCs/>
            <w:highlight w:val="cyan"/>
            <w:rPrChange w:id="1827" w:author="Matthew Pipkin" w:date="2020-09-07T16:21:00Z">
              <w:rPr>
                <w:bCs/>
              </w:rPr>
            </w:rPrChange>
          </w:rPr>
          <w:t>central memory (T</w:t>
        </w:r>
        <w:r w:rsidR="0095565C" w:rsidRPr="00CE7400">
          <w:rPr>
            <w:bCs/>
            <w:highlight w:val="cyan"/>
            <w:vertAlign w:val="subscript"/>
            <w:rPrChange w:id="1828" w:author="Matthew Pipkin" w:date="2020-09-07T16:21:00Z">
              <w:rPr>
                <w:bCs/>
                <w:vertAlign w:val="subscript"/>
              </w:rPr>
            </w:rPrChange>
          </w:rPr>
          <w:t>CM</w:t>
        </w:r>
        <w:r w:rsidR="0095565C" w:rsidRPr="00CE7400">
          <w:rPr>
            <w:bCs/>
            <w:highlight w:val="cyan"/>
            <w:rPrChange w:id="1829" w:author="Matthew Pipkin" w:date="2020-09-07T16:21:00Z">
              <w:rPr>
                <w:bCs/>
              </w:rPr>
            </w:rPrChange>
          </w:rPr>
          <w:t xml:space="preserve">) </w:t>
        </w:r>
      </w:ins>
      <w:ins w:id="1830" w:author="Matthew Pipkin" w:date="2020-09-05T16:56:00Z">
        <w:r w:rsidR="0095565C" w:rsidRPr="00CE7400">
          <w:rPr>
            <w:bCs/>
            <w:highlight w:val="cyan"/>
            <w:rPrChange w:id="1831" w:author="Matthew Pipkin" w:date="2020-09-07T16:21:00Z">
              <w:rPr>
                <w:bCs/>
              </w:rPr>
            </w:rPrChange>
          </w:rPr>
          <w:t>cells</w:t>
        </w:r>
      </w:ins>
      <w:ins w:id="1832" w:author="Matthew Pipkin" w:date="2020-09-05T23:25:00Z">
        <w:r w:rsidR="0003320B" w:rsidRPr="00CE7400">
          <w:rPr>
            <w:bCs/>
            <w:highlight w:val="cyan"/>
            <w:rPrChange w:id="1833" w:author="Matthew Pipkin" w:date="2020-09-07T16:21:00Z">
              <w:rPr>
                <w:bCs/>
              </w:rPr>
            </w:rPrChange>
          </w:rPr>
          <w:t xml:space="preserve">, </w:t>
        </w:r>
      </w:ins>
      <w:ins w:id="1834" w:author="Matthew Pipkin" w:date="2020-09-05T16:55:00Z">
        <w:r w:rsidR="0095565C" w:rsidRPr="00CE7400">
          <w:rPr>
            <w:bCs/>
            <w:highlight w:val="cyan"/>
            <w:rPrChange w:id="1835" w:author="Matthew Pipkin" w:date="2020-09-07T16:21:00Z">
              <w:rPr>
                <w:bCs/>
              </w:rPr>
            </w:rPrChange>
          </w:rPr>
          <w:t>and cells that manifest stem cell like qualities (T</w:t>
        </w:r>
        <w:r w:rsidR="0095565C" w:rsidRPr="00CE7400">
          <w:rPr>
            <w:bCs/>
            <w:highlight w:val="cyan"/>
            <w:vertAlign w:val="subscript"/>
            <w:rPrChange w:id="1836" w:author="Matthew Pipkin" w:date="2020-09-07T16:21:00Z">
              <w:rPr>
                <w:bCs/>
                <w:vertAlign w:val="subscript"/>
              </w:rPr>
            </w:rPrChange>
          </w:rPr>
          <w:t>STEM</w:t>
        </w:r>
        <w:r w:rsidR="0095565C" w:rsidRPr="00CE7400">
          <w:rPr>
            <w:bCs/>
            <w:highlight w:val="cyan"/>
            <w:rPrChange w:id="1837" w:author="Matthew Pipkin" w:date="2020-09-07T16:21:00Z">
              <w:rPr>
                <w:bCs/>
              </w:rPr>
            </w:rPrChange>
          </w:rPr>
          <w:t>)</w:t>
        </w:r>
      </w:ins>
      <w:ins w:id="1838" w:author="Matthew Pipkin" w:date="2020-09-05T16:56:00Z">
        <w:r w:rsidR="0095565C" w:rsidRPr="00CE7400">
          <w:rPr>
            <w:bCs/>
            <w:highlight w:val="cyan"/>
            <w:rPrChange w:id="1839" w:author="Matthew Pipkin" w:date="2020-09-07T16:21:00Z">
              <w:rPr>
                <w:bCs/>
              </w:rPr>
            </w:rPrChange>
          </w:rPr>
          <w:t>, which both</w:t>
        </w:r>
      </w:ins>
      <w:ins w:id="1840" w:author="Matthew Pipkin" w:date="2020-09-05T16:40:00Z">
        <w:r w:rsidR="0095565C" w:rsidRPr="00CE7400">
          <w:rPr>
            <w:bCs/>
            <w:highlight w:val="cyan"/>
            <w:rPrChange w:id="1841" w:author="Matthew Pipkin" w:date="2020-09-07T16:21:00Z">
              <w:rPr>
                <w:bCs/>
              </w:rPr>
            </w:rPrChange>
          </w:rPr>
          <w:t xml:space="preserve"> localize within T cell areas of secondary lymphoid organs.</w:t>
        </w:r>
      </w:ins>
      <w:ins w:id="1842" w:author="Matthew Pipkin" w:date="2020-09-05T16:41:00Z">
        <w:r w:rsidR="0095565C" w:rsidRPr="00CE7400">
          <w:rPr>
            <w:bCs/>
            <w:highlight w:val="cyan"/>
            <w:rPrChange w:id="1843" w:author="Matthew Pipkin" w:date="2020-09-07T16:21:00Z">
              <w:rPr>
                <w:bCs/>
              </w:rPr>
            </w:rPrChange>
          </w:rPr>
          <w:t xml:space="preserve"> </w:t>
        </w:r>
      </w:ins>
      <w:ins w:id="1844" w:author="Matthew Pipkin" w:date="2020-09-05T16:57:00Z">
        <w:r w:rsidR="0095565C" w:rsidRPr="00CE7400">
          <w:rPr>
            <w:bCs/>
            <w:highlight w:val="cyan"/>
            <w:rPrChange w:id="1845" w:author="Matthew Pipkin" w:date="2020-09-07T16:21:00Z">
              <w:rPr>
                <w:bCs/>
              </w:rPr>
            </w:rPrChange>
          </w:rPr>
          <w:t xml:space="preserve">In contrast, </w:t>
        </w:r>
      </w:ins>
      <w:ins w:id="1846" w:author="Matthew Pipkin" w:date="2020-09-05T16:40:00Z">
        <w:r w:rsidR="0095565C" w:rsidRPr="00CE7400">
          <w:rPr>
            <w:bCs/>
            <w:highlight w:val="cyan"/>
            <w:rPrChange w:id="1847" w:author="Matthew Pipkin" w:date="2020-09-07T16:21:00Z">
              <w:rPr>
                <w:bCs/>
              </w:rPr>
            </w:rPrChange>
          </w:rPr>
          <w:t>T</w:t>
        </w:r>
        <w:r w:rsidR="0095565C" w:rsidRPr="00CE7400">
          <w:rPr>
            <w:bCs/>
            <w:highlight w:val="cyan"/>
            <w:vertAlign w:val="subscript"/>
            <w:rPrChange w:id="1848" w:author="Matthew Pipkin" w:date="2020-09-07T16:21:00Z">
              <w:rPr>
                <w:bCs/>
                <w:vertAlign w:val="subscript"/>
              </w:rPr>
            </w:rPrChange>
          </w:rPr>
          <w:t>RM</w:t>
        </w:r>
        <w:r w:rsidR="0095565C" w:rsidRPr="00CE7400">
          <w:rPr>
            <w:bCs/>
            <w:highlight w:val="cyan"/>
            <w:rPrChange w:id="1849" w:author="Matthew Pipkin" w:date="2020-09-07T16:21:00Z">
              <w:rPr>
                <w:bCs/>
              </w:rPr>
            </w:rPrChange>
          </w:rPr>
          <w:t xml:space="preserve"> cells </w:t>
        </w:r>
      </w:ins>
      <w:ins w:id="1850" w:author="Matthew Pipkin" w:date="2020-09-05T23:37:00Z">
        <w:r w:rsidRPr="00CE7400">
          <w:rPr>
            <w:bCs/>
            <w:highlight w:val="cyan"/>
            <w:rPrChange w:id="1851" w:author="Matthew Pipkin" w:date="2020-09-07T16:21:00Z">
              <w:rPr>
                <w:bCs/>
              </w:rPr>
            </w:rPrChange>
          </w:rPr>
          <w:t>depart the circulation</w:t>
        </w:r>
      </w:ins>
      <w:ins w:id="1852" w:author="Matthew Pipkin" w:date="2020-09-05T16:57:00Z">
        <w:r w:rsidR="0095565C" w:rsidRPr="00CE7400">
          <w:rPr>
            <w:bCs/>
            <w:highlight w:val="cyan"/>
            <w:rPrChange w:id="1853" w:author="Matthew Pipkin" w:date="2020-09-07T16:21:00Z">
              <w:rPr>
                <w:bCs/>
              </w:rPr>
            </w:rPrChange>
          </w:rPr>
          <w:t xml:space="preserve"> and </w:t>
        </w:r>
      </w:ins>
      <w:ins w:id="1854" w:author="Matthew Pipkin" w:date="2020-09-05T16:40:00Z">
        <w:r w:rsidR="0095565C" w:rsidRPr="00CE7400">
          <w:rPr>
            <w:bCs/>
            <w:highlight w:val="cyan"/>
            <w:rPrChange w:id="1855" w:author="Matthew Pipkin" w:date="2020-09-07T16:21:00Z">
              <w:rPr>
                <w:bCs/>
              </w:rPr>
            </w:rPrChange>
          </w:rPr>
          <w:t xml:space="preserve">mature in non-lymphoid tissues outside of the circulation, </w:t>
        </w:r>
      </w:ins>
      <w:ins w:id="1856" w:author="Matthew Pipkin" w:date="2020-09-05T23:37:00Z">
        <w:r w:rsidRPr="00CE7400">
          <w:rPr>
            <w:bCs/>
            <w:highlight w:val="cyan"/>
            <w:rPrChange w:id="1857" w:author="Matthew Pipkin" w:date="2020-09-07T16:21:00Z">
              <w:rPr>
                <w:bCs/>
              </w:rPr>
            </w:rPrChange>
          </w:rPr>
          <w:t>where they</w:t>
        </w:r>
      </w:ins>
      <w:ins w:id="1858" w:author="Matthew Pipkin" w:date="2020-09-05T16:40:00Z">
        <w:r w:rsidR="0095565C" w:rsidRPr="00CE7400">
          <w:rPr>
            <w:bCs/>
            <w:highlight w:val="cyan"/>
            <w:rPrChange w:id="1859" w:author="Matthew Pipkin" w:date="2020-09-07T16:21:00Z">
              <w:rPr>
                <w:bCs/>
              </w:rPr>
            </w:rPrChange>
          </w:rPr>
          <w:t xml:space="preserve"> remain </w:t>
        </w:r>
      </w:ins>
      <w:ins w:id="1860" w:author="Matthew Pipkin" w:date="2020-09-05T16:57:00Z">
        <w:r w:rsidR="0095565C" w:rsidRPr="00CE7400">
          <w:rPr>
            <w:bCs/>
            <w:highlight w:val="cyan"/>
            <w:rPrChange w:id="1861" w:author="Matthew Pipkin" w:date="2020-09-07T16:21:00Z">
              <w:rPr>
                <w:bCs/>
              </w:rPr>
            </w:rPrChange>
          </w:rPr>
          <w:t>resident</w:t>
        </w:r>
      </w:ins>
      <w:ins w:id="1862" w:author="Matthew Pipkin" w:date="2020-09-05T16:40:00Z">
        <w:r w:rsidR="0095565C" w:rsidRPr="00CE7400">
          <w:rPr>
            <w:bCs/>
            <w:highlight w:val="cyan"/>
            <w:rPrChange w:id="1863" w:author="Matthew Pipkin" w:date="2020-09-07T16:21:00Z">
              <w:rPr>
                <w:bCs/>
              </w:rPr>
            </w:rPrChange>
          </w:rPr>
          <w:t xml:space="preserve"> </w:t>
        </w:r>
      </w:ins>
      <w:ins w:id="1864" w:author="Matthew Pipkin" w:date="2020-09-05T23:26:00Z">
        <w:r w:rsidR="0003320B" w:rsidRPr="00CE7400">
          <w:rPr>
            <w:bCs/>
            <w:i/>
            <w:iCs/>
            <w:highlight w:val="cyan"/>
            <w:rPrChange w:id="1865" w:author="Matthew Pipkin" w:date="2020-09-07T16:21:00Z">
              <w:rPr>
                <w:bCs/>
              </w:rPr>
            </w:rPrChange>
          </w:rPr>
          <w:t>in situ</w:t>
        </w:r>
      </w:ins>
      <w:ins w:id="1866" w:author="Matthew Pipkin" w:date="2020-09-05T16:58:00Z">
        <w:r w:rsidR="0095565C" w:rsidRPr="00CE7400">
          <w:rPr>
            <w:bCs/>
            <w:highlight w:val="cyan"/>
            <w:rPrChange w:id="1867" w:author="Matthew Pipkin" w:date="2020-09-07T16:21:00Z">
              <w:rPr>
                <w:bCs/>
              </w:rPr>
            </w:rPrChange>
          </w:rPr>
          <w:t xml:space="preserve"> </w:t>
        </w:r>
      </w:ins>
      <w:ins w:id="1868" w:author="Matthew Pipkin" w:date="2020-09-05T16:40:00Z">
        <w:r w:rsidR="0095565C" w:rsidRPr="00CE7400">
          <w:rPr>
            <w:bCs/>
            <w:highlight w:val="cyan"/>
            <w:rPrChange w:id="1869" w:author="Matthew Pipkin" w:date="2020-09-07T16:21:00Z">
              <w:rPr>
                <w:bCs/>
              </w:rPr>
            </w:rPrChange>
          </w:rPr>
          <w:t>without re-circulating.</w:t>
        </w:r>
      </w:ins>
      <w:ins w:id="1870" w:author="Matthew Pipkin" w:date="2020-09-05T23:38:00Z">
        <w:r w:rsidRPr="00CE7400">
          <w:rPr>
            <w:bCs/>
            <w:highlight w:val="cyan"/>
            <w:rPrChange w:id="1871" w:author="Matthew Pipkin" w:date="2020-09-07T16:21:00Z">
              <w:rPr>
                <w:bCs/>
              </w:rPr>
            </w:rPrChange>
          </w:rPr>
          <w:t xml:space="preserve"> </w:t>
        </w:r>
      </w:ins>
      <w:ins w:id="1872" w:author="Matthew Pipkin" w:date="2020-09-05T23:17:00Z">
        <w:r w:rsidR="0003320B" w:rsidRPr="00CE7400">
          <w:rPr>
            <w:bCs/>
            <w:highlight w:val="cyan"/>
            <w:rPrChange w:id="1873" w:author="Matthew Pipkin" w:date="2020-09-07T16:21:00Z">
              <w:rPr>
                <w:bCs/>
              </w:rPr>
            </w:rPrChange>
          </w:rPr>
          <w:t>KRLG1</w:t>
        </w:r>
        <w:r w:rsidR="0003320B" w:rsidRPr="00CE7400">
          <w:rPr>
            <w:bCs/>
            <w:highlight w:val="cyan"/>
            <w:vertAlign w:val="superscript"/>
            <w:rPrChange w:id="1874" w:author="Matthew Pipkin" w:date="2020-09-07T16:21:00Z">
              <w:rPr>
                <w:bCs/>
              </w:rPr>
            </w:rPrChange>
          </w:rPr>
          <w:t>lo</w:t>
        </w:r>
        <w:r w:rsidR="0003320B" w:rsidRPr="00CE7400">
          <w:rPr>
            <w:bCs/>
            <w:highlight w:val="cyan"/>
            <w:rPrChange w:id="1875" w:author="Matthew Pipkin" w:date="2020-09-07T16:21:00Z">
              <w:rPr>
                <w:bCs/>
              </w:rPr>
            </w:rPrChange>
          </w:rPr>
          <w:t xml:space="preserve"> IL-7Ra</w:t>
        </w:r>
        <w:r w:rsidR="0003320B" w:rsidRPr="00CE7400">
          <w:rPr>
            <w:bCs/>
            <w:highlight w:val="cyan"/>
            <w:vertAlign w:val="superscript"/>
            <w:rPrChange w:id="1876" w:author="Matthew Pipkin" w:date="2020-09-07T16:21:00Z">
              <w:rPr>
                <w:bCs/>
              </w:rPr>
            </w:rPrChange>
          </w:rPr>
          <w:t>hi</w:t>
        </w:r>
        <w:r w:rsidR="0003320B" w:rsidRPr="00CE7400">
          <w:rPr>
            <w:bCs/>
            <w:highlight w:val="cyan"/>
            <w:rPrChange w:id="1877" w:author="Matthew Pipkin" w:date="2020-09-07T16:21:00Z">
              <w:rPr>
                <w:bCs/>
              </w:rPr>
            </w:rPrChange>
          </w:rPr>
          <w:t xml:space="preserve"> MP cells </w:t>
        </w:r>
      </w:ins>
      <w:ins w:id="1878" w:author="Matthew Pipkin" w:date="2020-09-05T23:20:00Z">
        <w:r w:rsidR="0003320B" w:rsidRPr="00CE7400">
          <w:rPr>
            <w:bCs/>
            <w:highlight w:val="cyan"/>
            <w:rPrChange w:id="1879" w:author="Matthew Pipkin" w:date="2020-09-07T16:21:00Z">
              <w:rPr>
                <w:bCs/>
              </w:rPr>
            </w:rPrChange>
          </w:rPr>
          <w:t xml:space="preserve">in the spleen </w:t>
        </w:r>
      </w:ins>
      <w:ins w:id="1880" w:author="Matthew Pipkin" w:date="2020-09-05T23:17:00Z">
        <w:r w:rsidR="0003320B" w:rsidRPr="00CE7400">
          <w:rPr>
            <w:bCs/>
            <w:highlight w:val="cyan"/>
            <w:rPrChange w:id="1881" w:author="Matthew Pipkin" w:date="2020-09-07T16:21:00Z">
              <w:rPr>
                <w:bCs/>
              </w:rPr>
            </w:rPrChange>
          </w:rPr>
          <w:lastRenderedPageBreak/>
          <w:t>efficiently form T</w:t>
        </w:r>
        <w:r w:rsidR="0003320B" w:rsidRPr="00CE7400">
          <w:rPr>
            <w:bCs/>
            <w:highlight w:val="cyan"/>
            <w:vertAlign w:val="subscript"/>
            <w:rPrChange w:id="1882" w:author="Matthew Pipkin" w:date="2020-09-07T16:21:00Z">
              <w:rPr>
                <w:bCs/>
              </w:rPr>
            </w:rPrChange>
          </w:rPr>
          <w:t>CM</w:t>
        </w:r>
        <w:r w:rsidR="0003320B" w:rsidRPr="00CE7400">
          <w:rPr>
            <w:bCs/>
            <w:highlight w:val="cyan"/>
            <w:rPrChange w:id="1883" w:author="Matthew Pipkin" w:date="2020-09-07T16:21:00Z">
              <w:rPr>
                <w:bCs/>
              </w:rPr>
            </w:rPrChange>
          </w:rPr>
          <w:t xml:space="preserve"> cells, </w:t>
        </w:r>
      </w:ins>
      <w:ins w:id="1884" w:author="Matthew Pipkin" w:date="2020-09-05T23:38:00Z">
        <w:r w:rsidRPr="00CE7400">
          <w:rPr>
            <w:bCs/>
            <w:highlight w:val="cyan"/>
            <w:rPrChange w:id="1885" w:author="Matthew Pipkin" w:date="2020-09-07T16:21:00Z">
              <w:rPr>
                <w:bCs/>
              </w:rPr>
            </w:rPrChange>
          </w:rPr>
          <w:t xml:space="preserve">but </w:t>
        </w:r>
      </w:ins>
      <w:ins w:id="1886" w:author="Matthew Pipkin" w:date="2020-09-05T23:39:00Z">
        <w:r w:rsidRPr="00CE7400">
          <w:rPr>
            <w:bCs/>
            <w:highlight w:val="cyan"/>
            <w:rPrChange w:id="1887" w:author="Matthew Pipkin" w:date="2020-09-07T16:21:00Z">
              <w:rPr>
                <w:bCs/>
              </w:rPr>
            </w:rPrChange>
          </w:rPr>
          <w:t>might not be the major source of T</w:t>
        </w:r>
        <w:r w:rsidRPr="00CE7400">
          <w:rPr>
            <w:bCs/>
            <w:highlight w:val="cyan"/>
            <w:vertAlign w:val="subscript"/>
            <w:rPrChange w:id="1888" w:author="Matthew Pipkin" w:date="2020-09-07T16:21:00Z">
              <w:rPr>
                <w:bCs/>
              </w:rPr>
            </w:rPrChange>
          </w:rPr>
          <w:t>RM</w:t>
        </w:r>
        <w:r w:rsidRPr="00CE7400">
          <w:rPr>
            <w:bCs/>
            <w:highlight w:val="cyan"/>
            <w:rPrChange w:id="1889" w:author="Matthew Pipkin" w:date="2020-09-07T16:21:00Z">
              <w:rPr>
                <w:bCs/>
              </w:rPr>
            </w:rPrChange>
          </w:rPr>
          <w:t xml:space="preserve"> cells. In addition, the exact relationship to either subset </w:t>
        </w:r>
      </w:ins>
      <w:ins w:id="1890" w:author="Matthew Pipkin" w:date="2020-09-05T23:38:00Z">
        <w:r w:rsidRPr="00CE7400">
          <w:rPr>
            <w:bCs/>
            <w:highlight w:val="cyan"/>
            <w:rPrChange w:id="1891" w:author="Matthew Pipkin" w:date="2020-09-07T16:21:00Z">
              <w:rPr>
                <w:bCs/>
              </w:rPr>
            </w:rPrChange>
          </w:rPr>
          <w:t xml:space="preserve"> </w:t>
        </w:r>
      </w:ins>
    </w:p>
    <w:p w14:paraId="21E1C062" w14:textId="18CDFCE0" w:rsidR="00331855" w:rsidRPr="00CE7400" w:rsidRDefault="0003320B">
      <w:pPr>
        <w:pStyle w:val="Paragraph"/>
        <w:rPr>
          <w:ins w:id="1892" w:author="Matthew Pipkin" w:date="2020-09-05T15:41:00Z"/>
          <w:bCs/>
          <w:highlight w:val="cyan"/>
          <w:rPrChange w:id="1893" w:author="Matthew Pipkin" w:date="2020-09-07T16:21:00Z">
            <w:rPr>
              <w:ins w:id="1894" w:author="Matthew Pipkin" w:date="2020-09-05T15:41:00Z"/>
              <w:bCs/>
            </w:rPr>
          </w:rPrChange>
        </w:rPr>
      </w:pPr>
      <w:ins w:id="1895" w:author="Matthew Pipkin" w:date="2020-09-05T23:18:00Z">
        <w:r w:rsidRPr="00CE7400">
          <w:rPr>
            <w:bCs/>
            <w:highlight w:val="cyan"/>
            <w:rPrChange w:id="1896" w:author="Matthew Pipkin" w:date="2020-09-07T16:21:00Z">
              <w:rPr>
                <w:bCs/>
              </w:rPr>
            </w:rPrChange>
          </w:rPr>
          <w:t xml:space="preserve">but </w:t>
        </w:r>
      </w:ins>
      <w:ins w:id="1897" w:author="Matthew Pipkin" w:date="2020-09-05T23:20:00Z">
        <w:r w:rsidRPr="00CE7400">
          <w:rPr>
            <w:bCs/>
            <w:highlight w:val="cyan"/>
            <w:rPrChange w:id="1898" w:author="Matthew Pipkin" w:date="2020-09-07T16:21:00Z">
              <w:rPr>
                <w:bCs/>
              </w:rPr>
            </w:rPrChange>
          </w:rPr>
          <w:t xml:space="preserve">differ at the level of </w:t>
        </w:r>
      </w:ins>
      <w:ins w:id="1899" w:author="Matthew Pipkin" w:date="2020-09-05T23:21:00Z">
        <w:r w:rsidRPr="00CE7400">
          <w:rPr>
            <w:bCs/>
            <w:highlight w:val="cyan"/>
            <w:rPrChange w:id="1900" w:author="Matthew Pipkin" w:date="2020-09-07T16:21:00Z">
              <w:rPr>
                <w:bCs/>
              </w:rPr>
            </w:rPrChange>
          </w:rPr>
          <w:t xml:space="preserve">chromatin structure and transcription from </w:t>
        </w:r>
      </w:ins>
      <w:ins w:id="1901" w:author="Matthew Pipkin" w:date="2020-09-05T23:18:00Z">
        <w:r w:rsidRPr="00CE7400">
          <w:rPr>
            <w:bCs/>
            <w:highlight w:val="cyan"/>
            <w:rPrChange w:id="1902" w:author="Matthew Pipkin" w:date="2020-09-07T16:21:00Z">
              <w:rPr>
                <w:bCs/>
              </w:rPr>
            </w:rPrChange>
          </w:rPr>
          <w:t xml:space="preserve">the </w:t>
        </w:r>
      </w:ins>
      <w:ins w:id="1903" w:author="Matthew Pipkin" w:date="2020-09-05T23:19:00Z">
        <w:r w:rsidRPr="00CE7400">
          <w:rPr>
            <w:bCs/>
            <w:highlight w:val="cyan"/>
            <w:rPrChange w:id="1904" w:author="Matthew Pipkin" w:date="2020-09-07T16:21:00Z">
              <w:rPr>
                <w:bCs/>
              </w:rPr>
            </w:rPrChange>
          </w:rPr>
          <w:t xml:space="preserve">earliest </w:t>
        </w:r>
      </w:ins>
      <w:ins w:id="1905" w:author="Matthew Pipkin" w:date="2020-09-05T23:18:00Z">
        <w:r w:rsidRPr="00CE7400">
          <w:rPr>
            <w:bCs/>
            <w:highlight w:val="cyan"/>
            <w:rPrChange w:id="1906" w:author="Matthew Pipkin" w:date="2020-09-07T16:21:00Z">
              <w:rPr>
                <w:bCs/>
              </w:rPr>
            </w:rPrChange>
          </w:rPr>
          <w:t>precursors of T</w:t>
        </w:r>
        <w:r w:rsidRPr="00CE7400">
          <w:rPr>
            <w:bCs/>
            <w:highlight w:val="cyan"/>
            <w:vertAlign w:val="subscript"/>
            <w:rPrChange w:id="1907" w:author="Matthew Pipkin" w:date="2020-09-07T16:21:00Z">
              <w:rPr>
                <w:bCs/>
              </w:rPr>
            </w:rPrChange>
          </w:rPr>
          <w:t>RM</w:t>
        </w:r>
        <w:r w:rsidRPr="00CE7400">
          <w:rPr>
            <w:bCs/>
            <w:highlight w:val="cyan"/>
            <w:rPrChange w:id="1908" w:author="Matthew Pipkin" w:date="2020-09-07T16:21:00Z">
              <w:rPr>
                <w:bCs/>
              </w:rPr>
            </w:rPrChange>
          </w:rPr>
          <w:t xml:space="preserve"> cells found in tissues</w:t>
        </w:r>
      </w:ins>
      <w:ins w:id="1909" w:author="Matthew Pipkin" w:date="2020-09-05T23:26:00Z">
        <w:r w:rsidR="00E04AF2" w:rsidRPr="00CE7400">
          <w:rPr>
            <w:bCs/>
            <w:highlight w:val="cyan"/>
            <w:rPrChange w:id="1910" w:author="Matthew Pipkin" w:date="2020-09-07T16:21:00Z">
              <w:rPr>
                <w:bCs/>
              </w:rPr>
            </w:rPrChange>
          </w:rPr>
          <w:t xml:space="preserve">. Consistent with this, </w:t>
        </w:r>
      </w:ins>
      <w:ins w:id="1911" w:author="Matthew Pipkin" w:date="2020-09-05T23:20:00Z">
        <w:r w:rsidRPr="00CE7400">
          <w:rPr>
            <w:bCs/>
            <w:highlight w:val="cyan"/>
            <w:rPrChange w:id="1912" w:author="Matthew Pipkin" w:date="2020-09-07T16:21:00Z">
              <w:rPr>
                <w:bCs/>
              </w:rPr>
            </w:rPrChange>
          </w:rPr>
          <w:t xml:space="preserve">cells that </w:t>
        </w:r>
      </w:ins>
      <w:ins w:id="1913" w:author="Matthew Pipkin" w:date="2020-09-05T23:22:00Z">
        <w:r w:rsidRPr="00CE7400">
          <w:rPr>
            <w:bCs/>
            <w:highlight w:val="cyan"/>
            <w:rPrChange w:id="1914" w:author="Matthew Pipkin" w:date="2020-09-07T16:21:00Z">
              <w:rPr>
                <w:bCs/>
              </w:rPr>
            </w:rPrChange>
          </w:rPr>
          <w:t xml:space="preserve">migrate </w:t>
        </w:r>
      </w:ins>
      <w:ins w:id="1915" w:author="Matthew Pipkin" w:date="2020-09-05T23:20:00Z">
        <w:r w:rsidRPr="00CE7400">
          <w:rPr>
            <w:bCs/>
            <w:highlight w:val="cyan"/>
            <w:rPrChange w:id="1916" w:author="Matthew Pipkin" w:date="2020-09-07T16:21:00Z">
              <w:rPr>
                <w:bCs/>
              </w:rPr>
            </w:rPrChange>
          </w:rPr>
          <w:t>to</w:t>
        </w:r>
      </w:ins>
      <w:ins w:id="1917" w:author="Matthew Pipkin" w:date="2020-09-05T23:22:00Z">
        <w:r w:rsidRPr="00CE7400">
          <w:rPr>
            <w:bCs/>
            <w:highlight w:val="cyan"/>
            <w:rPrChange w:id="1918" w:author="Matthew Pipkin" w:date="2020-09-07T16:21:00Z">
              <w:rPr>
                <w:bCs/>
              </w:rPr>
            </w:rPrChange>
          </w:rPr>
          <w:t xml:space="preserve"> non-lymphoid tissue</w:t>
        </w:r>
      </w:ins>
      <w:ins w:id="1919" w:author="Matthew Pipkin" w:date="2020-09-05T23:27:00Z">
        <w:r w:rsidR="00E04AF2" w:rsidRPr="00CE7400">
          <w:rPr>
            <w:bCs/>
            <w:highlight w:val="cyan"/>
            <w:rPrChange w:id="1920" w:author="Matthew Pipkin" w:date="2020-09-07T16:21:00Z">
              <w:rPr>
                <w:bCs/>
              </w:rPr>
            </w:rPrChange>
          </w:rPr>
          <w:t>s</w:t>
        </w:r>
      </w:ins>
      <w:ins w:id="1921" w:author="Matthew Pipkin" w:date="2020-09-05T23:22:00Z">
        <w:r w:rsidRPr="00CE7400">
          <w:rPr>
            <w:bCs/>
            <w:highlight w:val="cyan"/>
            <w:rPrChange w:id="1922" w:author="Matthew Pipkin" w:date="2020-09-07T16:21:00Z">
              <w:rPr>
                <w:bCs/>
              </w:rPr>
            </w:rPrChange>
          </w:rPr>
          <w:t xml:space="preserve"> to become</w:t>
        </w:r>
      </w:ins>
      <w:ins w:id="1923" w:author="Matthew Pipkin" w:date="2020-09-05T23:20:00Z">
        <w:r w:rsidRPr="00CE7400">
          <w:rPr>
            <w:bCs/>
            <w:highlight w:val="cyan"/>
            <w:rPrChange w:id="1924" w:author="Matthew Pipkin" w:date="2020-09-07T16:21:00Z">
              <w:rPr>
                <w:bCs/>
              </w:rPr>
            </w:rPrChange>
          </w:rPr>
          <w:t xml:space="preserve"> T</w:t>
        </w:r>
        <w:r w:rsidRPr="00CE7400">
          <w:rPr>
            <w:bCs/>
            <w:highlight w:val="cyan"/>
            <w:vertAlign w:val="subscript"/>
            <w:rPrChange w:id="1925" w:author="Matthew Pipkin" w:date="2020-09-07T16:21:00Z">
              <w:rPr>
                <w:bCs/>
              </w:rPr>
            </w:rPrChange>
          </w:rPr>
          <w:t>RM</w:t>
        </w:r>
        <w:r w:rsidRPr="00CE7400">
          <w:rPr>
            <w:bCs/>
            <w:highlight w:val="cyan"/>
            <w:rPrChange w:id="1926" w:author="Matthew Pipkin" w:date="2020-09-07T16:21:00Z">
              <w:rPr>
                <w:bCs/>
              </w:rPr>
            </w:rPrChange>
          </w:rPr>
          <w:t xml:space="preserve"> cells</w:t>
        </w:r>
      </w:ins>
      <w:ins w:id="1927" w:author="Matthew Pipkin" w:date="2020-09-05T23:22:00Z">
        <w:r w:rsidRPr="00CE7400">
          <w:rPr>
            <w:bCs/>
            <w:highlight w:val="cyan"/>
            <w:rPrChange w:id="1928" w:author="Matthew Pipkin" w:date="2020-09-07T16:21:00Z">
              <w:rPr>
                <w:bCs/>
              </w:rPr>
            </w:rPrChange>
          </w:rPr>
          <w:t xml:space="preserve"> </w:t>
        </w:r>
      </w:ins>
      <w:ins w:id="1929" w:author="Matthew Pipkin" w:date="2020-09-05T23:27:00Z">
        <w:r w:rsidR="009A4457" w:rsidRPr="00CE7400">
          <w:rPr>
            <w:bCs/>
            <w:highlight w:val="cyan"/>
            <w:rPrChange w:id="1930" w:author="Matthew Pipkin" w:date="2020-09-07T16:21:00Z">
              <w:rPr>
                <w:bCs/>
              </w:rPr>
            </w:rPrChange>
          </w:rPr>
          <w:t xml:space="preserve">are present </w:t>
        </w:r>
        <w:r w:rsidR="00E04AF2" w:rsidRPr="00CE7400">
          <w:rPr>
            <w:bCs/>
            <w:highlight w:val="cyan"/>
            <w:rPrChange w:id="1931" w:author="Matthew Pipkin" w:date="2020-09-07T16:21:00Z">
              <w:rPr>
                <w:bCs/>
              </w:rPr>
            </w:rPrChange>
          </w:rPr>
          <w:t xml:space="preserve">in the spleen </w:t>
        </w:r>
      </w:ins>
      <w:ins w:id="1932" w:author="Matthew Pipkin" w:date="2020-09-05T23:28:00Z">
        <w:r w:rsidR="009A4457" w:rsidRPr="00CE7400">
          <w:rPr>
            <w:bCs/>
            <w:highlight w:val="cyan"/>
            <w:rPrChange w:id="1933" w:author="Matthew Pipkin" w:date="2020-09-07T16:21:00Z">
              <w:rPr>
                <w:bCs/>
              </w:rPr>
            </w:rPrChange>
          </w:rPr>
          <w:t xml:space="preserve">~ 5 days following LCMV infection, are much less prevalent </w:t>
        </w:r>
      </w:ins>
      <w:ins w:id="1934" w:author="Matthew Pipkin" w:date="2020-09-05T23:29:00Z">
        <w:r w:rsidR="009A4457" w:rsidRPr="00CE7400">
          <w:rPr>
            <w:bCs/>
            <w:highlight w:val="cyan"/>
            <w:rPrChange w:id="1935" w:author="Matthew Pipkin" w:date="2020-09-07T16:21:00Z">
              <w:rPr>
                <w:bCs/>
              </w:rPr>
            </w:rPrChange>
          </w:rPr>
          <w:t xml:space="preserve">by day 8 p.i., when </w:t>
        </w:r>
      </w:ins>
      <w:ins w:id="1936" w:author="Matthew Pipkin" w:date="2020-09-05T23:27:00Z">
        <w:r w:rsidR="00E04AF2" w:rsidRPr="00CE7400">
          <w:rPr>
            <w:bCs/>
            <w:highlight w:val="cyan"/>
            <w:rPrChange w:id="1937" w:author="Matthew Pipkin" w:date="2020-09-07T16:21:00Z">
              <w:rPr>
                <w:bCs/>
              </w:rPr>
            </w:rPrChange>
          </w:rPr>
          <w:t>MP cells</w:t>
        </w:r>
      </w:ins>
      <w:ins w:id="1938" w:author="Matthew Pipkin" w:date="2020-09-05T23:28:00Z">
        <w:r w:rsidR="009A4457" w:rsidRPr="00CE7400">
          <w:rPr>
            <w:bCs/>
            <w:highlight w:val="cyan"/>
            <w:rPrChange w:id="1939" w:author="Matthew Pipkin" w:date="2020-09-07T16:21:00Z">
              <w:rPr>
                <w:bCs/>
              </w:rPr>
            </w:rPrChange>
          </w:rPr>
          <w:t xml:space="preserve"> </w:t>
        </w:r>
      </w:ins>
      <w:ins w:id="1940" w:author="Matthew Pipkin" w:date="2020-09-05T23:29:00Z">
        <w:r w:rsidR="009A4457" w:rsidRPr="00CE7400">
          <w:rPr>
            <w:bCs/>
            <w:highlight w:val="cyan"/>
            <w:rPrChange w:id="1941" w:author="Matthew Pipkin" w:date="2020-09-07T16:21:00Z">
              <w:rPr>
                <w:bCs/>
              </w:rPr>
            </w:rPrChange>
          </w:rPr>
          <w:t>have formed</w:t>
        </w:r>
      </w:ins>
      <w:ins w:id="1942" w:author="Matthew Pipkin" w:date="2020-09-05T23:21:00Z">
        <w:r w:rsidRPr="00CE7400">
          <w:rPr>
            <w:bCs/>
            <w:highlight w:val="cyan"/>
            <w:rPrChange w:id="1943" w:author="Matthew Pipkin" w:date="2020-09-07T16:21:00Z">
              <w:rPr>
                <w:bCs/>
              </w:rPr>
            </w:rPrChange>
          </w:rPr>
          <w:t xml:space="preserve">. </w:t>
        </w:r>
      </w:ins>
      <w:ins w:id="1944" w:author="Matthew Pipkin" w:date="2020-09-05T23:20:00Z">
        <w:r w:rsidRPr="00CE7400">
          <w:rPr>
            <w:bCs/>
            <w:highlight w:val="cyan"/>
            <w:rPrChange w:id="1945" w:author="Matthew Pipkin" w:date="2020-09-07T16:21:00Z">
              <w:rPr>
                <w:bCs/>
              </w:rPr>
            </w:rPrChange>
          </w:rPr>
          <w:t xml:space="preserve"> </w:t>
        </w:r>
      </w:ins>
      <w:ins w:id="1946" w:author="Matthew Pipkin" w:date="2020-09-05T23:35:00Z">
        <w:r w:rsidR="00FE374C" w:rsidRPr="00CE7400">
          <w:rPr>
            <w:bCs/>
            <w:highlight w:val="cyan"/>
            <w:rPrChange w:id="1947" w:author="Matthew Pipkin" w:date="2020-09-07T16:21:00Z">
              <w:rPr>
                <w:bCs/>
              </w:rPr>
            </w:rPrChange>
          </w:rPr>
          <w:t>activated cells near the peak of the response can be delineated into terminally differentiated effector (TE) cells which are mainly short-lived, and memory precursor (MP) cells which preferentially form T</w:t>
        </w:r>
        <w:r w:rsidR="00FE374C" w:rsidRPr="00CE7400">
          <w:rPr>
            <w:bCs/>
            <w:highlight w:val="cyan"/>
            <w:vertAlign w:val="subscript"/>
            <w:rPrChange w:id="1948" w:author="Matthew Pipkin" w:date="2020-09-07T16:21:00Z">
              <w:rPr>
                <w:bCs/>
                <w:vertAlign w:val="subscript"/>
              </w:rPr>
            </w:rPrChange>
          </w:rPr>
          <w:t>MEM</w:t>
        </w:r>
        <w:r w:rsidR="00FE374C" w:rsidRPr="00CE7400">
          <w:rPr>
            <w:bCs/>
            <w:highlight w:val="cyan"/>
            <w:rPrChange w:id="1949" w:author="Matthew Pipkin" w:date="2020-09-07T16:21:00Z">
              <w:rPr>
                <w:bCs/>
              </w:rPr>
            </w:rPrChange>
          </w:rPr>
          <w:t xml:space="preserve"> cells.</w:t>
        </w:r>
      </w:ins>
    </w:p>
    <w:p w14:paraId="097281EB" w14:textId="1EBA1A1C" w:rsidR="00331855" w:rsidRPr="00CE7400" w:rsidRDefault="00331855" w:rsidP="00B30D20">
      <w:pPr>
        <w:pStyle w:val="Paragraph"/>
        <w:rPr>
          <w:ins w:id="1950" w:author="Matthew Pipkin" w:date="2020-09-04T19:26:00Z"/>
          <w:bCs/>
          <w:highlight w:val="cyan"/>
          <w:rPrChange w:id="1951" w:author="Matthew Pipkin" w:date="2020-09-07T16:21:00Z">
            <w:rPr>
              <w:ins w:id="1952" w:author="Matthew Pipkin" w:date="2020-09-04T19:26:00Z"/>
              <w:bCs/>
            </w:rPr>
          </w:rPrChange>
        </w:rPr>
      </w:pPr>
      <w:ins w:id="1953" w:author="Matthew Pipkin" w:date="2020-09-05T15:41:00Z">
        <w:r w:rsidRPr="00CE7400">
          <w:rPr>
            <w:bCs/>
            <w:highlight w:val="cyan"/>
            <w:rPrChange w:id="1954" w:author="Matthew Pipkin" w:date="2020-09-07T16:21:00Z">
              <w:rPr>
                <w:bCs/>
              </w:rPr>
            </w:rPrChange>
          </w:rPr>
          <w:t>Organization of trajectoris in chronic infection</w:t>
        </w:r>
      </w:ins>
    </w:p>
    <w:p w14:paraId="203AFE09" w14:textId="46ADF057" w:rsidR="00360DF6" w:rsidRPr="00CE7400" w:rsidRDefault="00552297" w:rsidP="00B30D20">
      <w:pPr>
        <w:pStyle w:val="Paragraph"/>
        <w:rPr>
          <w:ins w:id="1955" w:author="Matthew Pipkin" w:date="2020-08-21T19:18:00Z"/>
          <w:bCs/>
          <w:highlight w:val="cyan"/>
          <w:rPrChange w:id="1956" w:author="Matthew Pipkin" w:date="2020-09-07T16:21:00Z">
            <w:rPr>
              <w:ins w:id="1957" w:author="Matthew Pipkin" w:date="2020-08-21T19:18:00Z"/>
              <w:bCs/>
            </w:rPr>
          </w:rPrChange>
        </w:rPr>
      </w:pPr>
      <w:ins w:id="1958" w:author="Matthew Pipkin" w:date="2020-07-15T19:43:00Z">
        <w:r w:rsidRPr="00CE7400">
          <w:rPr>
            <w:bCs/>
            <w:highlight w:val="cyan"/>
            <w:rPrChange w:id="1959" w:author="Matthew Pipkin" w:date="2020-09-07T16:21:00Z">
              <w:rPr>
                <w:bCs/>
              </w:rPr>
            </w:rPrChange>
          </w:rPr>
          <w:t xml:space="preserve">Compared to all other </w:t>
        </w:r>
      </w:ins>
      <w:ins w:id="1960" w:author="Matthew Pipkin" w:date="2020-08-21T18:49:00Z">
        <w:r w:rsidR="00A51A43" w:rsidRPr="00CE7400">
          <w:rPr>
            <w:bCs/>
            <w:highlight w:val="cyan"/>
            <w:rPrChange w:id="1961" w:author="Matthew Pipkin" w:date="2020-09-07T16:21:00Z">
              <w:rPr>
                <w:bCs/>
              </w:rPr>
            </w:rPrChange>
          </w:rPr>
          <w:t xml:space="preserve">activated cell </w:t>
        </w:r>
      </w:ins>
      <w:ins w:id="1962" w:author="Matthew Pipkin" w:date="2020-07-15T19:43:00Z">
        <w:r w:rsidRPr="00CE7400">
          <w:rPr>
            <w:bCs/>
            <w:highlight w:val="cyan"/>
            <w:rPrChange w:id="1963" w:author="Matthew Pipkin" w:date="2020-09-07T16:21:00Z">
              <w:rPr>
                <w:bCs/>
              </w:rPr>
            </w:rPrChange>
          </w:rPr>
          <w:t xml:space="preserve">clusters, </w:t>
        </w:r>
      </w:ins>
      <w:ins w:id="1964" w:author="Matthew Pipkin" w:date="2020-07-15T19:40:00Z">
        <w:r w:rsidRPr="00CE7400">
          <w:rPr>
            <w:bCs/>
            <w:highlight w:val="cyan"/>
            <w:rPrChange w:id="1965" w:author="Matthew Pipkin" w:date="2020-09-07T16:21:00Z">
              <w:rPr>
                <w:bCs/>
              </w:rPr>
            </w:rPrChange>
          </w:rPr>
          <w:t xml:space="preserve">P2 </w:t>
        </w:r>
      </w:ins>
      <w:ins w:id="1966" w:author="Matthew Pipkin" w:date="2020-08-21T18:49:00Z">
        <w:r w:rsidR="00A51A43" w:rsidRPr="00CE7400">
          <w:rPr>
            <w:bCs/>
            <w:highlight w:val="cyan"/>
            <w:rPrChange w:id="1967" w:author="Matthew Pipkin" w:date="2020-09-07T16:21:00Z">
              <w:rPr>
                <w:bCs/>
              </w:rPr>
            </w:rPrChange>
          </w:rPr>
          <w:t xml:space="preserve">cells </w:t>
        </w:r>
      </w:ins>
      <w:ins w:id="1968" w:author="Matthew Pipkin" w:date="2020-07-15T19:40:00Z">
        <w:r w:rsidRPr="00CE7400">
          <w:rPr>
            <w:bCs/>
            <w:highlight w:val="cyan"/>
            <w:rPrChange w:id="1969" w:author="Matthew Pipkin" w:date="2020-09-07T16:21:00Z">
              <w:rPr>
                <w:bCs/>
              </w:rPr>
            </w:rPrChange>
          </w:rPr>
          <w:t xml:space="preserve">expressed </w:t>
        </w:r>
      </w:ins>
      <w:ins w:id="1970" w:author="Matthew Pipkin" w:date="2020-07-15T19:43:00Z">
        <w:r w:rsidRPr="00CE7400">
          <w:rPr>
            <w:bCs/>
            <w:highlight w:val="cyan"/>
            <w:rPrChange w:id="1971" w:author="Matthew Pipkin" w:date="2020-09-07T16:21:00Z">
              <w:rPr>
                <w:bCs/>
              </w:rPr>
            </w:rPrChange>
          </w:rPr>
          <w:t xml:space="preserve">the most </w:t>
        </w:r>
      </w:ins>
      <w:ins w:id="1972" w:author="Matthew Pipkin" w:date="2020-07-15T19:40:00Z">
        <w:r w:rsidRPr="00CE7400">
          <w:rPr>
            <w:bCs/>
            <w:i/>
            <w:iCs/>
            <w:highlight w:val="cyan"/>
            <w:rPrChange w:id="1973" w:author="Matthew Pipkin" w:date="2020-09-07T16:21:00Z">
              <w:rPr>
                <w:bCs/>
              </w:rPr>
            </w:rPrChange>
          </w:rPr>
          <w:t>Tcf7</w:t>
        </w:r>
        <w:r w:rsidRPr="00CE7400">
          <w:rPr>
            <w:bCs/>
            <w:highlight w:val="cyan"/>
            <w:rPrChange w:id="1974" w:author="Matthew Pipkin" w:date="2020-09-07T16:21:00Z">
              <w:rPr>
                <w:bCs/>
              </w:rPr>
            </w:rPrChange>
          </w:rPr>
          <w:t xml:space="preserve">, </w:t>
        </w:r>
        <w:r w:rsidRPr="00CE7400">
          <w:rPr>
            <w:bCs/>
            <w:i/>
            <w:iCs/>
            <w:highlight w:val="cyan"/>
            <w:rPrChange w:id="1975" w:author="Matthew Pipkin" w:date="2020-09-07T16:21:00Z">
              <w:rPr>
                <w:bCs/>
              </w:rPr>
            </w:rPrChange>
          </w:rPr>
          <w:t>Tox</w:t>
        </w:r>
      </w:ins>
      <w:ins w:id="1976" w:author="Matthew Pipkin" w:date="2020-07-15T19:41:00Z">
        <w:r w:rsidRPr="00CE7400">
          <w:rPr>
            <w:bCs/>
            <w:highlight w:val="cyan"/>
            <w:rPrChange w:id="1977" w:author="Matthew Pipkin" w:date="2020-09-07T16:21:00Z">
              <w:rPr>
                <w:bCs/>
              </w:rPr>
            </w:rPrChange>
          </w:rPr>
          <w:t xml:space="preserve">, </w:t>
        </w:r>
        <w:r w:rsidRPr="00CE7400">
          <w:rPr>
            <w:bCs/>
            <w:i/>
            <w:iCs/>
            <w:highlight w:val="cyan"/>
            <w:rPrChange w:id="1978" w:author="Matthew Pipkin" w:date="2020-09-07T16:21:00Z">
              <w:rPr>
                <w:bCs/>
              </w:rPr>
            </w:rPrChange>
          </w:rPr>
          <w:t>Cxcr5</w:t>
        </w:r>
        <w:r w:rsidRPr="00CE7400">
          <w:rPr>
            <w:bCs/>
            <w:highlight w:val="cyan"/>
            <w:rPrChange w:id="1979" w:author="Matthew Pipkin" w:date="2020-09-07T16:21:00Z">
              <w:rPr>
                <w:bCs/>
              </w:rPr>
            </w:rPrChange>
          </w:rPr>
          <w:t xml:space="preserve">, </w:t>
        </w:r>
        <w:r w:rsidRPr="00CE7400">
          <w:rPr>
            <w:bCs/>
            <w:i/>
            <w:iCs/>
            <w:highlight w:val="cyan"/>
            <w:rPrChange w:id="1980" w:author="Matthew Pipkin" w:date="2020-09-07T16:21:00Z">
              <w:rPr>
                <w:bCs/>
              </w:rPr>
            </w:rPrChange>
          </w:rPr>
          <w:t>Id</w:t>
        </w:r>
        <w:r w:rsidRPr="00CE7400">
          <w:rPr>
            <w:bCs/>
            <w:highlight w:val="cyan"/>
            <w:rPrChange w:id="1981" w:author="Matthew Pipkin" w:date="2020-09-07T16:21:00Z">
              <w:rPr>
                <w:bCs/>
              </w:rPr>
            </w:rPrChange>
          </w:rPr>
          <w:t xml:space="preserve">3, </w:t>
        </w:r>
        <w:r w:rsidRPr="00CE7400">
          <w:rPr>
            <w:bCs/>
            <w:i/>
            <w:iCs/>
            <w:highlight w:val="cyan"/>
            <w:rPrChange w:id="1982" w:author="Matthew Pipkin" w:date="2020-09-07T16:21:00Z">
              <w:rPr>
                <w:bCs/>
              </w:rPr>
            </w:rPrChange>
          </w:rPr>
          <w:t>Bcl6</w:t>
        </w:r>
        <w:r w:rsidRPr="00CE7400">
          <w:rPr>
            <w:bCs/>
            <w:highlight w:val="cyan"/>
            <w:rPrChange w:id="1983" w:author="Matthew Pipkin" w:date="2020-09-07T16:21:00Z">
              <w:rPr>
                <w:bCs/>
              </w:rPr>
            </w:rPrChange>
          </w:rPr>
          <w:t xml:space="preserve"> and </w:t>
        </w:r>
        <w:r w:rsidRPr="00CE7400">
          <w:rPr>
            <w:bCs/>
            <w:i/>
            <w:iCs/>
            <w:highlight w:val="cyan"/>
            <w:rPrChange w:id="1984" w:author="Matthew Pipkin" w:date="2020-09-07T16:21:00Z">
              <w:rPr>
                <w:bCs/>
              </w:rPr>
            </w:rPrChange>
          </w:rPr>
          <w:t>Slamf6</w:t>
        </w:r>
      </w:ins>
      <w:ins w:id="1985" w:author="Matthew Pipkin" w:date="2020-07-15T19:43:00Z">
        <w:r w:rsidRPr="00CE7400">
          <w:rPr>
            <w:bCs/>
            <w:i/>
            <w:iCs/>
            <w:highlight w:val="cyan"/>
            <w:rPrChange w:id="1986" w:author="Matthew Pipkin" w:date="2020-09-07T16:21:00Z">
              <w:rPr>
                <w:bCs/>
                <w:i/>
                <w:iCs/>
              </w:rPr>
            </w:rPrChange>
          </w:rPr>
          <w:t xml:space="preserve">, </w:t>
        </w:r>
        <w:r w:rsidRPr="00CE7400">
          <w:rPr>
            <w:bCs/>
            <w:highlight w:val="cyan"/>
            <w:rPrChange w:id="1987" w:author="Matthew Pipkin" w:date="2020-09-07T16:21:00Z">
              <w:rPr>
                <w:bCs/>
              </w:rPr>
            </w:rPrChange>
          </w:rPr>
          <w:t xml:space="preserve">and the </w:t>
        </w:r>
      </w:ins>
      <w:ins w:id="1988" w:author="Matthew Pipkin" w:date="2020-07-15T19:48:00Z">
        <w:r w:rsidR="000573D5" w:rsidRPr="00CE7400">
          <w:rPr>
            <w:bCs/>
            <w:highlight w:val="cyan"/>
            <w:rPrChange w:id="1989" w:author="Matthew Pipkin" w:date="2020-09-07T16:21:00Z">
              <w:rPr>
                <w:bCs/>
              </w:rPr>
            </w:rPrChange>
          </w:rPr>
          <w:t>least</w:t>
        </w:r>
      </w:ins>
      <w:ins w:id="1990" w:author="Matthew Pipkin" w:date="2020-07-15T19:44:00Z">
        <w:r w:rsidRPr="00CE7400">
          <w:rPr>
            <w:bCs/>
            <w:highlight w:val="cyan"/>
            <w:rPrChange w:id="1991" w:author="Matthew Pipkin" w:date="2020-09-07T16:21:00Z">
              <w:rPr>
                <w:bCs/>
              </w:rPr>
            </w:rPrChange>
          </w:rPr>
          <w:t xml:space="preserve"> </w:t>
        </w:r>
      </w:ins>
      <w:ins w:id="1992" w:author="Matthew Pipkin" w:date="2020-08-21T19:40:00Z">
        <w:r w:rsidR="00E26908" w:rsidRPr="00CE7400">
          <w:rPr>
            <w:bCs/>
            <w:i/>
            <w:iCs/>
            <w:highlight w:val="cyan"/>
            <w:rPrChange w:id="1993" w:author="Matthew Pipkin" w:date="2020-09-07T16:21:00Z">
              <w:rPr>
                <w:bCs/>
                <w:i/>
                <w:iCs/>
              </w:rPr>
            </w:rPrChange>
          </w:rPr>
          <w:t xml:space="preserve">Runx3, </w:t>
        </w:r>
      </w:ins>
      <w:ins w:id="1994" w:author="Matthew Pipkin" w:date="2020-07-15T19:44:00Z">
        <w:r w:rsidRPr="00CE7400">
          <w:rPr>
            <w:bCs/>
            <w:i/>
            <w:iCs/>
            <w:highlight w:val="cyan"/>
            <w:rPrChange w:id="1995" w:author="Matthew Pipkin" w:date="2020-09-07T16:21:00Z">
              <w:rPr>
                <w:bCs/>
                <w:i/>
                <w:iCs/>
              </w:rPr>
            </w:rPrChange>
          </w:rPr>
          <w:t>Prdm1</w:t>
        </w:r>
        <w:r w:rsidRPr="00CE7400">
          <w:rPr>
            <w:bCs/>
            <w:highlight w:val="cyan"/>
            <w:rPrChange w:id="1996" w:author="Matthew Pipkin" w:date="2020-09-07T16:21:00Z">
              <w:rPr>
                <w:bCs/>
              </w:rPr>
            </w:rPrChange>
          </w:rPr>
          <w:t xml:space="preserve">, </w:t>
        </w:r>
      </w:ins>
      <w:ins w:id="1997" w:author="Matthew Pipkin" w:date="2020-07-15T19:45:00Z">
        <w:r w:rsidRPr="00CE7400">
          <w:rPr>
            <w:bCs/>
            <w:i/>
            <w:iCs/>
            <w:highlight w:val="cyan"/>
            <w:rPrChange w:id="1998" w:author="Matthew Pipkin" w:date="2020-09-07T16:21:00Z">
              <w:rPr>
                <w:bCs/>
                <w:i/>
                <w:iCs/>
              </w:rPr>
            </w:rPrChange>
          </w:rPr>
          <w:t>Id2</w:t>
        </w:r>
        <w:r w:rsidRPr="00CE7400">
          <w:rPr>
            <w:bCs/>
            <w:highlight w:val="cyan"/>
            <w:rPrChange w:id="1999" w:author="Matthew Pipkin" w:date="2020-09-07T16:21:00Z">
              <w:rPr>
                <w:bCs/>
              </w:rPr>
            </w:rPrChange>
          </w:rPr>
          <w:t>,</w:t>
        </w:r>
      </w:ins>
      <w:ins w:id="2000" w:author="Matthew Pipkin" w:date="2020-07-15T19:44:00Z">
        <w:r w:rsidRPr="00CE7400">
          <w:rPr>
            <w:bCs/>
            <w:highlight w:val="cyan"/>
            <w:rPrChange w:id="2001" w:author="Matthew Pipkin" w:date="2020-09-07T16:21:00Z">
              <w:rPr>
                <w:bCs/>
              </w:rPr>
            </w:rPrChange>
          </w:rPr>
          <w:t xml:space="preserve"> </w:t>
        </w:r>
        <w:r w:rsidRPr="00CE7400">
          <w:rPr>
            <w:bCs/>
            <w:i/>
            <w:iCs/>
            <w:highlight w:val="cyan"/>
            <w:rPrChange w:id="2002" w:author="Matthew Pipkin" w:date="2020-09-07T16:21:00Z">
              <w:rPr>
                <w:bCs/>
                <w:i/>
                <w:iCs/>
              </w:rPr>
            </w:rPrChange>
          </w:rPr>
          <w:t>Il2ra</w:t>
        </w:r>
        <w:r w:rsidRPr="00CE7400">
          <w:rPr>
            <w:bCs/>
            <w:highlight w:val="cyan"/>
            <w:rPrChange w:id="2003" w:author="Matthew Pipkin" w:date="2020-09-07T16:21:00Z">
              <w:rPr>
                <w:bCs/>
              </w:rPr>
            </w:rPrChange>
          </w:rPr>
          <w:t xml:space="preserve">, </w:t>
        </w:r>
        <w:r w:rsidRPr="00CE7400">
          <w:rPr>
            <w:bCs/>
            <w:i/>
            <w:iCs/>
            <w:highlight w:val="cyan"/>
            <w:rPrChange w:id="2004" w:author="Matthew Pipkin" w:date="2020-09-07T16:21:00Z">
              <w:rPr>
                <w:bCs/>
                <w:i/>
                <w:iCs/>
              </w:rPr>
            </w:rPrChange>
          </w:rPr>
          <w:t>Cx3cr1</w:t>
        </w:r>
        <w:r w:rsidRPr="00CE7400">
          <w:rPr>
            <w:bCs/>
            <w:highlight w:val="cyan"/>
            <w:rPrChange w:id="2005" w:author="Matthew Pipkin" w:date="2020-09-07T16:21:00Z">
              <w:rPr>
                <w:bCs/>
              </w:rPr>
            </w:rPrChange>
          </w:rPr>
          <w:t xml:space="preserve">, </w:t>
        </w:r>
      </w:ins>
      <w:ins w:id="2006" w:author="Matthew Pipkin" w:date="2020-07-15T19:45:00Z">
        <w:r w:rsidRPr="00CE7400">
          <w:rPr>
            <w:bCs/>
            <w:i/>
            <w:iCs/>
            <w:highlight w:val="cyan"/>
            <w:rPrChange w:id="2007" w:author="Matthew Pipkin" w:date="2020-09-07T16:21:00Z">
              <w:rPr>
                <w:bCs/>
                <w:i/>
                <w:iCs/>
              </w:rPr>
            </w:rPrChange>
          </w:rPr>
          <w:t>Prf1</w:t>
        </w:r>
        <w:r w:rsidRPr="00CE7400">
          <w:rPr>
            <w:bCs/>
            <w:highlight w:val="cyan"/>
            <w:rPrChange w:id="2008" w:author="Matthew Pipkin" w:date="2020-09-07T16:21:00Z">
              <w:rPr>
                <w:bCs/>
              </w:rPr>
            </w:rPrChange>
          </w:rPr>
          <w:t xml:space="preserve">, and </w:t>
        </w:r>
        <w:r w:rsidRPr="00CE7400">
          <w:rPr>
            <w:bCs/>
            <w:i/>
            <w:iCs/>
            <w:highlight w:val="cyan"/>
            <w:rPrChange w:id="2009" w:author="Matthew Pipkin" w:date="2020-09-07T16:21:00Z">
              <w:rPr>
                <w:bCs/>
                <w:i/>
                <w:iCs/>
              </w:rPr>
            </w:rPrChange>
          </w:rPr>
          <w:t>Gzmb</w:t>
        </w:r>
      </w:ins>
      <w:ins w:id="2010" w:author="Matthew Pipkin" w:date="2020-07-15T19:46:00Z">
        <w:r w:rsidR="000573D5" w:rsidRPr="00CE7400">
          <w:rPr>
            <w:bCs/>
            <w:highlight w:val="cyan"/>
            <w:rPrChange w:id="2011" w:author="Matthew Pipkin" w:date="2020-09-07T16:21:00Z">
              <w:rPr>
                <w:bCs/>
              </w:rPr>
            </w:rPrChange>
          </w:rPr>
          <w:t xml:space="preserve">. </w:t>
        </w:r>
      </w:ins>
      <w:ins w:id="2012" w:author="Matthew Pipkin" w:date="2020-09-03T13:05:00Z">
        <w:r w:rsidR="001C155C" w:rsidRPr="00CE7400">
          <w:rPr>
            <w:bCs/>
            <w:highlight w:val="cyan"/>
            <w:rPrChange w:id="2013" w:author="Matthew Pipkin" w:date="2020-09-07T16:21:00Z">
              <w:rPr>
                <w:bCs/>
              </w:rPr>
            </w:rPrChange>
          </w:rPr>
          <w:t xml:space="preserve">Gene expression in </w:t>
        </w:r>
      </w:ins>
      <w:del w:id="2014" w:author="Matthew Pipkin" w:date="2020-07-15T19:40:00Z">
        <w:r w:rsidR="00D86E1B" w:rsidRPr="00CE7400" w:rsidDel="00552297">
          <w:rPr>
            <w:bCs/>
            <w:highlight w:val="cyan"/>
            <w:rPrChange w:id="2015" w:author="Matthew Pipkin" w:date="2020-09-07T16:21:00Z">
              <w:rPr>
                <w:bCs/>
              </w:rPr>
            </w:rPrChange>
          </w:rPr>
          <w:delText xml:space="preserve"> </w:delText>
        </w:r>
      </w:del>
      <w:del w:id="2016" w:author="Matthew Pipkin" w:date="2020-07-14T12:07:00Z">
        <w:r w:rsidR="00587CD5" w:rsidRPr="00CE7400" w:rsidDel="00B722D5">
          <w:rPr>
            <w:bCs/>
            <w:highlight w:val="cyan"/>
            <w:rPrChange w:id="2017" w:author="Matthew Pipkin" w:date="2020-09-07T16:21:00Z">
              <w:rPr>
                <w:bCs/>
              </w:rPr>
            </w:rPrChange>
          </w:rPr>
          <w:delText>C</w:delText>
        </w:r>
        <w:r w:rsidR="00181C1E" w:rsidRPr="00CE7400" w:rsidDel="00B722D5">
          <w:rPr>
            <w:bCs/>
            <w:highlight w:val="cyan"/>
            <w:rPrChange w:id="2018" w:author="Matthew Pipkin" w:date="2020-09-07T16:21:00Z">
              <w:rPr>
                <w:bCs/>
              </w:rPr>
            </w:rPrChange>
          </w:rPr>
          <w:delText xml:space="preserve">ells </w:delText>
        </w:r>
      </w:del>
      <w:del w:id="2019" w:author="Matthew Pipkin" w:date="2020-09-02T17:40:00Z">
        <w:r w:rsidR="00181C1E" w:rsidRPr="00CE7400" w:rsidDel="00987CEF">
          <w:rPr>
            <w:bCs/>
            <w:highlight w:val="cyan"/>
            <w:rPrChange w:id="2020" w:author="Matthew Pipkin" w:date="2020-09-07T16:21:00Z">
              <w:rPr>
                <w:bCs/>
              </w:rPr>
            </w:rPrChange>
          </w:rPr>
          <w:delText>from both LCMV</w:delText>
        </w:r>
        <w:r w:rsidR="00181C1E" w:rsidRPr="00CE7400" w:rsidDel="00987CEF">
          <w:rPr>
            <w:bCs/>
            <w:highlight w:val="cyan"/>
            <w:vertAlign w:val="subscript"/>
            <w:rPrChange w:id="2021" w:author="Matthew Pipkin" w:date="2020-09-07T16:21:00Z">
              <w:rPr>
                <w:bCs/>
                <w:vertAlign w:val="subscript"/>
              </w:rPr>
            </w:rPrChange>
          </w:rPr>
          <w:delText>Arm</w:delText>
        </w:r>
        <w:r w:rsidR="00181C1E" w:rsidRPr="00CE7400" w:rsidDel="00987CEF">
          <w:rPr>
            <w:bCs/>
            <w:highlight w:val="cyan"/>
            <w:rPrChange w:id="2022" w:author="Matthew Pipkin" w:date="2020-09-07T16:21:00Z">
              <w:rPr>
                <w:bCs/>
              </w:rPr>
            </w:rPrChange>
          </w:rPr>
          <w:delText xml:space="preserve"> and LCMV</w:delText>
        </w:r>
        <w:r w:rsidR="00181C1E" w:rsidRPr="00CE7400" w:rsidDel="00987CEF">
          <w:rPr>
            <w:bCs/>
            <w:highlight w:val="cyan"/>
            <w:vertAlign w:val="subscript"/>
            <w:rPrChange w:id="2023" w:author="Matthew Pipkin" w:date="2020-09-07T16:21:00Z">
              <w:rPr>
                <w:bCs/>
                <w:vertAlign w:val="subscript"/>
              </w:rPr>
            </w:rPrChange>
          </w:rPr>
          <w:delText>Cl13</w:delText>
        </w:r>
        <w:r w:rsidR="00181C1E" w:rsidRPr="00CE7400" w:rsidDel="00987CEF">
          <w:rPr>
            <w:bCs/>
            <w:highlight w:val="cyan"/>
            <w:rPrChange w:id="2024" w:author="Matthew Pipkin" w:date="2020-09-07T16:21:00Z">
              <w:rPr>
                <w:bCs/>
              </w:rPr>
            </w:rPrChange>
          </w:rPr>
          <w:delText xml:space="preserve"> hosts composed cluster P2</w:delText>
        </w:r>
      </w:del>
      <w:del w:id="2025" w:author="Matthew Pipkin" w:date="2020-08-21T18:50:00Z">
        <w:r w:rsidR="00181C1E" w:rsidRPr="00CE7400" w:rsidDel="00A51A43">
          <w:rPr>
            <w:bCs/>
            <w:highlight w:val="cyan"/>
            <w:rPrChange w:id="2026" w:author="Matthew Pipkin" w:date="2020-09-07T16:21:00Z">
              <w:rPr>
                <w:bCs/>
              </w:rPr>
            </w:rPrChange>
          </w:rPr>
          <w:delText xml:space="preserve">, </w:delText>
        </w:r>
      </w:del>
      <w:ins w:id="2027" w:author="Matthew Pipkin" w:date="2020-08-21T18:52:00Z">
        <w:r w:rsidR="00A51A43" w:rsidRPr="00CE7400">
          <w:rPr>
            <w:bCs/>
            <w:highlight w:val="cyan"/>
            <w:rPrChange w:id="2028" w:author="Matthew Pipkin" w:date="2020-09-07T16:21:00Z">
              <w:rPr>
                <w:bCs/>
              </w:rPr>
            </w:rPrChange>
          </w:rPr>
          <w:t xml:space="preserve">P2 cells </w:t>
        </w:r>
      </w:ins>
      <w:ins w:id="2029" w:author="Matthew Pipkin" w:date="2020-09-03T13:04:00Z">
        <w:r w:rsidR="001C155C" w:rsidRPr="00CE7400">
          <w:rPr>
            <w:bCs/>
            <w:highlight w:val="cyan"/>
            <w:rPrChange w:id="2030" w:author="Matthew Pipkin" w:date="2020-09-07T16:21:00Z">
              <w:rPr>
                <w:bCs/>
              </w:rPr>
            </w:rPrChange>
          </w:rPr>
          <w:t>from LCMV</w:t>
        </w:r>
        <w:r w:rsidR="001C155C" w:rsidRPr="00CE7400">
          <w:rPr>
            <w:bCs/>
            <w:highlight w:val="cyan"/>
            <w:vertAlign w:val="subscript"/>
            <w:rPrChange w:id="2031" w:author="Matthew Pipkin" w:date="2020-09-07T16:21:00Z">
              <w:rPr>
                <w:bCs/>
                <w:vertAlign w:val="subscript"/>
              </w:rPr>
            </w:rPrChange>
          </w:rPr>
          <w:t>Arm</w:t>
        </w:r>
        <w:r w:rsidR="001C155C" w:rsidRPr="00CE7400">
          <w:rPr>
            <w:bCs/>
            <w:highlight w:val="cyan"/>
            <w:rPrChange w:id="2032" w:author="Matthew Pipkin" w:date="2020-09-07T16:21:00Z">
              <w:rPr>
                <w:bCs/>
              </w:rPr>
            </w:rPrChange>
          </w:rPr>
          <w:t xml:space="preserve">-infected hosts </w:t>
        </w:r>
      </w:ins>
      <w:ins w:id="2033" w:author="Matthew Pipkin" w:date="2020-09-03T13:05:00Z">
        <w:r w:rsidR="001C155C" w:rsidRPr="00CE7400">
          <w:rPr>
            <w:bCs/>
            <w:highlight w:val="cyan"/>
            <w:rPrChange w:id="2034" w:author="Matthew Pipkin" w:date="2020-09-07T16:21:00Z">
              <w:rPr>
                <w:bCs/>
              </w:rPr>
            </w:rPrChange>
          </w:rPr>
          <w:t>was</w:t>
        </w:r>
      </w:ins>
      <w:ins w:id="2035" w:author="Matthew Pipkin" w:date="2020-08-21T18:52:00Z">
        <w:r w:rsidR="00A51A43" w:rsidRPr="00CE7400">
          <w:rPr>
            <w:bCs/>
            <w:highlight w:val="cyan"/>
            <w:rPrChange w:id="2036" w:author="Matthew Pipkin" w:date="2020-09-07T16:21:00Z">
              <w:rPr>
                <w:bCs/>
              </w:rPr>
            </w:rPrChange>
          </w:rPr>
          <w:t xml:space="preserve"> </w:t>
        </w:r>
      </w:ins>
      <w:ins w:id="2037" w:author="Matthew Pipkin" w:date="2020-09-03T13:08:00Z">
        <w:r w:rsidR="000D1461" w:rsidRPr="00CE7400">
          <w:rPr>
            <w:bCs/>
            <w:highlight w:val="cyan"/>
            <w:rPrChange w:id="2038" w:author="Matthew Pipkin" w:date="2020-09-07T16:21:00Z">
              <w:rPr>
                <w:bCs/>
              </w:rPr>
            </w:rPrChange>
          </w:rPr>
          <w:t xml:space="preserve">not </w:t>
        </w:r>
      </w:ins>
      <w:ins w:id="2039" w:author="Matthew Pipkin" w:date="2020-08-21T18:52:00Z">
        <w:r w:rsidR="00A51A43" w:rsidRPr="00CE7400">
          <w:rPr>
            <w:bCs/>
            <w:highlight w:val="cyan"/>
            <w:rPrChange w:id="2040" w:author="Matthew Pipkin" w:date="2020-09-07T16:21:00Z">
              <w:rPr>
                <w:bCs/>
              </w:rPr>
            </w:rPrChange>
          </w:rPr>
          <w:t xml:space="preserve">enriched with MP cell </w:t>
        </w:r>
      </w:ins>
      <w:ins w:id="2041" w:author="Matthew Pipkin" w:date="2020-08-21T18:53:00Z">
        <w:r w:rsidR="00A51A43" w:rsidRPr="00CE7400">
          <w:rPr>
            <w:bCs/>
            <w:highlight w:val="cyan"/>
            <w:rPrChange w:id="2042" w:author="Matthew Pipkin" w:date="2020-09-07T16:21:00Z">
              <w:rPr>
                <w:bCs/>
              </w:rPr>
            </w:rPrChange>
          </w:rPr>
          <w:t>signature</w:t>
        </w:r>
      </w:ins>
      <w:ins w:id="2043" w:author="Matthew Pipkin" w:date="2020-09-03T13:06:00Z">
        <w:r w:rsidR="001C155C" w:rsidRPr="00CE7400">
          <w:rPr>
            <w:bCs/>
            <w:highlight w:val="cyan"/>
            <w:rPrChange w:id="2044" w:author="Matthew Pipkin" w:date="2020-09-07T16:21:00Z">
              <w:rPr>
                <w:bCs/>
              </w:rPr>
            </w:rPrChange>
          </w:rPr>
          <w:t>s</w:t>
        </w:r>
      </w:ins>
      <w:ins w:id="2045" w:author="Matthew Pipkin" w:date="2020-09-02T17:40:00Z">
        <w:r w:rsidR="00987CEF" w:rsidRPr="00CE7400">
          <w:rPr>
            <w:bCs/>
            <w:highlight w:val="cyan"/>
            <w:rPrChange w:id="2046" w:author="Matthew Pipkin" w:date="2020-09-07T16:21:00Z">
              <w:rPr>
                <w:bCs/>
              </w:rPr>
            </w:rPrChange>
          </w:rPr>
          <w:t xml:space="preserve">, but </w:t>
        </w:r>
      </w:ins>
      <w:ins w:id="2047" w:author="Matthew Pipkin" w:date="2020-08-21T19:15:00Z">
        <w:r w:rsidR="00B30D20" w:rsidRPr="00CE7400">
          <w:rPr>
            <w:bCs/>
            <w:highlight w:val="cyan"/>
            <w:rPrChange w:id="2048" w:author="Matthew Pipkin" w:date="2020-09-07T16:21:00Z">
              <w:rPr>
                <w:bCs/>
              </w:rPr>
            </w:rPrChange>
          </w:rPr>
          <w:t>was</w:t>
        </w:r>
      </w:ins>
      <w:ins w:id="2049" w:author="Matthew Pipkin" w:date="2020-08-21T19:13:00Z">
        <w:r w:rsidR="00B30D20" w:rsidRPr="00CE7400">
          <w:rPr>
            <w:bCs/>
            <w:highlight w:val="cyan"/>
            <w:rPrChange w:id="2050" w:author="Matthew Pipkin" w:date="2020-09-07T16:21:00Z">
              <w:rPr>
                <w:bCs/>
              </w:rPr>
            </w:rPrChange>
          </w:rPr>
          <w:t xml:space="preserve"> </w:t>
        </w:r>
      </w:ins>
      <w:ins w:id="2051" w:author="Matthew Pipkin" w:date="2020-08-21T19:14:00Z">
        <w:r w:rsidR="00B30D20" w:rsidRPr="00CE7400">
          <w:rPr>
            <w:bCs/>
            <w:highlight w:val="cyan"/>
            <w:rPrChange w:id="2052" w:author="Matthew Pipkin" w:date="2020-09-07T16:21:00Z">
              <w:rPr>
                <w:bCs/>
              </w:rPr>
            </w:rPrChange>
          </w:rPr>
          <w:t xml:space="preserve">positively </w:t>
        </w:r>
      </w:ins>
      <w:ins w:id="2053" w:author="Matthew Pipkin" w:date="2020-08-21T19:13:00Z">
        <w:r w:rsidR="00B30D20" w:rsidRPr="00CE7400">
          <w:rPr>
            <w:bCs/>
            <w:highlight w:val="cyan"/>
            <w:rPrChange w:id="2054" w:author="Matthew Pipkin" w:date="2020-09-07T16:21:00Z">
              <w:rPr>
                <w:bCs/>
              </w:rPr>
            </w:rPrChange>
          </w:rPr>
          <w:t>enriched</w:t>
        </w:r>
      </w:ins>
      <w:ins w:id="2055" w:author="Matthew Pipkin" w:date="2020-08-21T19:14:00Z">
        <w:r w:rsidR="00B30D20" w:rsidRPr="00CE7400">
          <w:rPr>
            <w:bCs/>
            <w:highlight w:val="cyan"/>
            <w:rPrChange w:id="2056" w:author="Matthew Pipkin" w:date="2020-09-07T16:21:00Z">
              <w:rPr>
                <w:bCs/>
              </w:rPr>
            </w:rPrChange>
          </w:rPr>
          <w:t xml:space="preserve"> </w:t>
        </w:r>
      </w:ins>
      <w:ins w:id="2057" w:author="Matthew Pipkin" w:date="2020-08-21T19:15:00Z">
        <w:r w:rsidR="00B30D20" w:rsidRPr="00CE7400">
          <w:rPr>
            <w:bCs/>
            <w:highlight w:val="cyan"/>
            <w:rPrChange w:id="2058" w:author="Matthew Pipkin" w:date="2020-09-07T16:21:00Z">
              <w:rPr>
                <w:bCs/>
              </w:rPr>
            </w:rPrChange>
          </w:rPr>
          <w:t xml:space="preserve">with </w:t>
        </w:r>
      </w:ins>
      <w:ins w:id="2059" w:author="Matthew Pipkin" w:date="2020-09-03T13:07:00Z">
        <w:r w:rsidR="001C155C" w:rsidRPr="00CE7400">
          <w:rPr>
            <w:bCs/>
            <w:highlight w:val="cyan"/>
            <w:rPrChange w:id="2060" w:author="Matthew Pipkin" w:date="2020-09-07T16:21:00Z">
              <w:rPr>
                <w:bCs/>
              </w:rPr>
            </w:rPrChange>
          </w:rPr>
          <w:t xml:space="preserve">signatures of both </w:t>
        </w:r>
      </w:ins>
      <w:ins w:id="2061" w:author="Matthew Pipkin" w:date="2020-08-21T19:14:00Z">
        <w:r w:rsidR="00B30D20" w:rsidRPr="00CE7400">
          <w:rPr>
            <w:bCs/>
            <w:highlight w:val="cyan"/>
            <w:rPrChange w:id="2062" w:author="Matthew Pipkin" w:date="2020-09-07T16:21:00Z">
              <w:rPr>
                <w:bCs/>
              </w:rPr>
            </w:rPrChange>
          </w:rPr>
          <w:t xml:space="preserve">naïve </w:t>
        </w:r>
      </w:ins>
      <w:ins w:id="2063" w:author="Matthew Pipkin" w:date="2020-09-02T17:40:00Z">
        <w:r w:rsidR="009456B0" w:rsidRPr="00CE7400">
          <w:rPr>
            <w:bCs/>
            <w:highlight w:val="cyan"/>
            <w:rPrChange w:id="2064" w:author="Matthew Pipkin" w:date="2020-09-07T16:21:00Z">
              <w:rPr>
                <w:bCs/>
              </w:rPr>
            </w:rPrChange>
          </w:rPr>
          <w:t>and T</w:t>
        </w:r>
        <w:r w:rsidR="009456B0" w:rsidRPr="00CE7400">
          <w:rPr>
            <w:bCs/>
            <w:highlight w:val="cyan"/>
            <w:vertAlign w:val="subscript"/>
            <w:rPrChange w:id="2065" w:author="Matthew Pipkin" w:date="2020-09-07T16:21:00Z">
              <w:rPr>
                <w:bCs/>
              </w:rPr>
            </w:rPrChange>
          </w:rPr>
          <w:t>MEM</w:t>
        </w:r>
        <w:r w:rsidR="009456B0" w:rsidRPr="00CE7400">
          <w:rPr>
            <w:bCs/>
            <w:highlight w:val="cyan"/>
            <w:rPrChange w:id="2066" w:author="Matthew Pipkin" w:date="2020-09-07T16:21:00Z">
              <w:rPr>
                <w:bCs/>
              </w:rPr>
            </w:rPrChange>
          </w:rPr>
          <w:t xml:space="preserve"> cel</w:t>
        </w:r>
      </w:ins>
      <w:ins w:id="2067" w:author="Matthew Pipkin" w:date="2020-09-02T17:41:00Z">
        <w:r w:rsidR="009456B0" w:rsidRPr="00CE7400">
          <w:rPr>
            <w:bCs/>
            <w:highlight w:val="cyan"/>
            <w:rPrChange w:id="2068" w:author="Matthew Pipkin" w:date="2020-09-07T16:21:00Z">
              <w:rPr>
                <w:bCs/>
              </w:rPr>
            </w:rPrChange>
          </w:rPr>
          <w:t>ls</w:t>
        </w:r>
      </w:ins>
      <w:ins w:id="2069" w:author="Matthew Pipkin" w:date="2020-08-21T19:19:00Z">
        <w:r w:rsidR="00360DF6" w:rsidRPr="00CE7400">
          <w:rPr>
            <w:bCs/>
            <w:highlight w:val="cyan"/>
            <w:rPrChange w:id="2070" w:author="Matthew Pipkin" w:date="2020-09-07T16:21:00Z">
              <w:rPr>
                <w:bCs/>
              </w:rPr>
            </w:rPrChange>
          </w:rPr>
          <w:t xml:space="preserve">, </w:t>
        </w:r>
      </w:ins>
      <w:ins w:id="2071" w:author="Matthew Pipkin" w:date="2020-09-03T13:09:00Z">
        <w:r w:rsidR="000D1461" w:rsidRPr="00CE7400">
          <w:rPr>
            <w:bCs/>
            <w:highlight w:val="cyan"/>
            <w:rPrChange w:id="2072" w:author="Matthew Pipkin" w:date="2020-09-07T16:21:00Z">
              <w:rPr>
                <w:bCs/>
              </w:rPr>
            </w:rPrChange>
          </w:rPr>
          <w:t>and had upregulated expression of the T</w:t>
        </w:r>
        <w:r w:rsidR="000D1461" w:rsidRPr="00CE7400">
          <w:rPr>
            <w:bCs/>
            <w:highlight w:val="cyan"/>
            <w:vertAlign w:val="subscript"/>
            <w:rPrChange w:id="2073" w:author="Matthew Pipkin" w:date="2020-09-07T16:21:00Z">
              <w:rPr>
                <w:bCs/>
              </w:rPr>
            </w:rPrChange>
          </w:rPr>
          <w:t>EFF</w:t>
        </w:r>
        <w:r w:rsidR="000D1461" w:rsidRPr="00CE7400">
          <w:rPr>
            <w:bCs/>
            <w:highlight w:val="cyan"/>
            <w:rPrChange w:id="2074" w:author="Matthew Pipkin" w:date="2020-09-07T16:21:00Z">
              <w:rPr>
                <w:bCs/>
              </w:rPr>
            </w:rPrChange>
          </w:rPr>
          <w:t>-associated genes</w:t>
        </w:r>
      </w:ins>
      <w:ins w:id="2075" w:author="Matthew Pipkin" w:date="2020-08-21T19:20:00Z">
        <w:r w:rsidR="00360DF6" w:rsidRPr="00CE7400">
          <w:rPr>
            <w:bCs/>
            <w:highlight w:val="cyan"/>
            <w:rPrChange w:id="2076" w:author="Matthew Pipkin" w:date="2020-09-07T16:21:00Z">
              <w:rPr>
                <w:bCs/>
              </w:rPr>
            </w:rPrChange>
          </w:rPr>
          <w:t xml:space="preserve"> </w:t>
        </w:r>
      </w:ins>
      <w:ins w:id="2077" w:author="Matthew Pipkin" w:date="2020-07-15T19:48:00Z">
        <w:r w:rsidR="000573D5" w:rsidRPr="00CE7400">
          <w:rPr>
            <w:bCs/>
            <w:i/>
            <w:iCs/>
            <w:highlight w:val="cyan"/>
            <w:rPrChange w:id="2078" w:author="Matthew Pipkin" w:date="2020-09-07T16:21:00Z">
              <w:rPr>
                <w:bCs/>
                <w:i/>
                <w:iCs/>
              </w:rPr>
            </w:rPrChange>
          </w:rPr>
          <w:t>Prdm1</w:t>
        </w:r>
      </w:ins>
      <w:ins w:id="2079" w:author="Matthew Pipkin" w:date="2020-08-21T19:13:00Z">
        <w:r w:rsidR="00B30D20" w:rsidRPr="00CE7400">
          <w:rPr>
            <w:bCs/>
            <w:i/>
            <w:iCs/>
            <w:highlight w:val="cyan"/>
            <w:rPrChange w:id="2080" w:author="Matthew Pipkin" w:date="2020-09-07T16:21:00Z">
              <w:rPr>
                <w:bCs/>
                <w:i/>
                <w:iCs/>
              </w:rPr>
            </w:rPrChange>
          </w:rPr>
          <w:t xml:space="preserve">, Tbx21 </w:t>
        </w:r>
        <w:r w:rsidR="00B30D20" w:rsidRPr="00CE7400">
          <w:rPr>
            <w:bCs/>
            <w:highlight w:val="cyan"/>
            <w:rPrChange w:id="2081" w:author="Matthew Pipkin" w:date="2020-09-07T16:21:00Z">
              <w:rPr>
                <w:bCs/>
              </w:rPr>
            </w:rPrChange>
          </w:rPr>
          <w:t xml:space="preserve">and </w:t>
        </w:r>
      </w:ins>
      <w:ins w:id="2082" w:author="Matthew Pipkin" w:date="2020-08-21T19:14:00Z">
        <w:r w:rsidR="00B30D20" w:rsidRPr="00CE7400">
          <w:rPr>
            <w:bCs/>
            <w:i/>
            <w:iCs/>
            <w:highlight w:val="cyan"/>
            <w:rPrChange w:id="2083" w:author="Matthew Pipkin" w:date="2020-09-07T16:21:00Z">
              <w:rPr>
                <w:bCs/>
                <w:i/>
                <w:iCs/>
              </w:rPr>
            </w:rPrChange>
          </w:rPr>
          <w:t>Runx2</w:t>
        </w:r>
      </w:ins>
      <w:ins w:id="2084" w:author="Matthew Pipkin" w:date="2020-08-21T20:06:00Z">
        <w:r w:rsidR="00BF564B" w:rsidRPr="00CE7400">
          <w:rPr>
            <w:bCs/>
            <w:highlight w:val="cyan"/>
            <w:rPrChange w:id="2085" w:author="Matthew Pipkin" w:date="2020-09-07T16:21:00Z">
              <w:rPr>
                <w:bCs/>
              </w:rPr>
            </w:rPrChange>
          </w:rPr>
          <w:t xml:space="preserve">, </w:t>
        </w:r>
      </w:ins>
      <w:ins w:id="2086" w:author="Matthew Pipkin" w:date="2020-09-03T13:08:00Z">
        <w:r w:rsidR="000D1461" w:rsidRPr="00CE7400">
          <w:rPr>
            <w:bCs/>
            <w:highlight w:val="cyan"/>
            <w:rPrChange w:id="2087" w:author="Matthew Pipkin" w:date="2020-09-07T16:21:00Z">
              <w:rPr>
                <w:bCs/>
              </w:rPr>
            </w:rPrChange>
          </w:rPr>
          <w:t>distinguishing them</w:t>
        </w:r>
      </w:ins>
      <w:ins w:id="2088" w:author="Matthew Pipkin" w:date="2020-09-02T17:41:00Z">
        <w:r w:rsidR="009456B0" w:rsidRPr="00CE7400">
          <w:rPr>
            <w:bCs/>
            <w:highlight w:val="cyan"/>
            <w:rPrChange w:id="2089" w:author="Matthew Pipkin" w:date="2020-09-07T16:21:00Z">
              <w:rPr>
                <w:bCs/>
              </w:rPr>
            </w:rPrChange>
          </w:rPr>
          <w:t xml:space="preserve"> from naïve cells</w:t>
        </w:r>
      </w:ins>
      <w:ins w:id="2090" w:author="Matthew Pipkin" w:date="2020-08-21T20:07:00Z">
        <w:r w:rsidR="00BF564B" w:rsidRPr="00CE7400">
          <w:rPr>
            <w:bCs/>
            <w:highlight w:val="cyan"/>
            <w:rPrChange w:id="2091" w:author="Matthew Pipkin" w:date="2020-09-07T16:21:00Z">
              <w:rPr>
                <w:bCs/>
              </w:rPr>
            </w:rPrChange>
          </w:rPr>
          <w:t>.</w:t>
        </w:r>
      </w:ins>
      <w:ins w:id="2092" w:author="Matthew Pipkin" w:date="2020-09-02T17:41:00Z">
        <w:r w:rsidR="009456B0" w:rsidRPr="00CE7400">
          <w:rPr>
            <w:bCs/>
            <w:highlight w:val="cyan"/>
            <w:rPrChange w:id="2093" w:author="Matthew Pipkin" w:date="2020-09-07T16:21:00Z">
              <w:rPr>
                <w:bCs/>
              </w:rPr>
            </w:rPrChange>
          </w:rPr>
          <w:t xml:space="preserve"> C</w:t>
        </w:r>
      </w:ins>
      <w:ins w:id="2094" w:author="Matthew Pipkin" w:date="2020-09-03T13:10:00Z">
        <w:r w:rsidR="000D1461" w:rsidRPr="00CE7400">
          <w:rPr>
            <w:bCs/>
            <w:highlight w:val="cyan"/>
            <w:rPrChange w:id="2095" w:author="Matthew Pipkin" w:date="2020-09-07T16:21:00Z">
              <w:rPr>
                <w:bCs/>
              </w:rPr>
            </w:rPrChange>
          </w:rPr>
          <w:t>luster P2 cells d</w:t>
        </w:r>
      </w:ins>
      <w:ins w:id="2096" w:author="Matthew Pipkin" w:date="2020-09-03T13:11:00Z">
        <w:r w:rsidR="000D1461" w:rsidRPr="00CE7400">
          <w:rPr>
            <w:bCs/>
            <w:highlight w:val="cyan"/>
            <w:rPrChange w:id="2097" w:author="Matthew Pipkin" w:date="2020-09-07T16:21:00Z">
              <w:rPr>
                <w:bCs/>
              </w:rPr>
            </w:rPrChange>
          </w:rPr>
          <w:t xml:space="preserve">eveloped by day 5 p.i. after either </w:t>
        </w:r>
      </w:ins>
      <w:ins w:id="2098" w:author="Matthew Pipkin" w:date="2020-09-02T17:41:00Z">
        <w:r w:rsidR="009456B0" w:rsidRPr="00CE7400">
          <w:rPr>
            <w:bCs/>
            <w:highlight w:val="cyan"/>
            <w:rPrChange w:id="2099" w:author="Matthew Pipkin" w:date="2020-09-07T16:21:00Z">
              <w:rPr>
                <w:bCs/>
              </w:rPr>
            </w:rPrChange>
          </w:rPr>
          <w:t>LCMV</w:t>
        </w:r>
        <w:r w:rsidR="009456B0" w:rsidRPr="00CE7400">
          <w:rPr>
            <w:bCs/>
            <w:highlight w:val="cyan"/>
            <w:vertAlign w:val="subscript"/>
            <w:rPrChange w:id="2100" w:author="Matthew Pipkin" w:date="2020-09-07T16:21:00Z">
              <w:rPr>
                <w:bCs/>
                <w:vertAlign w:val="subscript"/>
              </w:rPr>
            </w:rPrChange>
          </w:rPr>
          <w:t>Arm</w:t>
        </w:r>
        <w:r w:rsidR="009456B0" w:rsidRPr="00CE7400">
          <w:rPr>
            <w:bCs/>
            <w:highlight w:val="cyan"/>
            <w:rPrChange w:id="2101" w:author="Matthew Pipkin" w:date="2020-09-07T16:21:00Z">
              <w:rPr>
                <w:bCs/>
              </w:rPr>
            </w:rPrChange>
          </w:rPr>
          <w:t xml:space="preserve"> and LCMV</w:t>
        </w:r>
        <w:r w:rsidR="009456B0" w:rsidRPr="00CE7400">
          <w:rPr>
            <w:bCs/>
            <w:highlight w:val="cyan"/>
            <w:vertAlign w:val="subscript"/>
            <w:rPrChange w:id="2102" w:author="Matthew Pipkin" w:date="2020-09-07T16:21:00Z">
              <w:rPr>
                <w:bCs/>
                <w:vertAlign w:val="subscript"/>
              </w:rPr>
            </w:rPrChange>
          </w:rPr>
          <w:t>Cl13</w:t>
        </w:r>
        <w:r w:rsidR="009456B0" w:rsidRPr="00CE7400">
          <w:rPr>
            <w:bCs/>
            <w:highlight w:val="cyan"/>
            <w:rPrChange w:id="2103" w:author="Matthew Pipkin" w:date="2020-09-07T16:21:00Z">
              <w:rPr>
                <w:bCs/>
              </w:rPr>
            </w:rPrChange>
          </w:rPr>
          <w:t xml:space="preserve"> </w:t>
        </w:r>
      </w:ins>
      <w:ins w:id="2104" w:author="Matthew Pipkin" w:date="2020-09-03T13:11:00Z">
        <w:r w:rsidR="000D1461" w:rsidRPr="00CE7400">
          <w:rPr>
            <w:bCs/>
            <w:highlight w:val="cyan"/>
            <w:rPrChange w:id="2105" w:author="Matthew Pipkin" w:date="2020-09-07T16:21:00Z">
              <w:rPr>
                <w:bCs/>
              </w:rPr>
            </w:rPrChange>
          </w:rPr>
          <w:t xml:space="preserve">infection, </w:t>
        </w:r>
      </w:ins>
      <w:ins w:id="2106" w:author="Matthew Pipkin" w:date="2020-09-03T13:14:00Z">
        <w:r w:rsidR="000D1461" w:rsidRPr="00CE7400">
          <w:rPr>
            <w:bCs/>
            <w:highlight w:val="cyan"/>
            <w:rPrChange w:id="2107" w:author="Matthew Pipkin" w:date="2020-09-07T16:21:00Z">
              <w:rPr>
                <w:bCs/>
              </w:rPr>
            </w:rPrChange>
          </w:rPr>
          <w:t xml:space="preserve">and cells consistent with gene expression in P2 cells were readily identified </w:t>
        </w:r>
      </w:ins>
      <w:ins w:id="2108" w:author="Matthew Pipkin" w:date="2020-09-03T13:15:00Z">
        <w:r w:rsidR="000D1461" w:rsidRPr="00CE7400">
          <w:rPr>
            <w:bCs/>
            <w:highlight w:val="cyan"/>
            <w:rPrChange w:id="2109" w:author="Matthew Pipkin" w:date="2020-09-07T16:21:00Z">
              <w:rPr>
                <w:bCs/>
              </w:rPr>
            </w:rPrChange>
          </w:rPr>
          <w:t xml:space="preserve">by flow cytometry </w:t>
        </w:r>
      </w:ins>
      <w:ins w:id="2110" w:author="Matthew Pipkin" w:date="2020-09-03T13:14:00Z">
        <w:r w:rsidR="000D1461" w:rsidRPr="00CE7400">
          <w:rPr>
            <w:bCs/>
            <w:highlight w:val="cyan"/>
            <w:rPrChange w:id="2111" w:author="Matthew Pipkin" w:date="2020-09-07T16:21:00Z">
              <w:rPr>
                <w:bCs/>
              </w:rPr>
            </w:rPrChange>
          </w:rPr>
          <w:t xml:space="preserve">at this </w:t>
        </w:r>
      </w:ins>
      <w:ins w:id="2112" w:author="Matthew Pipkin" w:date="2020-09-03T13:15:00Z">
        <w:r w:rsidR="000D1461" w:rsidRPr="00CE7400">
          <w:rPr>
            <w:bCs/>
            <w:highlight w:val="cyan"/>
            <w:rPrChange w:id="2113" w:author="Matthew Pipkin" w:date="2020-09-07T16:21:00Z">
              <w:rPr>
                <w:bCs/>
              </w:rPr>
            </w:rPrChange>
          </w:rPr>
          <w:t>time</w:t>
        </w:r>
      </w:ins>
      <w:ins w:id="2114" w:author="Matthew Pipkin" w:date="2020-09-03T13:14:00Z">
        <w:r w:rsidR="000D1461" w:rsidRPr="00CE7400">
          <w:rPr>
            <w:bCs/>
            <w:highlight w:val="cyan"/>
            <w:rPrChange w:id="2115" w:author="Matthew Pipkin" w:date="2020-09-07T16:21:00Z">
              <w:rPr>
                <w:bCs/>
              </w:rPr>
            </w:rPrChange>
          </w:rPr>
          <w:t xml:space="preserve"> </w:t>
        </w:r>
      </w:ins>
      <w:ins w:id="2116" w:author="Matthew Pipkin" w:date="2020-09-03T13:15:00Z">
        <w:r w:rsidR="000D1461" w:rsidRPr="00CE7400">
          <w:rPr>
            <w:bCs/>
            <w:highlight w:val="cyan"/>
            <w:rPrChange w:id="2117" w:author="Matthew Pipkin" w:date="2020-09-07T16:21:00Z">
              <w:rPr>
                <w:bCs/>
              </w:rPr>
            </w:rPrChange>
          </w:rPr>
          <w:t>after</w:t>
        </w:r>
      </w:ins>
      <w:ins w:id="2118" w:author="Matthew Pipkin" w:date="2020-09-03T13:14:00Z">
        <w:r w:rsidR="000D1461" w:rsidRPr="00CE7400">
          <w:rPr>
            <w:bCs/>
            <w:highlight w:val="cyan"/>
            <w:rPrChange w:id="2119" w:author="Matthew Pipkin" w:date="2020-09-07T16:21:00Z">
              <w:rPr>
                <w:bCs/>
              </w:rPr>
            </w:rPrChange>
          </w:rPr>
          <w:t xml:space="preserve"> either LCMV</w:t>
        </w:r>
        <w:r w:rsidR="000D1461" w:rsidRPr="00CE7400">
          <w:rPr>
            <w:bCs/>
            <w:highlight w:val="cyan"/>
            <w:vertAlign w:val="subscript"/>
            <w:rPrChange w:id="2120" w:author="Matthew Pipkin" w:date="2020-09-07T16:21:00Z">
              <w:rPr>
                <w:bCs/>
                <w:vertAlign w:val="subscript"/>
              </w:rPr>
            </w:rPrChange>
          </w:rPr>
          <w:t xml:space="preserve">Arm  </w:t>
        </w:r>
        <w:r w:rsidR="000D1461" w:rsidRPr="00CE7400">
          <w:rPr>
            <w:bCs/>
            <w:highlight w:val="cyan"/>
            <w:rPrChange w:id="2121" w:author="Matthew Pipkin" w:date="2020-09-07T16:21:00Z">
              <w:rPr>
                <w:bCs/>
              </w:rPr>
            </w:rPrChange>
          </w:rPr>
          <w:t>or</w:t>
        </w:r>
        <w:r w:rsidR="000D1461" w:rsidRPr="00CE7400">
          <w:rPr>
            <w:bCs/>
            <w:highlight w:val="cyan"/>
            <w:vertAlign w:val="subscript"/>
            <w:rPrChange w:id="2122" w:author="Matthew Pipkin" w:date="2020-09-07T16:21:00Z">
              <w:rPr>
                <w:bCs/>
                <w:vertAlign w:val="subscript"/>
              </w:rPr>
            </w:rPrChange>
          </w:rPr>
          <w:t xml:space="preserve"> </w:t>
        </w:r>
        <w:r w:rsidR="000D1461" w:rsidRPr="00CE7400">
          <w:rPr>
            <w:bCs/>
            <w:highlight w:val="cyan"/>
            <w:rPrChange w:id="2123" w:author="Matthew Pipkin" w:date="2020-09-07T16:21:00Z">
              <w:rPr>
                <w:bCs/>
              </w:rPr>
            </w:rPrChange>
          </w:rPr>
          <w:t>LCMV</w:t>
        </w:r>
        <w:r w:rsidR="000D1461" w:rsidRPr="00CE7400">
          <w:rPr>
            <w:bCs/>
            <w:highlight w:val="cyan"/>
            <w:vertAlign w:val="subscript"/>
            <w:rPrChange w:id="2124" w:author="Matthew Pipkin" w:date="2020-09-07T16:21:00Z">
              <w:rPr>
                <w:bCs/>
                <w:vertAlign w:val="subscript"/>
              </w:rPr>
            </w:rPrChange>
          </w:rPr>
          <w:t>Cl13</w:t>
        </w:r>
      </w:ins>
      <w:ins w:id="2125" w:author="Matthew Pipkin" w:date="2020-09-03T13:15:00Z">
        <w:r w:rsidR="000D1461" w:rsidRPr="00CE7400">
          <w:rPr>
            <w:bCs/>
            <w:highlight w:val="cyan"/>
            <w:vertAlign w:val="subscript"/>
            <w:rPrChange w:id="2126" w:author="Matthew Pipkin" w:date="2020-09-07T16:21:00Z">
              <w:rPr>
                <w:bCs/>
                <w:vertAlign w:val="subscript"/>
              </w:rPr>
            </w:rPrChange>
          </w:rPr>
          <w:t xml:space="preserve"> </w:t>
        </w:r>
        <w:r w:rsidR="000D1461" w:rsidRPr="00CE7400">
          <w:rPr>
            <w:bCs/>
            <w:highlight w:val="cyan"/>
            <w:rPrChange w:id="2127" w:author="Matthew Pipkin" w:date="2020-09-07T16:21:00Z">
              <w:rPr>
                <w:bCs/>
              </w:rPr>
            </w:rPrChange>
          </w:rPr>
          <w:t>infection</w:t>
        </w:r>
      </w:ins>
      <w:ins w:id="2128" w:author="Matthew Pipkin" w:date="2020-09-03T13:14:00Z">
        <w:r w:rsidR="000D1461" w:rsidRPr="00CE7400">
          <w:rPr>
            <w:bCs/>
            <w:highlight w:val="cyan"/>
            <w:rPrChange w:id="2129" w:author="Matthew Pipkin" w:date="2020-09-07T16:21:00Z">
              <w:rPr>
                <w:bCs/>
              </w:rPr>
            </w:rPrChange>
          </w:rPr>
          <w:t xml:space="preserve">, indicating they develop </w:t>
        </w:r>
      </w:ins>
      <w:ins w:id="2130" w:author="Matthew Pipkin" w:date="2020-09-03T13:15:00Z">
        <w:r w:rsidR="000D1461" w:rsidRPr="00CE7400">
          <w:rPr>
            <w:bCs/>
            <w:highlight w:val="cyan"/>
            <w:rPrChange w:id="2131" w:author="Matthew Pipkin" w:date="2020-09-07T16:21:00Z">
              <w:rPr>
                <w:bCs/>
              </w:rPr>
            </w:rPrChange>
          </w:rPr>
          <w:t>rapidly</w:t>
        </w:r>
      </w:ins>
      <w:ins w:id="2132" w:author="Matthew Pipkin" w:date="2020-09-03T13:14:00Z">
        <w:r w:rsidR="000D1461" w:rsidRPr="00CE7400">
          <w:rPr>
            <w:bCs/>
            <w:highlight w:val="cyan"/>
            <w:rPrChange w:id="2133" w:author="Matthew Pipkin" w:date="2020-09-07T16:21:00Z">
              <w:rPr>
                <w:bCs/>
              </w:rPr>
            </w:rPrChange>
          </w:rPr>
          <w:t xml:space="preserve"> in both settings. </w:t>
        </w:r>
      </w:ins>
      <w:ins w:id="2134" w:author="Matthew Pipkin" w:date="2020-09-03T13:15:00Z">
        <w:r w:rsidR="000D1461" w:rsidRPr="00CE7400">
          <w:rPr>
            <w:bCs/>
            <w:highlight w:val="cyan"/>
            <w:rPrChange w:id="2135" w:author="Matthew Pipkin" w:date="2020-09-07T16:21:00Z">
              <w:rPr>
                <w:bCs/>
              </w:rPr>
            </w:rPrChange>
          </w:rPr>
          <w:t>However, these T</w:t>
        </w:r>
        <w:r w:rsidR="000D1461" w:rsidRPr="00CE7400">
          <w:rPr>
            <w:bCs/>
            <w:highlight w:val="cyan"/>
            <w:vertAlign w:val="subscript"/>
            <w:rPrChange w:id="2136" w:author="Matthew Pipkin" w:date="2020-09-07T16:21:00Z">
              <w:rPr>
                <w:bCs/>
              </w:rPr>
            </w:rPrChange>
          </w:rPr>
          <w:t>STEM</w:t>
        </w:r>
      </w:ins>
      <w:ins w:id="2137" w:author="Matthew Pipkin" w:date="2020-09-03T13:17:00Z">
        <w:r w:rsidR="000D1461" w:rsidRPr="00CE7400">
          <w:rPr>
            <w:bCs/>
            <w:highlight w:val="cyan"/>
            <w:rPrChange w:id="2138" w:author="Matthew Pipkin" w:date="2020-09-07T16:21:00Z">
              <w:rPr>
                <w:bCs/>
              </w:rPr>
            </w:rPrChange>
          </w:rPr>
          <w:t>-</w:t>
        </w:r>
      </w:ins>
      <w:ins w:id="2139" w:author="Matthew Pipkin" w:date="2020-09-03T13:15:00Z">
        <w:r w:rsidR="000D1461" w:rsidRPr="00CE7400">
          <w:rPr>
            <w:bCs/>
            <w:highlight w:val="cyan"/>
            <w:rPrChange w:id="2140" w:author="Matthew Pipkin" w:date="2020-09-07T16:21:00Z">
              <w:rPr>
                <w:bCs/>
              </w:rPr>
            </w:rPrChange>
          </w:rPr>
          <w:t xml:space="preserve">like cells </w:t>
        </w:r>
      </w:ins>
      <w:ins w:id="2141" w:author="Matthew Pipkin" w:date="2020-09-03T13:11:00Z">
        <w:r w:rsidR="000D1461" w:rsidRPr="00CE7400">
          <w:rPr>
            <w:bCs/>
            <w:highlight w:val="cyan"/>
            <w:rPrChange w:id="2142" w:author="Matthew Pipkin" w:date="2020-09-07T16:21:00Z">
              <w:rPr>
                <w:bCs/>
              </w:rPr>
            </w:rPrChange>
          </w:rPr>
          <w:t>in LCMV</w:t>
        </w:r>
        <w:r w:rsidR="000D1461" w:rsidRPr="00CE7400">
          <w:rPr>
            <w:bCs/>
            <w:highlight w:val="cyan"/>
            <w:vertAlign w:val="subscript"/>
            <w:rPrChange w:id="2143" w:author="Matthew Pipkin" w:date="2020-09-07T16:21:00Z">
              <w:rPr>
                <w:bCs/>
              </w:rPr>
            </w:rPrChange>
          </w:rPr>
          <w:t>Cl13</w:t>
        </w:r>
        <w:r w:rsidR="000D1461" w:rsidRPr="00CE7400">
          <w:rPr>
            <w:bCs/>
            <w:highlight w:val="cyan"/>
            <w:rPrChange w:id="2144" w:author="Matthew Pipkin" w:date="2020-09-07T16:21:00Z">
              <w:rPr>
                <w:bCs/>
              </w:rPr>
            </w:rPrChange>
          </w:rPr>
          <w:t>-infected hosts</w:t>
        </w:r>
      </w:ins>
      <w:ins w:id="2145" w:author="Matthew Pipkin" w:date="2020-09-03T13:15:00Z">
        <w:r w:rsidR="000D1461" w:rsidRPr="00CE7400">
          <w:rPr>
            <w:bCs/>
            <w:highlight w:val="cyan"/>
            <w:rPrChange w:id="2146" w:author="Matthew Pipkin" w:date="2020-09-07T16:21:00Z">
              <w:rPr>
                <w:bCs/>
              </w:rPr>
            </w:rPrChange>
          </w:rPr>
          <w:t xml:space="preserve"> </w:t>
        </w:r>
      </w:ins>
      <w:ins w:id="2147" w:author="Matthew Pipkin" w:date="2020-09-03T13:16:00Z">
        <w:r w:rsidR="000D1461" w:rsidRPr="00CE7400">
          <w:rPr>
            <w:bCs/>
            <w:highlight w:val="cyan"/>
            <w:rPrChange w:id="2148" w:author="Matthew Pipkin" w:date="2020-09-07T16:21:00Z">
              <w:rPr>
                <w:bCs/>
              </w:rPr>
            </w:rPrChange>
          </w:rPr>
          <w:t>were more prevalent</w:t>
        </w:r>
      </w:ins>
      <w:ins w:id="2149" w:author="Matthew Pipkin" w:date="2020-09-03T13:17:00Z">
        <w:r w:rsidR="000D1461" w:rsidRPr="00CE7400">
          <w:rPr>
            <w:bCs/>
            <w:highlight w:val="cyan"/>
            <w:rPrChange w:id="2150" w:author="Matthew Pipkin" w:date="2020-09-07T16:21:00Z">
              <w:rPr>
                <w:bCs/>
              </w:rPr>
            </w:rPrChange>
          </w:rPr>
          <w:t xml:space="preserve">, </w:t>
        </w:r>
      </w:ins>
      <w:ins w:id="2151" w:author="Matthew Pipkin" w:date="2020-09-03T13:16:00Z">
        <w:r w:rsidR="000D1461" w:rsidRPr="00CE7400">
          <w:rPr>
            <w:bCs/>
            <w:highlight w:val="cyan"/>
            <w:rPrChange w:id="2152" w:author="Matthew Pipkin" w:date="2020-09-07T16:21:00Z">
              <w:rPr>
                <w:bCs/>
              </w:rPr>
            </w:rPrChange>
          </w:rPr>
          <w:t xml:space="preserve">and </w:t>
        </w:r>
      </w:ins>
      <w:ins w:id="2153" w:author="Matthew Pipkin" w:date="2020-09-03T13:13:00Z">
        <w:r w:rsidR="000D1461" w:rsidRPr="00CE7400">
          <w:rPr>
            <w:bCs/>
            <w:highlight w:val="cyan"/>
            <w:rPrChange w:id="2154" w:author="Matthew Pipkin" w:date="2020-09-07T16:21:00Z">
              <w:rPr>
                <w:bCs/>
              </w:rPr>
            </w:rPrChange>
          </w:rPr>
          <w:t xml:space="preserve">exhibited </w:t>
        </w:r>
      </w:ins>
      <w:ins w:id="2155" w:author="Matthew Pipkin" w:date="2020-09-03T13:14:00Z">
        <w:r w:rsidR="000D1461" w:rsidRPr="00CE7400">
          <w:rPr>
            <w:bCs/>
            <w:highlight w:val="cyan"/>
            <w:rPrChange w:id="2156" w:author="Matthew Pipkin" w:date="2020-09-07T16:21:00Z">
              <w:rPr>
                <w:bCs/>
              </w:rPr>
            </w:rPrChange>
          </w:rPr>
          <w:t xml:space="preserve">distinct enrichments of multiple </w:t>
        </w:r>
      </w:ins>
      <w:ins w:id="2157" w:author="Matthew Pipkin" w:date="2020-09-03T13:16:00Z">
        <w:r w:rsidR="000D1461" w:rsidRPr="00CE7400">
          <w:rPr>
            <w:bCs/>
            <w:highlight w:val="cyan"/>
            <w:rPrChange w:id="2158" w:author="Matthew Pipkin" w:date="2020-09-07T16:21:00Z">
              <w:rPr>
                <w:bCs/>
              </w:rPr>
            </w:rPrChange>
          </w:rPr>
          <w:t>gene expression signatures</w:t>
        </w:r>
      </w:ins>
      <w:ins w:id="2159" w:author="Matthew Pipkin" w:date="2020-09-03T13:17:00Z">
        <w:r w:rsidR="000D1461" w:rsidRPr="00CE7400">
          <w:rPr>
            <w:bCs/>
            <w:highlight w:val="cyan"/>
            <w:rPrChange w:id="2160" w:author="Matthew Pipkin" w:date="2020-09-07T16:21:00Z">
              <w:rPr>
                <w:bCs/>
              </w:rPr>
            </w:rPrChange>
          </w:rPr>
          <w:t>,</w:t>
        </w:r>
      </w:ins>
      <w:ins w:id="2161" w:author="Matthew Pipkin" w:date="2020-09-03T13:16:00Z">
        <w:r w:rsidR="000D1461" w:rsidRPr="00CE7400">
          <w:rPr>
            <w:bCs/>
            <w:highlight w:val="cyan"/>
            <w:rPrChange w:id="2162" w:author="Matthew Pipkin" w:date="2020-09-07T16:21:00Z">
              <w:rPr>
                <w:bCs/>
              </w:rPr>
            </w:rPrChange>
          </w:rPr>
          <w:t xml:space="preserve"> compared to those from LCMVArm-infected hosts</w:t>
        </w:r>
      </w:ins>
      <w:ins w:id="2163" w:author="Matthew Pipkin" w:date="2020-09-03T13:12:00Z">
        <w:r w:rsidR="000D1461" w:rsidRPr="00CE7400">
          <w:rPr>
            <w:bCs/>
            <w:highlight w:val="cyan"/>
            <w:rPrChange w:id="2164" w:author="Matthew Pipkin" w:date="2020-09-07T16:21:00Z">
              <w:rPr>
                <w:bCs/>
              </w:rPr>
            </w:rPrChange>
          </w:rPr>
          <w:t xml:space="preserve">. </w:t>
        </w:r>
      </w:ins>
      <w:ins w:id="2165" w:author="Matthew Pipkin" w:date="2020-09-03T13:16:00Z">
        <w:r w:rsidR="000D1461" w:rsidRPr="00CE7400">
          <w:rPr>
            <w:bCs/>
            <w:highlight w:val="cyan"/>
            <w:rPrChange w:id="2166" w:author="Matthew Pipkin" w:date="2020-09-07T16:21:00Z">
              <w:rPr>
                <w:bCs/>
              </w:rPr>
            </w:rPrChange>
          </w:rPr>
          <w:t xml:space="preserve">These results </w:t>
        </w:r>
      </w:ins>
      <w:ins w:id="2167" w:author="Matthew Pipkin" w:date="2020-09-03T13:18:00Z">
        <w:r w:rsidR="00DC6C2C" w:rsidRPr="00CE7400">
          <w:rPr>
            <w:bCs/>
            <w:highlight w:val="cyan"/>
            <w:rPrChange w:id="2168" w:author="Matthew Pipkin" w:date="2020-09-07T16:21:00Z">
              <w:rPr>
                <w:bCs/>
              </w:rPr>
            </w:rPrChange>
          </w:rPr>
          <w:t>imply</w:t>
        </w:r>
      </w:ins>
      <w:ins w:id="2169" w:author="Matthew Pipkin" w:date="2020-08-21T19:22:00Z">
        <w:r w:rsidR="00052C1A" w:rsidRPr="00CE7400">
          <w:rPr>
            <w:bCs/>
            <w:highlight w:val="cyan"/>
            <w:rPrChange w:id="2170" w:author="Matthew Pipkin" w:date="2020-09-07T16:21:00Z">
              <w:rPr>
                <w:bCs/>
              </w:rPr>
            </w:rPrChange>
          </w:rPr>
          <w:t xml:space="preserve"> </w:t>
        </w:r>
      </w:ins>
      <w:ins w:id="2171" w:author="Matthew Pipkin" w:date="2020-08-21T19:16:00Z">
        <w:r w:rsidR="00B30D20" w:rsidRPr="00CE7400">
          <w:rPr>
            <w:bCs/>
            <w:highlight w:val="cyan"/>
            <w:rPrChange w:id="2172" w:author="Matthew Pipkin" w:date="2020-09-07T16:21:00Z">
              <w:rPr>
                <w:bCs/>
              </w:rPr>
            </w:rPrChange>
          </w:rPr>
          <w:t>T</w:t>
        </w:r>
        <w:r w:rsidR="00B30D20" w:rsidRPr="00CE7400">
          <w:rPr>
            <w:bCs/>
            <w:highlight w:val="cyan"/>
            <w:vertAlign w:val="subscript"/>
            <w:rPrChange w:id="2173" w:author="Matthew Pipkin" w:date="2020-09-07T16:21:00Z">
              <w:rPr>
                <w:bCs/>
              </w:rPr>
            </w:rPrChange>
          </w:rPr>
          <w:t>STEM</w:t>
        </w:r>
        <w:r w:rsidR="00B30D20" w:rsidRPr="00CE7400">
          <w:rPr>
            <w:bCs/>
            <w:highlight w:val="cyan"/>
            <w:rPrChange w:id="2174" w:author="Matthew Pipkin" w:date="2020-09-07T16:21:00Z">
              <w:rPr>
                <w:bCs/>
              </w:rPr>
            </w:rPrChange>
          </w:rPr>
          <w:t xml:space="preserve"> cells develop in a dedicated lineage</w:t>
        </w:r>
      </w:ins>
      <w:ins w:id="2175" w:author="Matthew Pipkin" w:date="2020-09-03T13:16:00Z">
        <w:r w:rsidR="000D1461" w:rsidRPr="00CE7400">
          <w:rPr>
            <w:bCs/>
            <w:highlight w:val="cyan"/>
            <w:rPrChange w:id="2176" w:author="Matthew Pipkin" w:date="2020-09-07T16:21:00Z">
              <w:rPr>
                <w:bCs/>
              </w:rPr>
            </w:rPrChange>
          </w:rPr>
          <w:t xml:space="preserve"> at early times after </w:t>
        </w:r>
      </w:ins>
      <w:ins w:id="2177" w:author="Matthew Pipkin" w:date="2020-09-03T13:17:00Z">
        <w:r w:rsidR="000D1461" w:rsidRPr="00CE7400">
          <w:rPr>
            <w:bCs/>
            <w:highlight w:val="cyan"/>
            <w:rPrChange w:id="2178" w:author="Matthew Pipkin" w:date="2020-09-07T16:21:00Z">
              <w:rPr>
                <w:bCs/>
              </w:rPr>
            </w:rPrChange>
          </w:rPr>
          <w:t>either acute or chronic viral infection</w:t>
        </w:r>
      </w:ins>
      <w:ins w:id="2179" w:author="Matthew Pipkin" w:date="2020-09-03T13:18:00Z">
        <w:r w:rsidR="000D1461" w:rsidRPr="00CE7400">
          <w:rPr>
            <w:bCs/>
            <w:highlight w:val="cyan"/>
            <w:rPrChange w:id="2180" w:author="Matthew Pipkin" w:date="2020-09-07T16:21:00Z">
              <w:rPr>
                <w:bCs/>
              </w:rPr>
            </w:rPrChange>
          </w:rPr>
          <w:t>, but are distinct</w:t>
        </w:r>
        <w:r w:rsidR="00226C32" w:rsidRPr="00CE7400">
          <w:rPr>
            <w:bCs/>
            <w:highlight w:val="cyan"/>
            <w:rPrChange w:id="2181" w:author="Matthew Pipkin" w:date="2020-09-07T16:21:00Z">
              <w:rPr>
                <w:bCs/>
              </w:rPr>
            </w:rPrChange>
          </w:rPr>
          <w:t xml:space="preserve"> in each </w:t>
        </w:r>
        <w:r w:rsidR="00506CFC" w:rsidRPr="00CE7400">
          <w:rPr>
            <w:bCs/>
            <w:highlight w:val="cyan"/>
            <w:rPrChange w:id="2182" w:author="Matthew Pipkin" w:date="2020-09-07T16:21:00Z">
              <w:rPr>
                <w:bCs/>
              </w:rPr>
            </w:rPrChange>
          </w:rPr>
          <w:t>setting</w:t>
        </w:r>
      </w:ins>
      <w:ins w:id="2183" w:author="Matthew Pipkin" w:date="2020-09-03T13:17:00Z">
        <w:r w:rsidR="000D1461" w:rsidRPr="00CE7400">
          <w:rPr>
            <w:bCs/>
            <w:highlight w:val="cyan"/>
            <w:rPrChange w:id="2184" w:author="Matthew Pipkin" w:date="2020-09-07T16:21:00Z">
              <w:rPr>
                <w:bCs/>
              </w:rPr>
            </w:rPrChange>
          </w:rPr>
          <w:t>.</w:t>
        </w:r>
      </w:ins>
      <w:ins w:id="2185" w:author="Matthew Pipkin" w:date="2020-08-21T19:17:00Z">
        <w:r w:rsidR="00B30D20" w:rsidRPr="00CE7400">
          <w:rPr>
            <w:bCs/>
            <w:highlight w:val="cyan"/>
            <w:rPrChange w:id="2186" w:author="Matthew Pipkin" w:date="2020-09-07T16:21:00Z">
              <w:rPr>
                <w:bCs/>
              </w:rPr>
            </w:rPrChange>
          </w:rPr>
          <w:t xml:space="preserve"> </w:t>
        </w:r>
      </w:ins>
    </w:p>
    <w:p w14:paraId="52155EDC" w14:textId="05956377" w:rsidR="00E210F9" w:rsidRPr="00CE7400" w:rsidDel="007908AC" w:rsidRDefault="00181C1E">
      <w:pPr>
        <w:pStyle w:val="Paragraph"/>
        <w:rPr>
          <w:del w:id="2187" w:author="Matthew Pipkin" w:date="2020-08-21T20:18:00Z"/>
          <w:bCs/>
          <w:highlight w:val="cyan"/>
          <w:rPrChange w:id="2188" w:author="Matthew Pipkin" w:date="2020-09-07T16:21:00Z">
            <w:rPr>
              <w:del w:id="2189" w:author="Matthew Pipkin" w:date="2020-08-21T20:18:00Z"/>
              <w:bCs/>
            </w:rPr>
          </w:rPrChange>
        </w:rPr>
      </w:pPr>
      <w:del w:id="2190" w:author="Matthew Pipkin" w:date="2020-08-21T19:17:00Z">
        <w:r w:rsidRPr="00CE7400" w:rsidDel="00B30D20">
          <w:rPr>
            <w:bCs/>
            <w:highlight w:val="cyan"/>
            <w:rPrChange w:id="2191" w:author="Matthew Pipkin" w:date="2020-09-07T16:21:00Z">
              <w:rPr>
                <w:bCs/>
              </w:rPr>
            </w:rPrChange>
          </w:rPr>
          <w:delText>demonstrating that T</w:delText>
        </w:r>
        <w:r w:rsidRPr="00CE7400" w:rsidDel="00B30D20">
          <w:rPr>
            <w:bCs/>
            <w:highlight w:val="cyan"/>
            <w:vertAlign w:val="subscript"/>
            <w:rPrChange w:id="2192" w:author="Matthew Pipkin" w:date="2020-09-07T16:21:00Z">
              <w:rPr>
                <w:bCs/>
                <w:vertAlign w:val="subscript"/>
              </w:rPr>
            </w:rPrChange>
          </w:rPr>
          <w:delText>STEM</w:delText>
        </w:r>
        <w:r w:rsidRPr="00CE7400" w:rsidDel="00B30D20">
          <w:rPr>
            <w:bCs/>
            <w:highlight w:val="cyan"/>
            <w:rPrChange w:id="2193" w:author="Matthew Pipkin" w:date="2020-09-07T16:21:00Z">
              <w:rPr>
                <w:bCs/>
              </w:rPr>
            </w:rPrChange>
          </w:rPr>
          <w:delText xml:space="preserve"> cells arise </w:delText>
        </w:r>
      </w:del>
      <w:del w:id="2194" w:author="Matthew Pipkin" w:date="2020-07-15T19:08:00Z">
        <w:r w:rsidRPr="00CE7400" w:rsidDel="004E2C04">
          <w:rPr>
            <w:bCs/>
            <w:highlight w:val="cyan"/>
            <w:rPrChange w:id="2195" w:author="Matthew Pipkin" w:date="2020-09-07T16:21:00Z">
              <w:rPr>
                <w:bCs/>
              </w:rPr>
            </w:rPrChange>
          </w:rPr>
          <w:delText>by day 5 p.i.,</w:delText>
        </w:r>
      </w:del>
      <w:del w:id="2196" w:author="Matthew Pipkin" w:date="2020-08-21T19:17:00Z">
        <w:r w:rsidRPr="00CE7400" w:rsidDel="00B30D20">
          <w:rPr>
            <w:bCs/>
            <w:highlight w:val="cyan"/>
            <w:rPrChange w:id="2197" w:author="Matthew Pipkin" w:date="2020-09-07T16:21:00Z">
              <w:rPr>
                <w:bCs/>
              </w:rPr>
            </w:rPrChange>
          </w:rPr>
          <w:delText xml:space="preserve"> in both settings.</w:delText>
        </w:r>
        <w:r w:rsidR="00672006" w:rsidRPr="00CE7400" w:rsidDel="00B30D20">
          <w:rPr>
            <w:bCs/>
            <w:highlight w:val="cyan"/>
            <w:rPrChange w:id="2198" w:author="Matthew Pipkin" w:date="2020-09-07T16:21:00Z">
              <w:rPr>
                <w:bCs/>
              </w:rPr>
            </w:rPrChange>
          </w:rPr>
          <w:delText xml:space="preserve"> </w:delText>
        </w:r>
      </w:del>
      <w:del w:id="2199" w:author="Matthew Pipkin" w:date="2020-07-14T12:07:00Z">
        <w:r w:rsidR="00587CD5" w:rsidRPr="00CE7400" w:rsidDel="00B722D5">
          <w:rPr>
            <w:bCs/>
            <w:highlight w:val="cyan"/>
            <w:rPrChange w:id="2200" w:author="Matthew Pipkin" w:date="2020-09-07T16:21:00Z">
              <w:rPr>
                <w:bCs/>
              </w:rPr>
            </w:rPrChange>
          </w:rPr>
          <w:delText>However</w:delText>
        </w:r>
      </w:del>
      <w:del w:id="2201" w:author="Matthew Pipkin" w:date="2020-08-21T19:17:00Z">
        <w:r w:rsidRPr="00CE7400" w:rsidDel="00B30D20">
          <w:rPr>
            <w:bCs/>
            <w:highlight w:val="cyan"/>
            <w:rPrChange w:id="2202" w:author="Matthew Pipkin" w:date="2020-09-07T16:21:00Z">
              <w:rPr>
                <w:bCs/>
              </w:rPr>
            </w:rPrChange>
          </w:rPr>
          <w:delText>,</w:delText>
        </w:r>
        <w:r w:rsidR="00466988" w:rsidRPr="00CE7400" w:rsidDel="00B30D20">
          <w:rPr>
            <w:bCs/>
            <w:highlight w:val="cyan"/>
            <w:rPrChange w:id="2203" w:author="Matthew Pipkin" w:date="2020-09-07T16:21:00Z">
              <w:rPr>
                <w:bCs/>
              </w:rPr>
            </w:rPrChange>
          </w:rPr>
          <w:delText xml:space="preserve"> </w:delText>
        </w:r>
      </w:del>
      <w:del w:id="2204" w:author="Matthew Pipkin" w:date="2020-08-21T20:18:00Z">
        <w:r w:rsidR="00466988" w:rsidRPr="00CE7400" w:rsidDel="007908AC">
          <w:rPr>
            <w:bCs/>
            <w:highlight w:val="cyan"/>
            <w:rPrChange w:id="2205" w:author="Matthew Pipkin" w:date="2020-09-07T16:21:00Z">
              <w:rPr>
                <w:bCs/>
              </w:rPr>
            </w:rPrChange>
          </w:rPr>
          <w:delText>c</w:delText>
        </w:r>
        <w:r w:rsidR="0091263A" w:rsidRPr="00CE7400" w:rsidDel="007908AC">
          <w:rPr>
            <w:bCs/>
            <w:highlight w:val="cyan"/>
            <w:rPrChange w:id="2206" w:author="Matthew Pipkin" w:date="2020-09-07T16:21:00Z">
              <w:rPr>
                <w:bCs/>
              </w:rPr>
            </w:rPrChange>
          </w:rPr>
          <w:delText>ells</w:delText>
        </w:r>
        <w:r w:rsidR="009A32E7" w:rsidRPr="00CE7400" w:rsidDel="007908AC">
          <w:rPr>
            <w:bCs/>
            <w:highlight w:val="cyan"/>
            <w:rPrChange w:id="2207" w:author="Matthew Pipkin" w:date="2020-09-07T16:21:00Z">
              <w:rPr>
                <w:bCs/>
              </w:rPr>
            </w:rPrChange>
          </w:rPr>
          <w:delText xml:space="preserve"> </w:delText>
        </w:r>
        <w:r w:rsidR="00466988" w:rsidRPr="00CE7400" w:rsidDel="007908AC">
          <w:rPr>
            <w:bCs/>
            <w:highlight w:val="cyan"/>
            <w:rPrChange w:id="2208" w:author="Matthew Pipkin" w:date="2020-09-07T16:21:00Z">
              <w:rPr>
                <w:bCs/>
              </w:rPr>
            </w:rPrChange>
          </w:rPr>
          <w:delText>responding to LCVM</w:delText>
        </w:r>
        <w:r w:rsidR="00466988" w:rsidRPr="00CE7400" w:rsidDel="007908AC">
          <w:rPr>
            <w:bCs/>
            <w:highlight w:val="cyan"/>
            <w:vertAlign w:val="subscript"/>
            <w:rPrChange w:id="2209" w:author="Matthew Pipkin" w:date="2020-09-07T16:21:00Z">
              <w:rPr>
                <w:bCs/>
                <w:vertAlign w:val="subscript"/>
              </w:rPr>
            </w:rPrChange>
          </w:rPr>
          <w:delText>Cl13</w:delText>
        </w:r>
        <w:r w:rsidR="00466988" w:rsidRPr="00CE7400" w:rsidDel="007908AC">
          <w:rPr>
            <w:bCs/>
            <w:highlight w:val="cyan"/>
            <w:rPrChange w:id="2210" w:author="Matthew Pipkin" w:date="2020-09-07T16:21:00Z">
              <w:rPr>
                <w:bCs/>
              </w:rPr>
            </w:rPrChange>
          </w:rPr>
          <w:delText xml:space="preserve"> were more </w:delText>
        </w:r>
        <w:r w:rsidR="00587CD5" w:rsidRPr="00CE7400" w:rsidDel="007908AC">
          <w:rPr>
            <w:bCs/>
            <w:highlight w:val="cyan"/>
            <w:rPrChange w:id="2211" w:author="Matthew Pipkin" w:date="2020-09-07T16:21:00Z">
              <w:rPr>
                <w:bCs/>
              </w:rPr>
            </w:rPrChange>
          </w:rPr>
          <w:delText xml:space="preserve">abundant </w:delText>
        </w:r>
      </w:del>
      <w:del w:id="2212" w:author="Matthew Pipkin" w:date="2020-08-21T20:08:00Z">
        <w:r w:rsidR="00587CD5" w:rsidRPr="00CE7400" w:rsidDel="00D6628E">
          <w:rPr>
            <w:bCs/>
            <w:highlight w:val="cyan"/>
            <w:rPrChange w:id="2213" w:author="Matthew Pipkin" w:date="2020-09-07T16:21:00Z">
              <w:rPr>
                <w:bCs/>
              </w:rPr>
            </w:rPrChange>
          </w:rPr>
          <w:delText>in P2</w:delText>
        </w:r>
      </w:del>
      <w:del w:id="2214" w:author="Matthew Pipkin" w:date="2020-08-21T20:18:00Z">
        <w:r w:rsidR="00587CD5" w:rsidRPr="00CE7400" w:rsidDel="007908AC">
          <w:rPr>
            <w:bCs/>
            <w:highlight w:val="cyan"/>
            <w:rPrChange w:id="2215" w:author="Matthew Pipkin" w:date="2020-09-07T16:21:00Z">
              <w:rPr>
                <w:bCs/>
              </w:rPr>
            </w:rPrChange>
          </w:rPr>
          <w:delText xml:space="preserve">, </w:delText>
        </w:r>
      </w:del>
      <w:del w:id="2216" w:author="Matthew Pipkin" w:date="2020-07-13T14:23:00Z">
        <w:r w:rsidR="0017713F" w:rsidRPr="00CE7400" w:rsidDel="005C36F6">
          <w:rPr>
            <w:bCs/>
            <w:highlight w:val="cyan"/>
            <w:rPrChange w:id="2217" w:author="Matthew Pipkin" w:date="2020-09-07T16:21:00Z">
              <w:rPr>
                <w:bCs/>
              </w:rPr>
            </w:rPrChange>
          </w:rPr>
          <w:delText xml:space="preserve">which </w:delText>
        </w:r>
      </w:del>
      <w:del w:id="2218" w:author="Matthew Pipkin" w:date="2020-08-21T20:18:00Z">
        <w:r w:rsidR="0017713F" w:rsidRPr="00CE7400" w:rsidDel="007908AC">
          <w:rPr>
            <w:bCs/>
            <w:highlight w:val="cyan"/>
            <w:rPrChange w:id="2219" w:author="Matthew Pipkin" w:date="2020-09-07T16:21:00Z">
              <w:rPr>
                <w:bCs/>
              </w:rPr>
            </w:rPrChange>
          </w:rPr>
          <w:delText>expressed genes that were</w:delText>
        </w:r>
        <w:r w:rsidR="00587CD5" w:rsidRPr="00CE7400" w:rsidDel="007908AC">
          <w:rPr>
            <w:bCs/>
            <w:highlight w:val="cyan"/>
            <w:rPrChange w:id="2220" w:author="Matthew Pipkin" w:date="2020-09-07T16:21:00Z">
              <w:rPr>
                <w:bCs/>
              </w:rPr>
            </w:rPrChange>
          </w:rPr>
          <w:delText xml:space="preserve"> </w:delText>
        </w:r>
        <w:r w:rsidR="0017713F" w:rsidRPr="00CE7400" w:rsidDel="007908AC">
          <w:rPr>
            <w:bCs/>
            <w:highlight w:val="cyan"/>
            <w:rPrChange w:id="2221" w:author="Matthew Pipkin" w:date="2020-09-07T16:21:00Z">
              <w:rPr>
                <w:bCs/>
              </w:rPr>
            </w:rPrChange>
          </w:rPr>
          <w:delText>positively</w:delText>
        </w:r>
        <w:r w:rsidR="00466988" w:rsidRPr="00CE7400" w:rsidDel="007908AC">
          <w:rPr>
            <w:bCs/>
            <w:highlight w:val="cyan"/>
            <w:rPrChange w:id="2222" w:author="Matthew Pipkin" w:date="2020-09-07T16:21:00Z">
              <w:rPr>
                <w:bCs/>
              </w:rPr>
            </w:rPrChange>
          </w:rPr>
          <w:delText xml:space="preserve"> enriched with </w:delText>
        </w:r>
        <w:r w:rsidR="00587CD5" w:rsidRPr="00CE7400" w:rsidDel="007908AC">
          <w:rPr>
            <w:bCs/>
            <w:highlight w:val="cyan"/>
            <w:rPrChange w:id="2223" w:author="Matthew Pipkin" w:date="2020-09-07T16:21:00Z">
              <w:rPr>
                <w:bCs/>
              </w:rPr>
            </w:rPrChange>
          </w:rPr>
          <w:delText>genes upregulated in the</w:delText>
        </w:r>
        <w:r w:rsidR="00466988" w:rsidRPr="00CE7400" w:rsidDel="007908AC">
          <w:rPr>
            <w:bCs/>
            <w:highlight w:val="cyan"/>
            <w:rPrChange w:id="2224" w:author="Matthew Pipkin" w:date="2020-09-07T16:21:00Z">
              <w:rPr>
                <w:bCs/>
              </w:rPr>
            </w:rPrChange>
          </w:rPr>
          <w:delText xml:space="preserve"> exhausted T</w:delText>
        </w:r>
        <w:r w:rsidR="00466988" w:rsidRPr="00CE7400" w:rsidDel="007908AC">
          <w:rPr>
            <w:bCs/>
            <w:highlight w:val="cyan"/>
            <w:vertAlign w:val="subscript"/>
            <w:rPrChange w:id="2225" w:author="Matthew Pipkin" w:date="2020-09-07T16:21:00Z">
              <w:rPr>
                <w:bCs/>
                <w:vertAlign w:val="subscript"/>
              </w:rPr>
            </w:rPrChange>
          </w:rPr>
          <w:delText>EX</w:delText>
        </w:r>
        <w:r w:rsidR="00466988" w:rsidRPr="00CE7400" w:rsidDel="007908AC">
          <w:rPr>
            <w:bCs/>
            <w:highlight w:val="cyan"/>
            <w:vertAlign w:val="superscript"/>
            <w:rPrChange w:id="2226" w:author="Matthew Pipkin" w:date="2020-09-07T16:21:00Z">
              <w:rPr>
                <w:bCs/>
                <w:vertAlign w:val="superscript"/>
              </w:rPr>
            </w:rPrChange>
          </w:rPr>
          <w:delText>prog1</w:delText>
        </w:r>
        <w:r w:rsidR="00466988" w:rsidRPr="00CE7400" w:rsidDel="007908AC">
          <w:rPr>
            <w:bCs/>
            <w:highlight w:val="cyan"/>
            <w:rPrChange w:id="2227" w:author="Matthew Pipkin" w:date="2020-09-07T16:21:00Z">
              <w:rPr>
                <w:bCs/>
              </w:rPr>
            </w:rPrChange>
          </w:rPr>
          <w:delText xml:space="preserve"> signature</w:delText>
        </w:r>
      </w:del>
      <w:del w:id="2228" w:author="Matthew Pipkin" w:date="2020-07-13T14:29:00Z">
        <w:r w:rsidR="00672006" w:rsidRPr="00CE7400" w:rsidDel="005C36F6">
          <w:rPr>
            <w:bCs/>
            <w:highlight w:val="cyan"/>
            <w:rPrChange w:id="2229" w:author="Matthew Pipkin" w:date="2020-09-07T16:21:00Z">
              <w:rPr>
                <w:bCs/>
              </w:rPr>
            </w:rPrChange>
          </w:rPr>
          <w:delText>. They</w:delText>
        </w:r>
      </w:del>
      <w:del w:id="2230" w:author="Matthew Pipkin" w:date="2020-08-21T20:18:00Z">
        <w:r w:rsidR="00672006" w:rsidRPr="00CE7400" w:rsidDel="007908AC">
          <w:rPr>
            <w:bCs/>
            <w:highlight w:val="cyan"/>
            <w:rPrChange w:id="2231" w:author="Matthew Pipkin" w:date="2020-09-07T16:21:00Z">
              <w:rPr>
                <w:bCs/>
              </w:rPr>
            </w:rPrChange>
          </w:rPr>
          <w:delText xml:space="preserve"> also</w:delText>
        </w:r>
        <w:r w:rsidR="00064543" w:rsidRPr="00CE7400" w:rsidDel="007908AC">
          <w:rPr>
            <w:bCs/>
            <w:highlight w:val="cyan"/>
            <w:rPrChange w:id="2232" w:author="Matthew Pipkin" w:date="2020-09-07T16:21:00Z">
              <w:rPr>
                <w:bCs/>
              </w:rPr>
            </w:rPrChange>
          </w:rPr>
          <w:delText xml:space="preserve"> </w:delText>
        </w:r>
        <w:r w:rsidRPr="00CE7400" w:rsidDel="007908AC">
          <w:rPr>
            <w:bCs/>
            <w:highlight w:val="cyan"/>
            <w:rPrChange w:id="2233" w:author="Matthew Pipkin" w:date="2020-09-07T16:21:00Z">
              <w:rPr>
                <w:bCs/>
              </w:rPr>
            </w:rPrChange>
          </w:rPr>
          <w:delText xml:space="preserve">repressed </w:delText>
        </w:r>
        <w:r w:rsidR="0017713F" w:rsidRPr="00CE7400" w:rsidDel="007908AC">
          <w:rPr>
            <w:bCs/>
            <w:highlight w:val="cyan"/>
            <w:rPrChange w:id="2234" w:author="Matthew Pipkin" w:date="2020-09-07T16:21:00Z">
              <w:rPr>
                <w:bCs/>
              </w:rPr>
            </w:rPrChange>
          </w:rPr>
          <w:delText xml:space="preserve">genes that are upregulated </w:delText>
        </w:r>
      </w:del>
      <w:del w:id="2235" w:author="Matthew Pipkin" w:date="2020-07-13T14:29:00Z">
        <w:r w:rsidR="0017713F" w:rsidRPr="00CE7400" w:rsidDel="005C36F6">
          <w:rPr>
            <w:bCs/>
            <w:highlight w:val="cyan"/>
            <w:rPrChange w:id="2236" w:author="Matthew Pipkin" w:date="2020-09-07T16:21:00Z">
              <w:rPr>
                <w:bCs/>
              </w:rPr>
            </w:rPrChange>
          </w:rPr>
          <w:delText xml:space="preserve"> </w:delText>
        </w:r>
      </w:del>
      <w:del w:id="2237" w:author="Matthew Pipkin" w:date="2020-08-21T20:18:00Z">
        <w:r w:rsidR="0017713F" w:rsidRPr="00CE7400" w:rsidDel="007908AC">
          <w:rPr>
            <w:bCs/>
            <w:highlight w:val="cyan"/>
            <w:rPrChange w:id="2238" w:author="Matthew Pipkin" w:date="2020-09-07T16:21:00Z">
              <w:rPr>
                <w:bCs/>
              </w:rPr>
            </w:rPrChange>
          </w:rPr>
          <w:delText xml:space="preserve">in </w:delText>
        </w:r>
        <w:r w:rsidR="00672006" w:rsidRPr="00CE7400" w:rsidDel="007908AC">
          <w:rPr>
            <w:bCs/>
            <w:highlight w:val="cyan"/>
            <w:rPrChange w:id="2239" w:author="Matthew Pipkin" w:date="2020-09-07T16:21:00Z">
              <w:rPr>
                <w:bCs/>
              </w:rPr>
            </w:rPrChange>
          </w:rPr>
          <w:delText>multiple late effector and memory cell</w:delText>
        </w:r>
        <w:r w:rsidR="0017713F" w:rsidRPr="00CE7400" w:rsidDel="007908AC">
          <w:rPr>
            <w:bCs/>
            <w:highlight w:val="cyan"/>
            <w:rPrChange w:id="2240" w:author="Matthew Pipkin" w:date="2020-09-07T16:21:00Z">
              <w:rPr>
                <w:bCs/>
              </w:rPr>
            </w:rPrChange>
          </w:rPr>
          <w:delText>s during</w:delText>
        </w:r>
        <w:r w:rsidR="00672006" w:rsidRPr="00CE7400" w:rsidDel="007908AC">
          <w:rPr>
            <w:bCs/>
            <w:highlight w:val="cyan"/>
            <w:rPrChange w:id="2241" w:author="Matthew Pipkin" w:date="2020-09-07T16:21:00Z">
              <w:rPr>
                <w:bCs/>
              </w:rPr>
            </w:rPrChange>
          </w:rPr>
          <w:delText xml:space="preserve"> </w:delText>
        </w:r>
        <w:r w:rsidRPr="00CE7400" w:rsidDel="007908AC">
          <w:rPr>
            <w:bCs/>
            <w:highlight w:val="cyan"/>
            <w:rPrChange w:id="2242" w:author="Matthew Pipkin" w:date="2020-09-07T16:21:00Z">
              <w:rPr>
                <w:bCs/>
              </w:rPr>
            </w:rPrChange>
          </w:rPr>
          <w:delText>acute infection. In contrast, cells</w:delText>
        </w:r>
        <w:r w:rsidR="00064543" w:rsidRPr="00CE7400" w:rsidDel="007908AC">
          <w:rPr>
            <w:bCs/>
            <w:highlight w:val="cyan"/>
            <w:rPrChange w:id="2243" w:author="Matthew Pipkin" w:date="2020-09-07T16:21:00Z">
              <w:rPr>
                <w:bCs/>
              </w:rPr>
            </w:rPrChange>
          </w:rPr>
          <w:delText xml:space="preserve"> </w:delText>
        </w:r>
        <w:r w:rsidR="00774B97" w:rsidRPr="00CE7400" w:rsidDel="007908AC">
          <w:rPr>
            <w:bCs/>
            <w:highlight w:val="cyan"/>
            <w:rPrChange w:id="2244" w:author="Matthew Pipkin" w:date="2020-09-07T16:21:00Z">
              <w:rPr>
                <w:bCs/>
              </w:rPr>
            </w:rPrChange>
          </w:rPr>
          <w:delText>in P2 from</w:delText>
        </w:r>
        <w:r w:rsidR="00466988" w:rsidRPr="00CE7400" w:rsidDel="007908AC">
          <w:rPr>
            <w:bCs/>
            <w:highlight w:val="cyan"/>
            <w:rPrChange w:id="2245" w:author="Matthew Pipkin" w:date="2020-09-07T16:21:00Z">
              <w:rPr>
                <w:bCs/>
              </w:rPr>
            </w:rPrChange>
          </w:rPr>
          <w:delText xml:space="preserve"> LCMV</w:delText>
        </w:r>
        <w:r w:rsidR="00466988" w:rsidRPr="00CE7400" w:rsidDel="007908AC">
          <w:rPr>
            <w:bCs/>
            <w:highlight w:val="cyan"/>
            <w:vertAlign w:val="subscript"/>
            <w:rPrChange w:id="2246" w:author="Matthew Pipkin" w:date="2020-09-07T16:21:00Z">
              <w:rPr>
                <w:bCs/>
                <w:vertAlign w:val="subscript"/>
              </w:rPr>
            </w:rPrChange>
          </w:rPr>
          <w:delText>Arm</w:delText>
        </w:r>
        <w:r w:rsidR="00774B97" w:rsidRPr="00CE7400" w:rsidDel="007908AC">
          <w:rPr>
            <w:bCs/>
            <w:highlight w:val="cyan"/>
            <w:rPrChange w:id="2247" w:author="Matthew Pipkin" w:date="2020-09-07T16:21:00Z">
              <w:rPr>
                <w:bCs/>
              </w:rPr>
            </w:rPrChange>
          </w:rPr>
          <w:delText xml:space="preserve">-infected hosts </w:delText>
        </w:r>
        <w:r w:rsidR="00672006" w:rsidRPr="00CE7400" w:rsidDel="007908AC">
          <w:rPr>
            <w:bCs/>
            <w:highlight w:val="cyan"/>
            <w:rPrChange w:id="2248" w:author="Matthew Pipkin" w:date="2020-09-07T16:21:00Z">
              <w:rPr>
                <w:bCs/>
              </w:rPr>
            </w:rPrChange>
          </w:rPr>
          <w:delText>significantly upregulated genes</w:delText>
        </w:r>
        <w:r w:rsidR="00774B97" w:rsidRPr="00CE7400" w:rsidDel="007908AC">
          <w:rPr>
            <w:bCs/>
            <w:highlight w:val="cyan"/>
            <w:rPrChange w:id="2249" w:author="Matthew Pipkin" w:date="2020-09-07T16:21:00Z">
              <w:rPr>
                <w:bCs/>
              </w:rPr>
            </w:rPrChange>
          </w:rPr>
          <w:delText xml:space="preserve"> </w:delText>
        </w:r>
        <w:r w:rsidR="00B748B0" w:rsidRPr="00CE7400" w:rsidDel="007908AC">
          <w:rPr>
            <w:bCs/>
            <w:highlight w:val="cyan"/>
            <w:rPrChange w:id="2250" w:author="Matthew Pipkin" w:date="2020-09-07T16:21:00Z">
              <w:rPr>
                <w:bCs/>
              </w:rPr>
            </w:rPrChange>
          </w:rPr>
          <w:delText>expressed</w:delText>
        </w:r>
        <w:r w:rsidR="00672006" w:rsidRPr="00CE7400" w:rsidDel="007908AC">
          <w:rPr>
            <w:bCs/>
            <w:highlight w:val="cyan"/>
            <w:rPrChange w:id="2251" w:author="Matthew Pipkin" w:date="2020-09-07T16:21:00Z">
              <w:rPr>
                <w:bCs/>
              </w:rPr>
            </w:rPrChange>
          </w:rPr>
          <w:delText xml:space="preserve"> </w:delText>
        </w:r>
        <w:r w:rsidR="00B748B0" w:rsidRPr="00CE7400" w:rsidDel="007908AC">
          <w:rPr>
            <w:bCs/>
            <w:highlight w:val="cyan"/>
            <w:rPrChange w:id="2252" w:author="Matthew Pipkin" w:date="2020-09-07T16:21:00Z">
              <w:rPr>
                <w:bCs/>
              </w:rPr>
            </w:rPrChange>
          </w:rPr>
          <w:delText>in</w:delText>
        </w:r>
        <w:r w:rsidR="00587CD5" w:rsidRPr="00CE7400" w:rsidDel="007908AC">
          <w:rPr>
            <w:bCs/>
            <w:highlight w:val="cyan"/>
            <w:rPrChange w:id="2253" w:author="Matthew Pipkin" w:date="2020-09-07T16:21:00Z">
              <w:rPr>
                <w:bCs/>
              </w:rPr>
            </w:rPrChange>
          </w:rPr>
          <w:delText xml:space="preserve"> T</w:delText>
        </w:r>
        <w:r w:rsidR="00587CD5" w:rsidRPr="00CE7400" w:rsidDel="007908AC">
          <w:rPr>
            <w:bCs/>
            <w:highlight w:val="cyan"/>
            <w:vertAlign w:val="subscript"/>
            <w:rPrChange w:id="2254" w:author="Matthew Pipkin" w:date="2020-09-07T16:21:00Z">
              <w:rPr>
                <w:bCs/>
                <w:vertAlign w:val="subscript"/>
              </w:rPr>
            </w:rPrChange>
          </w:rPr>
          <w:delText>MEM</w:delText>
        </w:r>
        <w:r w:rsidR="00587CD5" w:rsidRPr="00CE7400" w:rsidDel="007908AC">
          <w:rPr>
            <w:bCs/>
            <w:highlight w:val="cyan"/>
            <w:rPrChange w:id="2255" w:author="Matthew Pipkin" w:date="2020-09-07T16:21:00Z">
              <w:rPr>
                <w:bCs/>
              </w:rPr>
            </w:rPrChange>
          </w:rPr>
          <w:delText xml:space="preserve"> </w:delText>
        </w:r>
        <w:r w:rsidR="00672006" w:rsidRPr="00CE7400" w:rsidDel="007908AC">
          <w:rPr>
            <w:bCs/>
            <w:highlight w:val="cyan"/>
            <w:rPrChange w:id="2256" w:author="Matthew Pipkin" w:date="2020-09-07T16:21:00Z">
              <w:rPr>
                <w:bCs/>
              </w:rPr>
            </w:rPrChange>
          </w:rPr>
          <w:delText>cells</w:delText>
        </w:r>
      </w:del>
      <w:del w:id="2257" w:author="Matthew Pipkin" w:date="2020-07-13T14:32:00Z">
        <w:r w:rsidR="00672006" w:rsidRPr="00CE7400" w:rsidDel="005C36F6">
          <w:rPr>
            <w:bCs/>
            <w:highlight w:val="cyan"/>
            <w:rPrChange w:id="2258" w:author="Matthew Pipkin" w:date="2020-09-07T16:21:00Z">
              <w:rPr>
                <w:bCs/>
              </w:rPr>
            </w:rPrChange>
          </w:rPr>
          <w:delText xml:space="preserve"> </w:delText>
        </w:r>
      </w:del>
      <w:del w:id="2259" w:author="Matthew Pipkin" w:date="2020-08-21T20:18:00Z">
        <w:r w:rsidR="00672006" w:rsidRPr="00CE7400" w:rsidDel="007908AC">
          <w:rPr>
            <w:bCs/>
            <w:highlight w:val="cyan"/>
            <w:rPrChange w:id="2260" w:author="Matthew Pipkin" w:date="2020-09-07T16:21:00Z">
              <w:rPr>
                <w:bCs/>
              </w:rPr>
            </w:rPrChange>
          </w:rPr>
          <w:delText xml:space="preserve">responding to </w:delText>
        </w:r>
        <w:r w:rsidRPr="00CE7400" w:rsidDel="007908AC">
          <w:rPr>
            <w:bCs/>
            <w:highlight w:val="cyan"/>
            <w:rPrChange w:id="2261" w:author="Matthew Pipkin" w:date="2020-09-07T16:21:00Z">
              <w:rPr>
                <w:bCs/>
              </w:rPr>
            </w:rPrChange>
          </w:rPr>
          <w:delText>acute infection</w:delText>
        </w:r>
        <w:r w:rsidR="00064543" w:rsidRPr="00CE7400" w:rsidDel="007908AC">
          <w:rPr>
            <w:bCs/>
            <w:highlight w:val="cyan"/>
            <w:rPrChange w:id="2262" w:author="Matthew Pipkin" w:date="2020-09-07T16:21:00Z">
              <w:rPr>
                <w:bCs/>
              </w:rPr>
            </w:rPrChange>
          </w:rPr>
          <w:delText>.</w:delText>
        </w:r>
        <w:r w:rsidR="00997969" w:rsidRPr="00CE7400" w:rsidDel="007908AC">
          <w:rPr>
            <w:bCs/>
            <w:highlight w:val="cyan"/>
            <w:rPrChange w:id="2263" w:author="Matthew Pipkin" w:date="2020-09-07T16:21:00Z">
              <w:rPr>
                <w:bCs/>
              </w:rPr>
            </w:rPrChange>
          </w:rPr>
          <w:delText xml:space="preserve"> </w:delText>
        </w:r>
        <w:r w:rsidR="00EA57F6" w:rsidRPr="00CE7400" w:rsidDel="007908AC">
          <w:rPr>
            <w:bCs/>
            <w:highlight w:val="cyan"/>
            <w:rPrChange w:id="2264" w:author="Matthew Pipkin" w:date="2020-09-07T16:21:00Z">
              <w:rPr>
                <w:bCs/>
              </w:rPr>
            </w:rPrChange>
          </w:rPr>
          <w:delText>Thus, T</w:delText>
        </w:r>
        <w:r w:rsidR="00EA57F6" w:rsidRPr="00CE7400" w:rsidDel="007908AC">
          <w:rPr>
            <w:bCs/>
            <w:highlight w:val="cyan"/>
            <w:vertAlign w:val="subscript"/>
            <w:rPrChange w:id="2265" w:author="Matthew Pipkin" w:date="2020-09-07T16:21:00Z">
              <w:rPr>
                <w:bCs/>
                <w:vertAlign w:val="subscript"/>
              </w:rPr>
            </w:rPrChange>
          </w:rPr>
          <w:delText>STEM</w:delText>
        </w:r>
        <w:r w:rsidR="00EA57F6" w:rsidRPr="00CE7400" w:rsidDel="007908AC">
          <w:rPr>
            <w:bCs/>
            <w:highlight w:val="cyan"/>
            <w:rPrChange w:id="2266" w:author="Matthew Pipkin" w:date="2020-09-07T16:21:00Z">
              <w:rPr>
                <w:bCs/>
              </w:rPr>
            </w:rPrChange>
          </w:rPr>
          <w:delText xml:space="preserve"> cells develop in a dedicated lineage at early times during </w:delText>
        </w:r>
        <w:r w:rsidR="00774B97" w:rsidRPr="00CE7400" w:rsidDel="007908AC">
          <w:rPr>
            <w:bCs/>
            <w:highlight w:val="cyan"/>
            <w:rPrChange w:id="2267" w:author="Matthew Pipkin" w:date="2020-09-07T16:21:00Z">
              <w:rPr>
                <w:bCs/>
              </w:rPr>
            </w:rPrChange>
          </w:rPr>
          <w:delText xml:space="preserve">both </w:delText>
        </w:r>
        <w:r w:rsidR="00EA57F6" w:rsidRPr="00CE7400" w:rsidDel="007908AC">
          <w:rPr>
            <w:bCs/>
            <w:highlight w:val="cyan"/>
            <w:rPrChange w:id="2268" w:author="Matthew Pipkin" w:date="2020-09-07T16:21:00Z">
              <w:rPr>
                <w:bCs/>
              </w:rPr>
            </w:rPrChange>
          </w:rPr>
          <w:delText>acute and chronic infection, but are distinct at the level of mRNA expression</w:delText>
        </w:r>
        <w:r w:rsidR="00774B97" w:rsidRPr="00CE7400" w:rsidDel="007908AC">
          <w:rPr>
            <w:bCs/>
            <w:highlight w:val="cyan"/>
            <w:rPrChange w:id="2269" w:author="Matthew Pipkin" w:date="2020-09-07T16:21:00Z">
              <w:rPr>
                <w:bCs/>
              </w:rPr>
            </w:rPrChange>
          </w:rPr>
          <w:delText xml:space="preserve"> in each context</w:delText>
        </w:r>
        <w:r w:rsidR="00EA57F6" w:rsidRPr="00CE7400" w:rsidDel="007908AC">
          <w:rPr>
            <w:bCs/>
            <w:highlight w:val="cyan"/>
            <w:rPrChange w:id="2270" w:author="Matthew Pipkin" w:date="2020-09-07T16:21:00Z">
              <w:rPr>
                <w:bCs/>
              </w:rPr>
            </w:rPrChange>
          </w:rPr>
          <w:delText>.</w:delText>
        </w:r>
      </w:del>
    </w:p>
    <w:p w14:paraId="655789EE" w14:textId="192FAFD2" w:rsidR="00E17735" w:rsidRPr="00CE7400" w:rsidRDefault="00990993">
      <w:pPr>
        <w:pStyle w:val="Paragraph"/>
        <w:rPr>
          <w:ins w:id="2271" w:author="Matthew Pipkin" w:date="2020-09-04T12:15:00Z"/>
          <w:bCs/>
          <w:highlight w:val="cyan"/>
          <w:rPrChange w:id="2272" w:author="Matthew Pipkin" w:date="2020-09-07T16:21:00Z">
            <w:rPr>
              <w:ins w:id="2273" w:author="Matthew Pipkin" w:date="2020-09-04T12:15:00Z"/>
              <w:bCs/>
            </w:rPr>
          </w:rPrChange>
        </w:rPr>
      </w:pPr>
      <w:r w:rsidRPr="00CE7400">
        <w:rPr>
          <w:bCs/>
          <w:highlight w:val="cyan"/>
          <w:rPrChange w:id="2274" w:author="Matthew Pipkin" w:date="2020-09-07T16:21:00Z">
            <w:rPr>
              <w:bCs/>
            </w:rPr>
          </w:rPrChange>
        </w:rPr>
        <w:t xml:space="preserve">Trajectory </w:t>
      </w:r>
      <w:ins w:id="2275" w:author="Matthew Pipkin" w:date="2020-09-04T19:21:00Z">
        <w:r w:rsidR="00331855" w:rsidRPr="00CE7400">
          <w:rPr>
            <w:bCs/>
            <w:highlight w:val="cyan"/>
            <w:rPrChange w:id="2276" w:author="Matthew Pipkin" w:date="2020-09-07T16:21:00Z">
              <w:rPr>
                <w:bCs/>
              </w:rPr>
            </w:rPrChange>
          </w:rPr>
          <w:t xml:space="preserve">2 </w:t>
        </w:r>
      </w:ins>
      <w:r w:rsidRPr="00CE7400">
        <w:rPr>
          <w:bCs/>
          <w:highlight w:val="cyan"/>
          <w:rPrChange w:id="2277" w:author="Matthew Pipkin" w:date="2020-09-07T16:21:00Z">
            <w:rPr>
              <w:bCs/>
            </w:rPr>
          </w:rPrChange>
        </w:rPr>
        <w:t xml:space="preserve">(T2) </w:t>
      </w:r>
      <w:del w:id="2278" w:author="Matthew Pipkin" w:date="2020-09-03T13:27:00Z">
        <w:r w:rsidR="001218CE" w:rsidRPr="00CE7400" w:rsidDel="00DC6C2C">
          <w:rPr>
            <w:bCs/>
            <w:highlight w:val="cyan"/>
            <w:rPrChange w:id="2279" w:author="Matthew Pipkin" w:date="2020-09-07T16:21:00Z">
              <w:rPr>
                <w:bCs/>
              </w:rPr>
            </w:rPrChange>
          </w:rPr>
          <w:delText>led to</w:delText>
        </w:r>
      </w:del>
      <w:ins w:id="2280" w:author="Matthew Pipkin" w:date="2020-09-03T15:01:00Z">
        <w:r w:rsidR="00F84F13" w:rsidRPr="00CE7400">
          <w:rPr>
            <w:bCs/>
            <w:highlight w:val="cyan"/>
            <w:rPrChange w:id="2281" w:author="Matthew Pipkin" w:date="2020-09-07T16:21:00Z">
              <w:rPr>
                <w:bCs/>
              </w:rPr>
            </w:rPrChange>
          </w:rPr>
          <w:t>define</w:t>
        </w:r>
      </w:ins>
      <w:ins w:id="2282" w:author="Matthew Pipkin" w:date="2020-09-03T18:53:00Z">
        <w:r w:rsidR="001954B6" w:rsidRPr="00CE7400">
          <w:rPr>
            <w:bCs/>
            <w:highlight w:val="cyan"/>
            <w:rPrChange w:id="2283" w:author="Matthew Pipkin" w:date="2020-09-07T16:21:00Z">
              <w:rPr>
                <w:bCs/>
              </w:rPr>
            </w:rPrChange>
          </w:rPr>
          <w:t>d</w:t>
        </w:r>
      </w:ins>
      <w:ins w:id="2284" w:author="Matthew Pipkin" w:date="2020-09-03T13:27:00Z">
        <w:r w:rsidR="00DC6C2C" w:rsidRPr="00CE7400">
          <w:rPr>
            <w:bCs/>
            <w:highlight w:val="cyan"/>
            <w:rPrChange w:id="2285" w:author="Matthew Pipkin" w:date="2020-09-07T16:21:00Z">
              <w:rPr>
                <w:bCs/>
              </w:rPr>
            </w:rPrChange>
          </w:rPr>
          <w:t xml:space="preserve"> </w:t>
        </w:r>
      </w:ins>
      <w:ins w:id="2286" w:author="Matthew Pipkin" w:date="2020-09-04T12:18:00Z">
        <w:r w:rsidR="00E17735" w:rsidRPr="00CE7400">
          <w:rPr>
            <w:bCs/>
            <w:highlight w:val="cyan"/>
            <w:rPrChange w:id="2287" w:author="Matthew Pipkin" w:date="2020-09-07T16:21:00Z">
              <w:rPr>
                <w:bCs/>
              </w:rPr>
            </w:rPrChange>
          </w:rPr>
          <w:t>a distinct pathway that gives rise to</w:t>
        </w:r>
      </w:ins>
      <w:ins w:id="2288" w:author="Matthew Pipkin" w:date="2020-09-03T13:59:00Z">
        <w:r w:rsidR="002A543D" w:rsidRPr="00CE7400">
          <w:rPr>
            <w:bCs/>
            <w:highlight w:val="cyan"/>
            <w:rPrChange w:id="2289" w:author="Matthew Pipkin" w:date="2020-09-07T16:21:00Z">
              <w:rPr>
                <w:bCs/>
              </w:rPr>
            </w:rPrChange>
          </w:rPr>
          <w:t xml:space="preserve"> </w:t>
        </w:r>
      </w:ins>
      <w:del w:id="2290" w:author="Matthew Pipkin" w:date="2020-09-04T11:55:00Z">
        <w:r w:rsidR="001218CE" w:rsidRPr="00CE7400" w:rsidDel="002F60C0">
          <w:rPr>
            <w:bCs/>
            <w:highlight w:val="cyan"/>
            <w:rPrChange w:id="2291" w:author="Matthew Pipkin" w:date="2020-09-07T16:21:00Z">
              <w:rPr>
                <w:bCs/>
              </w:rPr>
            </w:rPrChange>
          </w:rPr>
          <w:delText xml:space="preserve"> </w:delText>
        </w:r>
      </w:del>
      <w:del w:id="2292" w:author="Matthew Pipkin" w:date="2020-09-01T13:11:00Z">
        <w:r w:rsidR="001218CE" w:rsidRPr="00CE7400" w:rsidDel="00185DDE">
          <w:rPr>
            <w:bCs/>
            <w:highlight w:val="cyan"/>
            <w:rPrChange w:id="2293" w:author="Matthew Pipkin" w:date="2020-09-07T16:21:00Z">
              <w:rPr>
                <w:bCs/>
              </w:rPr>
            </w:rPrChange>
          </w:rPr>
          <w:delText xml:space="preserve">development </w:delText>
        </w:r>
      </w:del>
      <w:del w:id="2294" w:author="Matthew Pipkin" w:date="2020-07-13T14:36:00Z">
        <w:r w:rsidR="001218CE" w:rsidRPr="00CE7400" w:rsidDel="00B826EE">
          <w:rPr>
            <w:bCs/>
            <w:highlight w:val="cyan"/>
            <w:rPrChange w:id="2295" w:author="Matthew Pipkin" w:date="2020-09-07T16:21:00Z">
              <w:rPr>
                <w:bCs/>
              </w:rPr>
            </w:rPrChange>
          </w:rPr>
          <w:delText>of</w:delText>
        </w:r>
        <w:r w:rsidR="00EA57F6" w:rsidRPr="00CE7400" w:rsidDel="00B826EE">
          <w:rPr>
            <w:bCs/>
            <w:highlight w:val="cyan"/>
            <w:rPrChange w:id="2296" w:author="Matthew Pipkin" w:date="2020-09-07T16:21:00Z">
              <w:rPr>
                <w:bCs/>
              </w:rPr>
            </w:rPrChange>
          </w:rPr>
          <w:delText xml:space="preserve"> T</w:delText>
        </w:r>
        <w:r w:rsidR="00EA57F6" w:rsidRPr="00CE7400" w:rsidDel="00B826EE">
          <w:rPr>
            <w:bCs/>
            <w:highlight w:val="cyan"/>
            <w:vertAlign w:val="subscript"/>
            <w:rPrChange w:id="2297" w:author="Matthew Pipkin" w:date="2020-09-07T16:21:00Z">
              <w:rPr>
                <w:bCs/>
                <w:vertAlign w:val="subscript"/>
              </w:rPr>
            </w:rPrChange>
          </w:rPr>
          <w:delText>EX</w:delText>
        </w:r>
        <w:r w:rsidR="00EA57F6" w:rsidRPr="00CE7400" w:rsidDel="00B826EE">
          <w:rPr>
            <w:bCs/>
            <w:highlight w:val="cyan"/>
            <w:vertAlign w:val="superscript"/>
            <w:rPrChange w:id="2298" w:author="Matthew Pipkin" w:date="2020-09-07T16:21:00Z">
              <w:rPr>
                <w:bCs/>
                <w:vertAlign w:val="superscript"/>
              </w:rPr>
            </w:rPrChange>
          </w:rPr>
          <w:delText xml:space="preserve">prog2 </w:delText>
        </w:r>
        <w:r w:rsidR="00EA57F6" w:rsidRPr="00CE7400" w:rsidDel="00B826EE">
          <w:rPr>
            <w:bCs/>
            <w:highlight w:val="cyan"/>
            <w:rPrChange w:id="2299" w:author="Matthew Pipkin" w:date="2020-09-07T16:21:00Z">
              <w:rPr>
                <w:bCs/>
              </w:rPr>
            </w:rPrChange>
          </w:rPr>
          <w:delText>and T</w:delText>
        </w:r>
        <w:r w:rsidR="00EA57F6" w:rsidRPr="00CE7400" w:rsidDel="00B826EE">
          <w:rPr>
            <w:bCs/>
            <w:highlight w:val="cyan"/>
            <w:vertAlign w:val="subscript"/>
            <w:rPrChange w:id="2300" w:author="Matthew Pipkin" w:date="2020-09-07T16:21:00Z">
              <w:rPr>
                <w:bCs/>
                <w:vertAlign w:val="subscript"/>
              </w:rPr>
            </w:rPrChange>
          </w:rPr>
          <w:delText>EX</w:delText>
        </w:r>
        <w:r w:rsidR="00EA57F6" w:rsidRPr="00CE7400" w:rsidDel="00B826EE">
          <w:rPr>
            <w:bCs/>
            <w:highlight w:val="cyan"/>
            <w:vertAlign w:val="superscript"/>
            <w:rPrChange w:id="2301" w:author="Matthew Pipkin" w:date="2020-09-07T16:21:00Z">
              <w:rPr>
                <w:bCs/>
                <w:vertAlign w:val="superscript"/>
              </w:rPr>
            </w:rPrChange>
          </w:rPr>
          <w:delText>int</w:delText>
        </w:r>
        <w:r w:rsidR="00EA57F6" w:rsidRPr="00CE7400" w:rsidDel="00B826EE">
          <w:rPr>
            <w:bCs/>
            <w:highlight w:val="cyan"/>
            <w:rPrChange w:id="2302" w:author="Matthew Pipkin" w:date="2020-09-07T16:21:00Z">
              <w:rPr>
                <w:bCs/>
              </w:rPr>
            </w:rPrChange>
          </w:rPr>
          <w:delText xml:space="preserve">  cells in cluster P5, which give rise to</w:delText>
        </w:r>
      </w:del>
      <w:del w:id="2303" w:author="Matthew Pipkin" w:date="2020-09-01T13:11:00Z">
        <w:r w:rsidR="00EA57F6" w:rsidRPr="00CE7400" w:rsidDel="00185DDE">
          <w:rPr>
            <w:bCs/>
            <w:highlight w:val="cyan"/>
            <w:rPrChange w:id="2304" w:author="Matthew Pipkin" w:date="2020-09-07T16:21:00Z">
              <w:rPr>
                <w:bCs/>
              </w:rPr>
            </w:rPrChange>
          </w:rPr>
          <w:delText xml:space="preserve"> </w:delText>
        </w:r>
      </w:del>
      <w:r w:rsidR="00EA57F6" w:rsidRPr="00CE7400">
        <w:rPr>
          <w:bCs/>
          <w:highlight w:val="cyan"/>
          <w:rPrChange w:id="2305" w:author="Matthew Pipkin" w:date="2020-09-07T16:21:00Z">
            <w:rPr>
              <w:bCs/>
            </w:rPr>
          </w:rPrChange>
        </w:rPr>
        <w:t>T</w:t>
      </w:r>
      <w:r w:rsidR="00EA57F6" w:rsidRPr="00CE7400">
        <w:rPr>
          <w:bCs/>
          <w:highlight w:val="cyan"/>
          <w:vertAlign w:val="subscript"/>
          <w:rPrChange w:id="2306" w:author="Matthew Pipkin" w:date="2020-09-07T16:21:00Z">
            <w:rPr>
              <w:bCs/>
              <w:vertAlign w:val="subscript"/>
            </w:rPr>
          </w:rPrChange>
        </w:rPr>
        <w:t>EX</w:t>
      </w:r>
      <w:r w:rsidR="00EA57F6" w:rsidRPr="00CE7400">
        <w:rPr>
          <w:bCs/>
          <w:highlight w:val="cyan"/>
          <w:vertAlign w:val="superscript"/>
          <w:rPrChange w:id="2307" w:author="Matthew Pipkin" w:date="2020-09-07T16:21:00Z">
            <w:rPr>
              <w:bCs/>
              <w:vertAlign w:val="superscript"/>
            </w:rPr>
          </w:rPrChange>
        </w:rPr>
        <w:t>term</w:t>
      </w:r>
      <w:r w:rsidR="00EA57F6" w:rsidRPr="00CE7400">
        <w:rPr>
          <w:bCs/>
          <w:highlight w:val="cyan"/>
          <w:rPrChange w:id="2308" w:author="Matthew Pipkin" w:date="2020-09-07T16:21:00Z">
            <w:rPr>
              <w:bCs/>
            </w:rPr>
          </w:rPrChange>
        </w:rPr>
        <w:t xml:space="preserve"> cells</w:t>
      </w:r>
      <w:del w:id="2309" w:author="Matthew Pipkin" w:date="2020-07-13T18:19:00Z">
        <w:r w:rsidR="001218CE" w:rsidRPr="00CE7400" w:rsidDel="00C5556D">
          <w:rPr>
            <w:bCs/>
            <w:highlight w:val="cyan"/>
            <w:rPrChange w:id="2310" w:author="Matthew Pipkin" w:date="2020-09-07T16:21:00Z">
              <w:rPr>
                <w:bCs/>
              </w:rPr>
            </w:rPrChange>
          </w:rPr>
          <w:delText xml:space="preserve"> in cluster P6</w:delText>
        </w:r>
      </w:del>
      <w:del w:id="2311" w:author="Matthew Pipkin" w:date="2020-07-13T18:12:00Z">
        <w:r w:rsidR="00EA57F6" w:rsidRPr="00CE7400" w:rsidDel="00C5556D">
          <w:rPr>
            <w:bCs/>
            <w:highlight w:val="cyan"/>
            <w:rPrChange w:id="2312" w:author="Matthew Pipkin" w:date="2020-09-07T16:21:00Z">
              <w:rPr>
                <w:bCs/>
              </w:rPr>
            </w:rPrChange>
          </w:rPr>
          <w:delText xml:space="preserve">. </w:delText>
        </w:r>
        <w:r w:rsidR="00D849E2" w:rsidRPr="00CE7400" w:rsidDel="00C5556D">
          <w:rPr>
            <w:bCs/>
            <w:highlight w:val="cyan"/>
            <w:rPrChange w:id="2313" w:author="Matthew Pipkin" w:date="2020-09-07T16:21:00Z">
              <w:rPr>
                <w:bCs/>
              </w:rPr>
            </w:rPrChange>
          </w:rPr>
          <w:delText>C</w:delText>
        </w:r>
      </w:del>
      <w:del w:id="2314" w:author="Matthew Pipkin" w:date="2020-09-02T17:44:00Z">
        <w:r w:rsidR="00D849E2" w:rsidRPr="00CE7400" w:rsidDel="009456B0">
          <w:rPr>
            <w:bCs/>
            <w:highlight w:val="cyan"/>
            <w:rPrChange w:id="2315" w:author="Matthew Pipkin" w:date="2020-09-07T16:21:00Z">
              <w:rPr>
                <w:bCs/>
              </w:rPr>
            </w:rPrChange>
          </w:rPr>
          <w:delText>luster</w:delText>
        </w:r>
        <w:r w:rsidR="00A73B48" w:rsidRPr="00CE7400" w:rsidDel="009456B0">
          <w:rPr>
            <w:bCs/>
            <w:highlight w:val="cyan"/>
            <w:rPrChange w:id="2316" w:author="Matthew Pipkin" w:date="2020-09-07T16:21:00Z">
              <w:rPr>
                <w:bCs/>
              </w:rPr>
            </w:rPrChange>
          </w:rPr>
          <w:delText xml:space="preserve"> </w:delText>
        </w:r>
        <w:r w:rsidR="00DE66DF" w:rsidRPr="00CE7400" w:rsidDel="009456B0">
          <w:rPr>
            <w:bCs/>
            <w:highlight w:val="cyan"/>
            <w:rPrChange w:id="2317" w:author="Matthew Pipkin" w:date="2020-09-07T16:21:00Z">
              <w:rPr>
                <w:bCs/>
              </w:rPr>
            </w:rPrChange>
          </w:rPr>
          <w:delText>P5</w:delText>
        </w:r>
      </w:del>
      <w:ins w:id="2318" w:author="Matthew Pipkin" w:date="2020-07-13T18:12:00Z">
        <w:r w:rsidR="00C5556D" w:rsidRPr="00CE7400">
          <w:rPr>
            <w:bCs/>
            <w:highlight w:val="cyan"/>
            <w:rPrChange w:id="2319" w:author="Matthew Pipkin" w:date="2020-09-07T16:21:00Z">
              <w:rPr>
                <w:bCs/>
              </w:rPr>
            </w:rPrChange>
          </w:rPr>
          <w:t>.</w:t>
        </w:r>
      </w:ins>
      <w:r w:rsidR="00DE66DF" w:rsidRPr="00CE7400">
        <w:rPr>
          <w:bCs/>
          <w:highlight w:val="cyan"/>
          <w:rPrChange w:id="2320" w:author="Matthew Pipkin" w:date="2020-09-07T16:21:00Z">
            <w:rPr>
              <w:bCs/>
            </w:rPr>
          </w:rPrChange>
        </w:rPr>
        <w:t xml:space="preserve"> </w:t>
      </w:r>
      <w:ins w:id="2321" w:author="Matthew Pipkin" w:date="2020-09-02T18:19:00Z">
        <w:r w:rsidR="008B0149" w:rsidRPr="00CE7400">
          <w:rPr>
            <w:bCs/>
            <w:highlight w:val="cyan"/>
            <w:rPrChange w:id="2322" w:author="Matthew Pipkin" w:date="2020-09-07T16:21:00Z">
              <w:rPr>
                <w:bCs/>
              </w:rPr>
            </w:rPrChange>
          </w:rPr>
          <w:t xml:space="preserve">T2 </w:t>
        </w:r>
      </w:ins>
      <w:ins w:id="2323" w:author="Matthew Pipkin" w:date="2020-09-04T12:09:00Z">
        <w:r w:rsidR="00735D7D" w:rsidRPr="00CE7400">
          <w:rPr>
            <w:bCs/>
            <w:highlight w:val="cyan"/>
            <w:rPrChange w:id="2324" w:author="Matthew Pipkin" w:date="2020-09-07T16:21:00Z">
              <w:rPr>
                <w:bCs/>
              </w:rPr>
            </w:rPrChange>
          </w:rPr>
          <w:t>was</w:t>
        </w:r>
      </w:ins>
      <w:ins w:id="2325" w:author="Matthew Pipkin" w:date="2020-09-04T12:00:00Z">
        <w:r w:rsidR="002F60C0" w:rsidRPr="00CE7400">
          <w:rPr>
            <w:bCs/>
            <w:highlight w:val="cyan"/>
            <w:rPrChange w:id="2326" w:author="Matthew Pipkin" w:date="2020-09-07T16:21:00Z">
              <w:rPr>
                <w:bCs/>
              </w:rPr>
            </w:rPrChange>
          </w:rPr>
          <w:t xml:space="preserve"> a path</w:t>
        </w:r>
      </w:ins>
      <w:ins w:id="2327" w:author="Matthew Pipkin" w:date="2020-09-02T18:19:00Z">
        <w:r w:rsidR="008B0149" w:rsidRPr="00CE7400">
          <w:rPr>
            <w:bCs/>
            <w:highlight w:val="cyan"/>
            <w:rPrChange w:id="2328" w:author="Matthew Pipkin" w:date="2020-09-07T16:21:00Z">
              <w:rPr>
                <w:bCs/>
              </w:rPr>
            </w:rPrChange>
          </w:rPr>
          <w:t xml:space="preserve"> </w:t>
        </w:r>
      </w:ins>
      <w:ins w:id="2329" w:author="Matthew Pipkin" w:date="2020-09-04T12:00:00Z">
        <w:r w:rsidR="002F60C0" w:rsidRPr="00CE7400">
          <w:rPr>
            <w:bCs/>
            <w:highlight w:val="cyan"/>
            <w:rPrChange w:id="2330" w:author="Matthew Pipkin" w:date="2020-09-07T16:21:00Z">
              <w:rPr>
                <w:bCs/>
              </w:rPr>
            </w:rPrChange>
          </w:rPr>
          <w:t>from</w:t>
        </w:r>
      </w:ins>
      <w:ins w:id="2331" w:author="Matthew Pipkin" w:date="2020-09-03T18:00:00Z">
        <w:r w:rsidR="0072197F" w:rsidRPr="00CE7400">
          <w:rPr>
            <w:bCs/>
            <w:highlight w:val="cyan"/>
            <w:rPrChange w:id="2332" w:author="Matthew Pipkin" w:date="2020-09-07T16:21:00Z">
              <w:rPr>
                <w:bCs/>
              </w:rPr>
            </w:rPrChange>
          </w:rPr>
          <w:t xml:space="preserve"> </w:t>
        </w:r>
      </w:ins>
      <w:ins w:id="2333" w:author="Matthew Pipkin" w:date="2020-09-04T12:00:00Z">
        <w:r w:rsidR="002F60C0" w:rsidRPr="00CE7400">
          <w:rPr>
            <w:bCs/>
            <w:highlight w:val="cyan"/>
            <w:rPrChange w:id="2334" w:author="Matthew Pipkin" w:date="2020-09-07T16:21:00Z">
              <w:rPr>
                <w:bCs/>
              </w:rPr>
            </w:rPrChange>
          </w:rPr>
          <w:t>c</w:t>
        </w:r>
      </w:ins>
      <w:ins w:id="2335" w:author="Matthew Pipkin" w:date="2020-09-03T13:29:00Z">
        <w:r w:rsidR="00E87297" w:rsidRPr="00CE7400">
          <w:rPr>
            <w:bCs/>
            <w:highlight w:val="cyan"/>
            <w:rPrChange w:id="2336" w:author="Matthew Pipkin" w:date="2020-09-07T16:21:00Z">
              <w:rPr>
                <w:bCs/>
              </w:rPr>
            </w:rPrChange>
          </w:rPr>
          <w:t xml:space="preserve">luster </w:t>
        </w:r>
      </w:ins>
      <w:ins w:id="2337" w:author="Matthew Pipkin" w:date="2020-09-02T18:19:00Z">
        <w:r w:rsidR="008B0149" w:rsidRPr="00CE7400">
          <w:rPr>
            <w:bCs/>
            <w:highlight w:val="cyan"/>
            <w:rPrChange w:id="2338" w:author="Matthew Pipkin" w:date="2020-09-07T16:21:00Z">
              <w:rPr>
                <w:bCs/>
              </w:rPr>
            </w:rPrChange>
          </w:rPr>
          <w:t xml:space="preserve">P1 </w:t>
        </w:r>
      </w:ins>
      <w:ins w:id="2339" w:author="Matthew Pipkin" w:date="2020-09-03T13:47:00Z">
        <w:r w:rsidR="00417EB8" w:rsidRPr="00CE7400">
          <w:rPr>
            <w:bCs/>
            <w:highlight w:val="cyan"/>
            <w:rPrChange w:id="2340" w:author="Matthew Pipkin" w:date="2020-09-07T16:21:00Z">
              <w:rPr>
                <w:bCs/>
              </w:rPr>
            </w:rPrChange>
          </w:rPr>
          <w:t>into</w:t>
        </w:r>
      </w:ins>
      <w:ins w:id="2341" w:author="Matthew Pipkin" w:date="2020-09-02T18:19:00Z">
        <w:r w:rsidR="008B0149" w:rsidRPr="00CE7400">
          <w:rPr>
            <w:bCs/>
            <w:highlight w:val="cyan"/>
            <w:rPrChange w:id="2342" w:author="Matthew Pipkin" w:date="2020-09-07T16:21:00Z">
              <w:rPr>
                <w:bCs/>
              </w:rPr>
            </w:rPrChange>
          </w:rPr>
          <w:t xml:space="preserve"> </w:t>
        </w:r>
      </w:ins>
      <w:ins w:id="2343" w:author="Matthew Pipkin" w:date="2020-09-03T18:59:00Z">
        <w:r w:rsidR="001954B6" w:rsidRPr="00CE7400">
          <w:rPr>
            <w:bCs/>
            <w:highlight w:val="cyan"/>
            <w:rPrChange w:id="2344" w:author="Matthew Pipkin" w:date="2020-09-07T16:21:00Z">
              <w:rPr>
                <w:bCs/>
              </w:rPr>
            </w:rPrChange>
          </w:rPr>
          <w:t>two closely related</w:t>
        </w:r>
      </w:ins>
      <w:ins w:id="2345" w:author="Matthew Pipkin" w:date="2020-09-03T14:27:00Z">
        <w:r w:rsidR="006517D0" w:rsidRPr="00CE7400">
          <w:rPr>
            <w:bCs/>
            <w:highlight w:val="cyan"/>
            <w:rPrChange w:id="2346" w:author="Matthew Pipkin" w:date="2020-09-07T16:21:00Z">
              <w:rPr>
                <w:bCs/>
              </w:rPr>
            </w:rPrChange>
          </w:rPr>
          <w:t xml:space="preserve"> cluster</w:t>
        </w:r>
      </w:ins>
      <w:ins w:id="2347" w:author="Matthew Pipkin" w:date="2020-09-03T18:58:00Z">
        <w:r w:rsidR="001954B6" w:rsidRPr="00CE7400">
          <w:rPr>
            <w:bCs/>
            <w:highlight w:val="cyan"/>
            <w:rPrChange w:id="2348" w:author="Matthew Pipkin" w:date="2020-09-07T16:21:00Z">
              <w:rPr>
                <w:bCs/>
              </w:rPr>
            </w:rPrChange>
          </w:rPr>
          <w:t>s</w:t>
        </w:r>
      </w:ins>
      <w:ins w:id="2349" w:author="Matthew Pipkin" w:date="2020-09-03T14:27:00Z">
        <w:r w:rsidR="006517D0" w:rsidRPr="00CE7400">
          <w:rPr>
            <w:bCs/>
            <w:highlight w:val="cyan"/>
            <w:rPrChange w:id="2350" w:author="Matthew Pipkin" w:date="2020-09-07T16:21:00Z">
              <w:rPr>
                <w:bCs/>
              </w:rPr>
            </w:rPrChange>
          </w:rPr>
          <w:t xml:space="preserve"> </w:t>
        </w:r>
      </w:ins>
      <w:ins w:id="2351" w:author="Matthew Pipkin" w:date="2020-09-02T18:19:00Z">
        <w:r w:rsidR="008B0149" w:rsidRPr="00CE7400">
          <w:rPr>
            <w:bCs/>
            <w:highlight w:val="cyan"/>
            <w:rPrChange w:id="2352" w:author="Matthew Pipkin" w:date="2020-09-07T16:21:00Z">
              <w:rPr>
                <w:bCs/>
              </w:rPr>
            </w:rPrChange>
          </w:rPr>
          <w:t>P5</w:t>
        </w:r>
      </w:ins>
      <w:ins w:id="2353" w:author="Matthew Pipkin" w:date="2020-09-03T18:58:00Z">
        <w:r w:rsidR="001954B6" w:rsidRPr="00CE7400">
          <w:rPr>
            <w:bCs/>
            <w:highlight w:val="cyan"/>
            <w:rPrChange w:id="2354" w:author="Matthew Pipkin" w:date="2020-09-07T16:21:00Z">
              <w:rPr>
                <w:bCs/>
              </w:rPr>
            </w:rPrChange>
          </w:rPr>
          <w:t xml:space="preserve"> and P7</w:t>
        </w:r>
      </w:ins>
      <w:ins w:id="2355" w:author="Matthew Pipkin" w:date="2020-09-04T11:54:00Z">
        <w:r w:rsidR="002F60C0" w:rsidRPr="00CE7400">
          <w:rPr>
            <w:bCs/>
            <w:highlight w:val="cyan"/>
            <w:rPrChange w:id="2356" w:author="Matthew Pipkin" w:date="2020-09-07T16:21:00Z">
              <w:rPr>
                <w:bCs/>
              </w:rPr>
            </w:rPrChange>
          </w:rPr>
          <w:t xml:space="preserve"> </w:t>
        </w:r>
      </w:ins>
      <w:ins w:id="2357" w:author="Matthew Pipkin" w:date="2020-09-03T14:48:00Z">
        <w:r w:rsidR="00F84F13" w:rsidRPr="00CE7400">
          <w:rPr>
            <w:bCs/>
            <w:highlight w:val="cyan"/>
            <w:rPrChange w:id="2358" w:author="Matthew Pipkin" w:date="2020-09-07T16:21:00Z">
              <w:rPr>
                <w:bCs/>
              </w:rPr>
            </w:rPrChange>
          </w:rPr>
          <w:t>and then</w:t>
        </w:r>
      </w:ins>
      <w:ins w:id="2359" w:author="Matthew Pipkin" w:date="2020-09-03T13:52:00Z">
        <w:r w:rsidR="00417EB8" w:rsidRPr="00CE7400">
          <w:rPr>
            <w:bCs/>
            <w:highlight w:val="cyan"/>
            <w:rPrChange w:id="2360" w:author="Matthew Pipkin" w:date="2020-09-07T16:21:00Z">
              <w:rPr>
                <w:bCs/>
              </w:rPr>
            </w:rPrChange>
          </w:rPr>
          <w:t xml:space="preserve"> </w:t>
        </w:r>
      </w:ins>
      <w:ins w:id="2361" w:author="Matthew Pipkin" w:date="2020-09-04T11:54:00Z">
        <w:r w:rsidR="002F60C0" w:rsidRPr="00CE7400">
          <w:rPr>
            <w:bCs/>
            <w:highlight w:val="cyan"/>
            <w:rPrChange w:id="2362" w:author="Matthew Pipkin" w:date="2020-09-07T16:21:00Z">
              <w:rPr>
                <w:bCs/>
              </w:rPr>
            </w:rPrChange>
          </w:rPr>
          <w:t>to</w:t>
        </w:r>
      </w:ins>
      <w:ins w:id="2363" w:author="Matthew Pipkin" w:date="2020-09-03T13:52:00Z">
        <w:r w:rsidR="00417EB8" w:rsidRPr="00CE7400">
          <w:rPr>
            <w:bCs/>
            <w:highlight w:val="cyan"/>
            <w:rPrChange w:id="2364" w:author="Matthew Pipkin" w:date="2020-09-07T16:21:00Z">
              <w:rPr>
                <w:bCs/>
              </w:rPr>
            </w:rPrChange>
          </w:rPr>
          <w:t xml:space="preserve"> cluster P</w:t>
        </w:r>
      </w:ins>
      <w:ins w:id="2365" w:author="Matthew Pipkin" w:date="2020-09-03T14:00:00Z">
        <w:r w:rsidR="002A543D" w:rsidRPr="00CE7400">
          <w:rPr>
            <w:bCs/>
            <w:highlight w:val="cyan"/>
            <w:rPrChange w:id="2366" w:author="Matthew Pipkin" w:date="2020-09-07T16:21:00Z">
              <w:rPr>
                <w:bCs/>
              </w:rPr>
            </w:rPrChange>
          </w:rPr>
          <w:t>6</w:t>
        </w:r>
      </w:ins>
      <w:del w:id="2367" w:author="Matthew Pipkin" w:date="2020-07-13T18:20:00Z">
        <w:r w:rsidR="00D849E2" w:rsidRPr="00CE7400" w:rsidDel="00C5556D">
          <w:rPr>
            <w:bCs/>
            <w:highlight w:val="cyan"/>
            <w:rPrChange w:id="2368" w:author="Matthew Pipkin" w:date="2020-09-07T16:21:00Z">
              <w:rPr>
                <w:bCs/>
              </w:rPr>
            </w:rPrChange>
          </w:rPr>
          <w:delText>consists of cells</w:delText>
        </w:r>
      </w:del>
      <w:del w:id="2369" w:author="Matthew Pipkin" w:date="2020-07-15T19:52:00Z">
        <w:r w:rsidR="00D849E2" w:rsidRPr="00CE7400" w:rsidDel="000573D5">
          <w:rPr>
            <w:bCs/>
            <w:highlight w:val="cyan"/>
            <w:rPrChange w:id="2370" w:author="Matthew Pipkin" w:date="2020-09-07T16:21:00Z">
              <w:rPr>
                <w:bCs/>
              </w:rPr>
            </w:rPrChange>
          </w:rPr>
          <w:delText xml:space="preserve"> </w:delText>
        </w:r>
        <w:r w:rsidR="00A73B48" w:rsidRPr="00CE7400" w:rsidDel="000573D5">
          <w:rPr>
            <w:bCs/>
            <w:highlight w:val="cyan"/>
            <w:rPrChange w:id="2371" w:author="Matthew Pipkin" w:date="2020-09-07T16:21:00Z">
              <w:rPr>
                <w:bCs/>
              </w:rPr>
            </w:rPrChange>
          </w:rPr>
          <w:delText>from</w:delText>
        </w:r>
      </w:del>
      <w:del w:id="2372" w:author="Matthew Pipkin" w:date="2020-09-01T12:12:00Z">
        <w:r w:rsidR="00A73B48" w:rsidRPr="00CE7400" w:rsidDel="00D35A85">
          <w:rPr>
            <w:bCs/>
            <w:highlight w:val="cyan"/>
            <w:rPrChange w:id="2373" w:author="Matthew Pipkin" w:date="2020-09-07T16:21:00Z">
              <w:rPr>
                <w:bCs/>
              </w:rPr>
            </w:rPrChange>
          </w:rPr>
          <w:delText xml:space="preserve"> </w:delText>
        </w:r>
        <w:r w:rsidR="00D849E2" w:rsidRPr="00CE7400" w:rsidDel="00D35A85">
          <w:rPr>
            <w:bCs/>
            <w:highlight w:val="cyan"/>
            <w:rPrChange w:id="2374" w:author="Matthew Pipkin" w:date="2020-09-07T16:21:00Z">
              <w:rPr>
                <w:bCs/>
              </w:rPr>
            </w:rPrChange>
          </w:rPr>
          <w:delText xml:space="preserve">day 5 p.i., in </w:delText>
        </w:r>
        <w:r w:rsidR="00A73B48" w:rsidRPr="00CE7400" w:rsidDel="00D35A85">
          <w:rPr>
            <w:bCs/>
            <w:highlight w:val="cyan"/>
            <w:rPrChange w:id="2375" w:author="Matthew Pipkin" w:date="2020-09-07T16:21:00Z">
              <w:rPr>
                <w:bCs/>
              </w:rPr>
            </w:rPrChange>
          </w:rPr>
          <w:delText>both LCMV</w:delText>
        </w:r>
        <w:r w:rsidR="00A73B48" w:rsidRPr="00CE7400" w:rsidDel="00D35A85">
          <w:rPr>
            <w:bCs/>
            <w:highlight w:val="cyan"/>
            <w:vertAlign w:val="subscript"/>
            <w:rPrChange w:id="2376" w:author="Matthew Pipkin" w:date="2020-09-07T16:21:00Z">
              <w:rPr>
                <w:bCs/>
                <w:vertAlign w:val="subscript"/>
              </w:rPr>
            </w:rPrChange>
          </w:rPr>
          <w:delText>Arm</w:delText>
        </w:r>
        <w:r w:rsidR="00A73B48" w:rsidRPr="00CE7400" w:rsidDel="00D35A85">
          <w:rPr>
            <w:bCs/>
            <w:highlight w:val="cyan"/>
            <w:rPrChange w:id="2377" w:author="Matthew Pipkin" w:date="2020-09-07T16:21:00Z">
              <w:rPr>
                <w:bCs/>
              </w:rPr>
            </w:rPrChange>
          </w:rPr>
          <w:delText xml:space="preserve"> and LCMV</w:delText>
        </w:r>
        <w:r w:rsidR="00A73B48" w:rsidRPr="00CE7400" w:rsidDel="00D35A85">
          <w:rPr>
            <w:bCs/>
            <w:highlight w:val="cyan"/>
            <w:vertAlign w:val="subscript"/>
            <w:rPrChange w:id="2378" w:author="Matthew Pipkin" w:date="2020-09-07T16:21:00Z">
              <w:rPr>
                <w:bCs/>
                <w:vertAlign w:val="subscript"/>
              </w:rPr>
            </w:rPrChange>
          </w:rPr>
          <w:delText>Cl13</w:delText>
        </w:r>
        <w:r w:rsidR="00A73B48" w:rsidRPr="00CE7400" w:rsidDel="00D35A85">
          <w:rPr>
            <w:bCs/>
            <w:highlight w:val="cyan"/>
            <w:rPrChange w:id="2379" w:author="Matthew Pipkin" w:date="2020-09-07T16:21:00Z">
              <w:rPr>
                <w:bCs/>
              </w:rPr>
            </w:rPrChange>
          </w:rPr>
          <w:delText>-infected hosts</w:delText>
        </w:r>
      </w:del>
      <w:del w:id="2380" w:author="Matthew Pipkin" w:date="2020-07-15T19:52:00Z">
        <w:r w:rsidR="00A73B48" w:rsidRPr="00CE7400" w:rsidDel="000573D5">
          <w:rPr>
            <w:bCs/>
            <w:highlight w:val="cyan"/>
            <w:rPrChange w:id="2381" w:author="Matthew Pipkin" w:date="2020-09-07T16:21:00Z">
              <w:rPr>
                <w:bCs/>
              </w:rPr>
            </w:rPrChange>
          </w:rPr>
          <w:delText xml:space="preserve">, </w:delText>
        </w:r>
        <w:r w:rsidR="00D849E2" w:rsidRPr="00CE7400" w:rsidDel="000573D5">
          <w:rPr>
            <w:bCs/>
            <w:highlight w:val="cyan"/>
            <w:rPrChange w:id="2382" w:author="Matthew Pipkin" w:date="2020-09-07T16:21:00Z">
              <w:rPr>
                <w:bCs/>
              </w:rPr>
            </w:rPrChange>
          </w:rPr>
          <w:delText>and</w:delText>
        </w:r>
        <w:r w:rsidR="00A73B48" w:rsidRPr="00CE7400" w:rsidDel="000573D5">
          <w:rPr>
            <w:bCs/>
            <w:highlight w:val="cyan"/>
            <w:rPrChange w:id="2383" w:author="Matthew Pipkin" w:date="2020-09-07T16:21:00Z">
              <w:rPr>
                <w:bCs/>
              </w:rPr>
            </w:rPrChange>
          </w:rPr>
          <w:delText xml:space="preserve"> </w:delText>
        </w:r>
      </w:del>
      <w:del w:id="2384" w:author="Matthew Pipkin" w:date="2020-09-01T12:12:00Z">
        <w:r w:rsidR="00A73B48" w:rsidRPr="00CE7400" w:rsidDel="00D35A85">
          <w:rPr>
            <w:bCs/>
            <w:highlight w:val="cyan"/>
            <w:rPrChange w:id="2385" w:author="Matthew Pipkin" w:date="2020-09-07T16:21:00Z">
              <w:rPr>
                <w:bCs/>
              </w:rPr>
            </w:rPrChange>
          </w:rPr>
          <w:delText>were enriched with multiple T</w:delText>
        </w:r>
        <w:r w:rsidR="00A73B48" w:rsidRPr="00CE7400" w:rsidDel="00D35A85">
          <w:rPr>
            <w:bCs/>
            <w:highlight w:val="cyan"/>
            <w:vertAlign w:val="subscript"/>
            <w:rPrChange w:id="2386" w:author="Matthew Pipkin" w:date="2020-09-07T16:21:00Z">
              <w:rPr>
                <w:bCs/>
                <w:vertAlign w:val="subscript"/>
              </w:rPr>
            </w:rPrChange>
          </w:rPr>
          <w:delText>EFF</w:delText>
        </w:r>
        <w:r w:rsidR="00A73B48" w:rsidRPr="00CE7400" w:rsidDel="00D35A85">
          <w:rPr>
            <w:bCs/>
            <w:highlight w:val="cyan"/>
            <w:rPrChange w:id="2387" w:author="Matthew Pipkin" w:date="2020-09-07T16:21:00Z">
              <w:rPr>
                <w:bCs/>
              </w:rPr>
            </w:rPrChange>
          </w:rPr>
          <w:delText xml:space="preserve"> (EE, DP and TE), </w:delText>
        </w:r>
      </w:del>
      <w:del w:id="2388" w:author="Matthew Pipkin" w:date="2020-07-15T19:51:00Z">
        <w:r w:rsidR="00A73B48" w:rsidRPr="00CE7400" w:rsidDel="000573D5">
          <w:rPr>
            <w:bCs/>
            <w:highlight w:val="cyan"/>
            <w:rPrChange w:id="2389" w:author="Matthew Pipkin" w:date="2020-09-07T16:21:00Z">
              <w:rPr>
                <w:bCs/>
              </w:rPr>
            </w:rPrChange>
          </w:rPr>
          <w:delText xml:space="preserve">and </w:delText>
        </w:r>
      </w:del>
      <w:del w:id="2390" w:author="Matthew Pipkin" w:date="2020-09-01T12:12:00Z">
        <w:r w:rsidR="00A73B48" w:rsidRPr="00CE7400" w:rsidDel="00D35A85">
          <w:rPr>
            <w:bCs/>
            <w:highlight w:val="cyan"/>
            <w:rPrChange w:id="2391" w:author="Matthew Pipkin" w:date="2020-09-07T16:21:00Z">
              <w:rPr>
                <w:bCs/>
              </w:rPr>
            </w:rPrChange>
          </w:rPr>
          <w:delText>exhausted cell (T</w:delText>
        </w:r>
        <w:r w:rsidR="00A73B48" w:rsidRPr="00CE7400" w:rsidDel="00D35A85">
          <w:rPr>
            <w:bCs/>
            <w:highlight w:val="cyan"/>
            <w:vertAlign w:val="subscript"/>
            <w:rPrChange w:id="2392" w:author="Matthew Pipkin" w:date="2020-09-07T16:21:00Z">
              <w:rPr>
                <w:bCs/>
                <w:vertAlign w:val="subscript"/>
              </w:rPr>
            </w:rPrChange>
          </w:rPr>
          <w:delText>EX</w:delText>
        </w:r>
        <w:r w:rsidR="00A73B48" w:rsidRPr="00CE7400" w:rsidDel="00D35A85">
          <w:rPr>
            <w:bCs/>
            <w:highlight w:val="cyan"/>
            <w:vertAlign w:val="superscript"/>
            <w:rPrChange w:id="2393" w:author="Matthew Pipkin" w:date="2020-09-07T16:21:00Z">
              <w:rPr>
                <w:bCs/>
                <w:vertAlign w:val="superscript"/>
              </w:rPr>
            </w:rPrChange>
          </w:rPr>
          <w:delText>prog2</w:delText>
        </w:r>
        <w:r w:rsidR="00A73B48" w:rsidRPr="00CE7400" w:rsidDel="00D35A85">
          <w:rPr>
            <w:bCs/>
            <w:highlight w:val="cyan"/>
            <w:rPrChange w:id="2394" w:author="Matthew Pipkin" w:date="2020-09-07T16:21:00Z">
              <w:rPr>
                <w:bCs/>
              </w:rPr>
            </w:rPrChange>
          </w:rPr>
          <w:delText xml:space="preserve"> and T</w:delText>
        </w:r>
        <w:r w:rsidR="00A73B48" w:rsidRPr="00CE7400" w:rsidDel="00D35A85">
          <w:rPr>
            <w:bCs/>
            <w:highlight w:val="cyan"/>
            <w:vertAlign w:val="subscript"/>
            <w:rPrChange w:id="2395" w:author="Matthew Pipkin" w:date="2020-09-07T16:21:00Z">
              <w:rPr>
                <w:bCs/>
                <w:vertAlign w:val="subscript"/>
              </w:rPr>
            </w:rPrChange>
          </w:rPr>
          <w:delText>EX</w:delText>
        </w:r>
        <w:r w:rsidR="00A73B48" w:rsidRPr="00CE7400" w:rsidDel="00D35A85">
          <w:rPr>
            <w:bCs/>
            <w:highlight w:val="cyan"/>
            <w:vertAlign w:val="superscript"/>
            <w:rPrChange w:id="2396" w:author="Matthew Pipkin" w:date="2020-09-07T16:21:00Z">
              <w:rPr>
                <w:bCs/>
                <w:vertAlign w:val="superscript"/>
              </w:rPr>
            </w:rPrChange>
          </w:rPr>
          <w:delText>int</w:delText>
        </w:r>
        <w:r w:rsidR="00A73B48" w:rsidRPr="00CE7400" w:rsidDel="00D35A85">
          <w:rPr>
            <w:bCs/>
            <w:highlight w:val="cyan"/>
            <w:rPrChange w:id="2397" w:author="Matthew Pipkin" w:date="2020-09-07T16:21:00Z">
              <w:rPr>
                <w:bCs/>
              </w:rPr>
            </w:rPrChange>
          </w:rPr>
          <w:delText xml:space="preserve">) </w:delText>
        </w:r>
      </w:del>
      <w:del w:id="2398" w:author="Matthew Pipkin" w:date="2020-07-15T19:51:00Z">
        <w:r w:rsidR="00A73B48" w:rsidRPr="00CE7400" w:rsidDel="000573D5">
          <w:rPr>
            <w:bCs/>
            <w:highlight w:val="cyan"/>
            <w:rPrChange w:id="2399" w:author="Matthew Pipkin" w:date="2020-09-07T16:21:00Z">
              <w:rPr>
                <w:bCs/>
              </w:rPr>
            </w:rPrChange>
          </w:rPr>
          <w:delText>signatures</w:delText>
        </w:r>
      </w:del>
      <w:del w:id="2400" w:author="Matthew Pipkin" w:date="2020-09-01T12:12:00Z">
        <w:r w:rsidR="00A73B48" w:rsidRPr="00CE7400" w:rsidDel="00D35A85">
          <w:rPr>
            <w:bCs/>
            <w:highlight w:val="cyan"/>
            <w:rPrChange w:id="2401" w:author="Matthew Pipkin" w:date="2020-09-07T16:21:00Z">
              <w:rPr>
                <w:bCs/>
              </w:rPr>
            </w:rPrChange>
          </w:rPr>
          <w:delText xml:space="preserve">. </w:delText>
        </w:r>
      </w:del>
      <w:del w:id="2402" w:author="Matthew Pipkin" w:date="2020-07-13T18:13:00Z">
        <w:r w:rsidR="00EA57F6" w:rsidRPr="00CE7400" w:rsidDel="00C5556D">
          <w:rPr>
            <w:bCs/>
            <w:highlight w:val="cyan"/>
            <w:rPrChange w:id="2403" w:author="Matthew Pipkin" w:date="2020-09-07T16:21:00Z">
              <w:rPr>
                <w:bCs/>
              </w:rPr>
            </w:rPrChange>
          </w:rPr>
          <w:delText>However</w:delText>
        </w:r>
        <w:r w:rsidR="00A73B48" w:rsidRPr="00CE7400" w:rsidDel="00C5556D">
          <w:rPr>
            <w:bCs/>
            <w:highlight w:val="cyan"/>
            <w:rPrChange w:id="2404" w:author="Matthew Pipkin" w:date="2020-09-07T16:21:00Z">
              <w:rPr>
                <w:bCs/>
              </w:rPr>
            </w:rPrChange>
          </w:rPr>
          <w:delText>, c</w:delText>
        </w:r>
      </w:del>
      <w:del w:id="2405" w:author="Matthew Pipkin" w:date="2020-09-03T13:52:00Z">
        <w:r w:rsidR="00A73B48" w:rsidRPr="00CE7400" w:rsidDel="00417EB8">
          <w:rPr>
            <w:bCs/>
            <w:highlight w:val="cyan"/>
            <w:rPrChange w:id="2406" w:author="Matthew Pipkin" w:date="2020-09-07T16:21:00Z">
              <w:rPr>
                <w:bCs/>
              </w:rPr>
            </w:rPrChange>
          </w:rPr>
          <w:delText xml:space="preserve">luster </w:delText>
        </w:r>
      </w:del>
      <w:del w:id="2407" w:author="Matthew Pipkin" w:date="2020-09-04T11:54:00Z">
        <w:r w:rsidR="00A73B48" w:rsidRPr="00CE7400" w:rsidDel="002F60C0">
          <w:rPr>
            <w:bCs/>
            <w:highlight w:val="cyan"/>
            <w:rPrChange w:id="2408" w:author="Matthew Pipkin" w:date="2020-09-07T16:21:00Z">
              <w:rPr>
                <w:bCs/>
              </w:rPr>
            </w:rPrChange>
          </w:rPr>
          <w:delText>P</w:delText>
        </w:r>
      </w:del>
      <w:del w:id="2409" w:author="Matthew Pipkin" w:date="2020-09-03T14:00:00Z">
        <w:r w:rsidR="00A73B48" w:rsidRPr="00CE7400" w:rsidDel="002A543D">
          <w:rPr>
            <w:bCs/>
            <w:highlight w:val="cyan"/>
            <w:rPrChange w:id="2410" w:author="Matthew Pipkin" w:date="2020-09-07T16:21:00Z">
              <w:rPr>
                <w:bCs/>
              </w:rPr>
            </w:rPrChange>
          </w:rPr>
          <w:delText>6</w:delText>
        </w:r>
      </w:del>
      <w:ins w:id="2411" w:author="Matthew Pipkin" w:date="2020-09-03T13:52:00Z">
        <w:r w:rsidR="00417EB8" w:rsidRPr="00CE7400">
          <w:rPr>
            <w:bCs/>
            <w:highlight w:val="cyan"/>
            <w:rPrChange w:id="2412" w:author="Matthew Pipkin" w:date="2020-09-07T16:21:00Z">
              <w:rPr>
                <w:bCs/>
              </w:rPr>
            </w:rPrChange>
          </w:rPr>
          <w:t xml:space="preserve">. </w:t>
        </w:r>
      </w:ins>
      <w:ins w:id="2413" w:author="Matthew Pipkin" w:date="2020-09-04T12:33:00Z">
        <w:r w:rsidR="00C708F6" w:rsidRPr="00CE7400">
          <w:rPr>
            <w:bCs/>
            <w:highlight w:val="cyan"/>
            <w:rPrChange w:id="2414" w:author="Matthew Pipkin" w:date="2020-09-07T16:21:00Z">
              <w:rPr>
                <w:bCs/>
              </w:rPr>
            </w:rPrChange>
          </w:rPr>
          <w:t>Cells in cluster P1 from LCMV</w:t>
        </w:r>
        <w:r w:rsidR="00C708F6" w:rsidRPr="00CE7400">
          <w:rPr>
            <w:bCs/>
            <w:highlight w:val="cyan"/>
            <w:vertAlign w:val="subscript"/>
            <w:rPrChange w:id="2415" w:author="Matthew Pipkin" w:date="2020-09-07T16:21:00Z">
              <w:rPr>
                <w:bCs/>
                <w:vertAlign w:val="subscript"/>
              </w:rPr>
            </w:rPrChange>
          </w:rPr>
          <w:t>Cl13</w:t>
        </w:r>
        <w:r w:rsidR="00C708F6" w:rsidRPr="00CE7400">
          <w:rPr>
            <w:bCs/>
            <w:highlight w:val="cyan"/>
            <w:rPrChange w:id="2416" w:author="Matthew Pipkin" w:date="2020-09-07T16:21:00Z">
              <w:rPr>
                <w:bCs/>
              </w:rPr>
            </w:rPrChange>
          </w:rPr>
          <w:t>-infected mice were strongly enriched with the T</w:t>
        </w:r>
        <w:r w:rsidR="00C708F6" w:rsidRPr="00CE7400">
          <w:rPr>
            <w:bCs/>
            <w:highlight w:val="cyan"/>
            <w:vertAlign w:val="subscript"/>
            <w:rPrChange w:id="2417" w:author="Matthew Pipkin" w:date="2020-09-07T16:21:00Z">
              <w:rPr>
                <w:bCs/>
                <w:vertAlign w:val="subscript"/>
              </w:rPr>
            </w:rPrChange>
          </w:rPr>
          <w:t>EX</w:t>
        </w:r>
        <w:r w:rsidR="00C708F6" w:rsidRPr="00CE7400">
          <w:rPr>
            <w:bCs/>
            <w:highlight w:val="cyan"/>
            <w:vertAlign w:val="superscript"/>
            <w:rPrChange w:id="2418" w:author="Matthew Pipkin" w:date="2020-09-07T16:21:00Z">
              <w:rPr>
                <w:bCs/>
                <w:vertAlign w:val="superscript"/>
              </w:rPr>
            </w:rPrChange>
          </w:rPr>
          <w:t>prog2</w:t>
        </w:r>
        <w:r w:rsidR="00C708F6" w:rsidRPr="00CE7400">
          <w:rPr>
            <w:bCs/>
            <w:highlight w:val="cyan"/>
            <w:rPrChange w:id="2419" w:author="Matthew Pipkin" w:date="2020-09-07T16:21:00Z">
              <w:rPr>
                <w:bCs/>
              </w:rPr>
            </w:rPrChange>
          </w:rPr>
          <w:t xml:space="preserve"> signature. Cluster P5 was comprised of cells from day 5 p.i., their gene expression was partially enriched with the signatures of T</w:t>
        </w:r>
        <w:r w:rsidR="00C708F6" w:rsidRPr="00CE7400">
          <w:rPr>
            <w:bCs/>
            <w:highlight w:val="cyan"/>
            <w:vertAlign w:val="subscript"/>
            <w:rPrChange w:id="2420" w:author="Matthew Pipkin" w:date="2020-09-07T16:21:00Z">
              <w:rPr>
                <w:bCs/>
                <w:vertAlign w:val="subscript"/>
              </w:rPr>
            </w:rPrChange>
          </w:rPr>
          <w:t>EX</w:t>
        </w:r>
        <w:r w:rsidR="00C708F6" w:rsidRPr="00CE7400">
          <w:rPr>
            <w:bCs/>
            <w:highlight w:val="cyan"/>
            <w:vertAlign w:val="superscript"/>
            <w:rPrChange w:id="2421" w:author="Matthew Pipkin" w:date="2020-09-07T16:21:00Z">
              <w:rPr>
                <w:bCs/>
                <w:vertAlign w:val="superscript"/>
              </w:rPr>
            </w:rPrChange>
          </w:rPr>
          <w:t>int</w:t>
        </w:r>
        <w:r w:rsidR="00C708F6" w:rsidRPr="00CE7400">
          <w:rPr>
            <w:bCs/>
            <w:highlight w:val="cyan"/>
            <w:rPrChange w:id="2422" w:author="Matthew Pipkin" w:date="2020-09-07T16:21:00Z">
              <w:rPr>
                <w:bCs/>
              </w:rPr>
            </w:rPrChange>
          </w:rPr>
          <w:t xml:space="preserve"> and T</w:t>
        </w:r>
        <w:r w:rsidR="00C708F6" w:rsidRPr="00CE7400">
          <w:rPr>
            <w:bCs/>
            <w:highlight w:val="cyan"/>
            <w:vertAlign w:val="subscript"/>
            <w:rPrChange w:id="2423" w:author="Matthew Pipkin" w:date="2020-09-07T16:21:00Z">
              <w:rPr>
                <w:bCs/>
                <w:vertAlign w:val="subscript"/>
              </w:rPr>
            </w:rPrChange>
          </w:rPr>
          <w:t>EX</w:t>
        </w:r>
        <w:r w:rsidR="00C708F6" w:rsidRPr="00CE7400">
          <w:rPr>
            <w:bCs/>
            <w:highlight w:val="cyan"/>
            <w:vertAlign w:val="superscript"/>
            <w:rPrChange w:id="2424" w:author="Matthew Pipkin" w:date="2020-09-07T16:21:00Z">
              <w:rPr>
                <w:bCs/>
                <w:vertAlign w:val="superscript"/>
              </w:rPr>
            </w:rPrChange>
          </w:rPr>
          <w:t>term</w:t>
        </w:r>
        <w:r w:rsidR="00C708F6" w:rsidRPr="00CE7400">
          <w:rPr>
            <w:bCs/>
            <w:highlight w:val="cyan"/>
            <w:rPrChange w:id="2425" w:author="Matthew Pipkin" w:date="2020-09-07T16:21:00Z">
              <w:rPr>
                <w:bCs/>
              </w:rPr>
            </w:rPrChange>
          </w:rPr>
          <w:t xml:space="preserve"> cells and strongly enriched with the signature of EE T</w:t>
        </w:r>
        <w:r w:rsidR="00C708F6" w:rsidRPr="00CE7400">
          <w:rPr>
            <w:bCs/>
            <w:highlight w:val="cyan"/>
            <w:vertAlign w:val="subscript"/>
            <w:rPrChange w:id="2426" w:author="Matthew Pipkin" w:date="2020-09-07T16:21:00Z">
              <w:rPr>
                <w:bCs/>
                <w:vertAlign w:val="subscript"/>
              </w:rPr>
            </w:rPrChange>
          </w:rPr>
          <w:t>EFF</w:t>
        </w:r>
        <w:r w:rsidR="00C708F6" w:rsidRPr="00CE7400">
          <w:rPr>
            <w:bCs/>
            <w:highlight w:val="cyan"/>
            <w:rPrChange w:id="2427" w:author="Matthew Pipkin" w:date="2020-09-07T16:21:00Z">
              <w:rPr>
                <w:bCs/>
              </w:rPr>
            </w:rPrChange>
          </w:rPr>
          <w:t xml:space="preserve"> cells. </w:t>
        </w:r>
      </w:ins>
      <w:ins w:id="2428" w:author="Matthew Pipkin" w:date="2020-09-04T11:56:00Z">
        <w:r w:rsidR="002F60C0" w:rsidRPr="00CE7400">
          <w:rPr>
            <w:bCs/>
            <w:highlight w:val="cyan"/>
            <w:rPrChange w:id="2429" w:author="Matthew Pipkin" w:date="2020-09-07T16:21:00Z">
              <w:rPr>
                <w:bCs/>
              </w:rPr>
            </w:rPrChange>
          </w:rPr>
          <w:t>C</w:t>
        </w:r>
      </w:ins>
      <w:ins w:id="2430" w:author="Matthew Pipkin" w:date="2020-09-03T13:52:00Z">
        <w:r w:rsidR="00417EB8" w:rsidRPr="00CE7400">
          <w:rPr>
            <w:bCs/>
            <w:highlight w:val="cyan"/>
            <w:rPrChange w:id="2431" w:author="Matthew Pipkin" w:date="2020-09-07T16:21:00Z">
              <w:rPr>
                <w:bCs/>
              </w:rPr>
            </w:rPrChange>
          </w:rPr>
          <w:t>luster P</w:t>
        </w:r>
      </w:ins>
      <w:ins w:id="2432" w:author="Matthew Pipkin" w:date="2020-09-03T13:53:00Z">
        <w:r w:rsidR="00417EB8" w:rsidRPr="00CE7400">
          <w:rPr>
            <w:bCs/>
            <w:highlight w:val="cyan"/>
            <w:rPrChange w:id="2433" w:author="Matthew Pipkin" w:date="2020-09-07T16:21:00Z">
              <w:rPr>
                <w:bCs/>
              </w:rPr>
            </w:rPrChange>
          </w:rPr>
          <w:t>6</w:t>
        </w:r>
      </w:ins>
      <w:ins w:id="2434" w:author="Matthew Pipkin" w:date="2020-09-03T13:52:00Z">
        <w:r w:rsidR="00417EB8" w:rsidRPr="00CE7400">
          <w:rPr>
            <w:bCs/>
            <w:highlight w:val="cyan"/>
            <w:rPrChange w:id="2435" w:author="Matthew Pipkin" w:date="2020-09-07T16:21:00Z">
              <w:rPr>
                <w:bCs/>
              </w:rPr>
            </w:rPrChange>
          </w:rPr>
          <w:t xml:space="preserve"> </w:t>
        </w:r>
      </w:ins>
      <w:del w:id="2436" w:author="Matthew Pipkin" w:date="2020-09-03T13:29:00Z">
        <w:r w:rsidR="00A73B48" w:rsidRPr="00CE7400" w:rsidDel="00E87297">
          <w:rPr>
            <w:bCs/>
            <w:highlight w:val="cyan"/>
            <w:rPrChange w:id="2437" w:author="Matthew Pipkin" w:date="2020-09-07T16:21:00Z">
              <w:rPr>
                <w:bCs/>
              </w:rPr>
            </w:rPrChange>
          </w:rPr>
          <w:delText xml:space="preserve"> </w:delText>
        </w:r>
      </w:del>
      <w:del w:id="2438" w:author="Matthew Pipkin" w:date="2020-07-13T18:14:00Z">
        <w:r w:rsidR="00A73B48" w:rsidRPr="00CE7400" w:rsidDel="00C5556D">
          <w:rPr>
            <w:bCs/>
            <w:highlight w:val="cyan"/>
            <w:rPrChange w:id="2439" w:author="Matthew Pipkin" w:date="2020-09-07T16:21:00Z">
              <w:rPr>
                <w:bCs/>
              </w:rPr>
            </w:rPrChange>
          </w:rPr>
          <w:delText>w</w:delText>
        </w:r>
      </w:del>
      <w:del w:id="2440" w:author="Matthew Pipkin" w:date="2020-07-13T18:13:00Z">
        <w:r w:rsidR="00A73B48" w:rsidRPr="00CE7400" w:rsidDel="00C5556D">
          <w:rPr>
            <w:bCs/>
            <w:highlight w:val="cyan"/>
            <w:rPrChange w:id="2441" w:author="Matthew Pipkin" w:date="2020-09-07T16:21:00Z">
              <w:rPr>
                <w:bCs/>
              </w:rPr>
            </w:rPrChange>
          </w:rPr>
          <w:delText xml:space="preserve">as </w:delText>
        </w:r>
      </w:del>
      <w:del w:id="2442" w:author="Matthew Pipkin" w:date="2020-08-21T20:22:00Z">
        <w:r w:rsidR="00A73B48" w:rsidRPr="00CE7400" w:rsidDel="007908AC">
          <w:rPr>
            <w:bCs/>
            <w:highlight w:val="cyan"/>
            <w:rPrChange w:id="2443" w:author="Matthew Pipkin" w:date="2020-09-07T16:21:00Z">
              <w:rPr>
                <w:bCs/>
              </w:rPr>
            </w:rPrChange>
          </w:rPr>
          <w:delText xml:space="preserve">entirely </w:delText>
        </w:r>
      </w:del>
      <w:del w:id="2444" w:author="Matthew Pipkin" w:date="2020-09-03T13:53:00Z">
        <w:r w:rsidR="00A73B48" w:rsidRPr="00CE7400" w:rsidDel="00417EB8">
          <w:rPr>
            <w:bCs/>
            <w:highlight w:val="cyan"/>
            <w:rPrChange w:id="2445" w:author="Matthew Pipkin" w:date="2020-09-07T16:21:00Z">
              <w:rPr>
                <w:bCs/>
              </w:rPr>
            </w:rPrChange>
          </w:rPr>
          <w:delText xml:space="preserve">comprised </w:delText>
        </w:r>
      </w:del>
      <w:del w:id="2446" w:author="Matthew Pipkin" w:date="2020-08-21T20:22:00Z">
        <w:r w:rsidR="00A73B48" w:rsidRPr="00CE7400" w:rsidDel="007908AC">
          <w:rPr>
            <w:bCs/>
            <w:highlight w:val="cyan"/>
            <w:rPrChange w:id="2447" w:author="Matthew Pipkin" w:date="2020-09-07T16:21:00Z">
              <w:rPr>
                <w:bCs/>
              </w:rPr>
            </w:rPrChange>
          </w:rPr>
          <w:delText xml:space="preserve">of </w:delText>
        </w:r>
      </w:del>
      <w:del w:id="2448" w:author="Matthew Pipkin" w:date="2020-09-03T13:53:00Z">
        <w:r w:rsidR="00B66E7A" w:rsidRPr="00CE7400" w:rsidDel="00417EB8">
          <w:rPr>
            <w:bCs/>
            <w:highlight w:val="cyan"/>
            <w:rPrChange w:id="2449" w:author="Matthew Pipkin" w:date="2020-09-07T16:21:00Z">
              <w:rPr>
                <w:bCs/>
              </w:rPr>
            </w:rPrChange>
          </w:rPr>
          <w:delText>cells</w:delText>
        </w:r>
      </w:del>
      <w:ins w:id="2450" w:author="Matthew Pipkin" w:date="2020-09-04T11:57:00Z">
        <w:r w:rsidR="002F60C0" w:rsidRPr="00CE7400">
          <w:rPr>
            <w:bCs/>
            <w:highlight w:val="cyan"/>
            <w:rPrChange w:id="2451" w:author="Matthew Pipkin" w:date="2020-09-07T16:21:00Z">
              <w:rPr>
                <w:bCs/>
              </w:rPr>
            </w:rPrChange>
          </w:rPr>
          <w:t>was c</w:t>
        </w:r>
      </w:ins>
      <w:ins w:id="2452" w:author="Matthew Pipkin" w:date="2020-09-04T11:56:00Z">
        <w:r w:rsidR="002F60C0" w:rsidRPr="00CE7400">
          <w:rPr>
            <w:bCs/>
            <w:highlight w:val="cyan"/>
            <w:rPrChange w:id="2453" w:author="Matthew Pipkin" w:date="2020-09-07T16:21:00Z">
              <w:rPr>
                <w:bCs/>
              </w:rPr>
            </w:rPrChange>
          </w:rPr>
          <w:t>omprised</w:t>
        </w:r>
      </w:ins>
      <w:r w:rsidR="00A73B48" w:rsidRPr="00CE7400">
        <w:rPr>
          <w:bCs/>
          <w:highlight w:val="cyan"/>
          <w:rPrChange w:id="2454" w:author="Matthew Pipkin" w:date="2020-09-07T16:21:00Z">
            <w:rPr>
              <w:bCs/>
            </w:rPr>
          </w:rPrChange>
        </w:rPr>
        <w:t xml:space="preserve"> </w:t>
      </w:r>
      <w:ins w:id="2455" w:author="Matthew Pipkin" w:date="2020-09-04T11:56:00Z">
        <w:r w:rsidR="002F60C0" w:rsidRPr="00CE7400">
          <w:rPr>
            <w:bCs/>
            <w:highlight w:val="cyan"/>
            <w:rPrChange w:id="2456" w:author="Matthew Pipkin" w:date="2020-09-07T16:21:00Z">
              <w:rPr>
                <w:bCs/>
              </w:rPr>
            </w:rPrChange>
          </w:rPr>
          <w:t xml:space="preserve">exclusively of cells from </w:t>
        </w:r>
      </w:ins>
      <w:del w:id="2457" w:author="Matthew Pipkin" w:date="2020-09-04T11:56:00Z">
        <w:r w:rsidR="00A73B48" w:rsidRPr="00CE7400" w:rsidDel="002F60C0">
          <w:rPr>
            <w:bCs/>
            <w:highlight w:val="cyan"/>
            <w:rPrChange w:id="2458" w:author="Matthew Pipkin" w:date="2020-09-07T16:21:00Z">
              <w:rPr>
                <w:bCs/>
              </w:rPr>
            </w:rPrChange>
          </w:rPr>
          <w:delText xml:space="preserve">from </w:delText>
        </w:r>
      </w:del>
      <w:ins w:id="2459" w:author="Matthew Pipkin" w:date="2020-09-04T11:56:00Z">
        <w:r w:rsidR="002F60C0" w:rsidRPr="00CE7400">
          <w:rPr>
            <w:bCs/>
            <w:highlight w:val="cyan"/>
            <w:rPrChange w:id="2460" w:author="Matthew Pipkin" w:date="2020-09-07T16:21:00Z">
              <w:rPr>
                <w:bCs/>
              </w:rPr>
            </w:rPrChange>
          </w:rPr>
          <w:t>LCMV</w:t>
        </w:r>
        <w:r w:rsidR="002F60C0" w:rsidRPr="00CE7400">
          <w:rPr>
            <w:bCs/>
            <w:highlight w:val="cyan"/>
            <w:vertAlign w:val="subscript"/>
            <w:rPrChange w:id="2461" w:author="Matthew Pipkin" w:date="2020-09-07T16:21:00Z">
              <w:rPr>
                <w:bCs/>
                <w:vertAlign w:val="subscript"/>
              </w:rPr>
            </w:rPrChange>
          </w:rPr>
          <w:t>Cl13</w:t>
        </w:r>
        <w:r w:rsidR="002F60C0" w:rsidRPr="00CE7400">
          <w:rPr>
            <w:bCs/>
            <w:highlight w:val="cyan"/>
            <w:rPrChange w:id="2462" w:author="Matthew Pipkin" w:date="2020-09-07T16:21:00Z">
              <w:rPr>
                <w:bCs/>
              </w:rPr>
            </w:rPrChange>
          </w:rPr>
          <w:t xml:space="preserve">-infected hosts on </w:t>
        </w:r>
      </w:ins>
      <w:r w:rsidR="00A73B48" w:rsidRPr="00CE7400">
        <w:rPr>
          <w:bCs/>
          <w:highlight w:val="cyan"/>
          <w:rPrChange w:id="2463" w:author="Matthew Pipkin" w:date="2020-09-07T16:21:00Z">
            <w:rPr>
              <w:bCs/>
            </w:rPr>
          </w:rPrChange>
        </w:rPr>
        <w:t>day 8 p.i.</w:t>
      </w:r>
      <w:del w:id="2464" w:author="Matthew Pipkin" w:date="2020-09-02T17:49:00Z">
        <w:r w:rsidR="00A73B48" w:rsidRPr="00CE7400" w:rsidDel="009456B0">
          <w:rPr>
            <w:bCs/>
            <w:highlight w:val="cyan"/>
            <w:rPrChange w:id="2465" w:author="Matthew Pipkin" w:date="2020-09-07T16:21:00Z">
              <w:rPr>
                <w:bCs/>
              </w:rPr>
            </w:rPrChange>
          </w:rPr>
          <w:delText xml:space="preserve"> </w:delText>
        </w:r>
      </w:del>
      <w:ins w:id="2466" w:author="Matthew Pipkin" w:date="2020-09-03T18:01:00Z">
        <w:r w:rsidR="0072197F" w:rsidRPr="00CE7400">
          <w:rPr>
            <w:bCs/>
            <w:highlight w:val="cyan"/>
            <w:rPrChange w:id="2467" w:author="Matthew Pipkin" w:date="2020-09-07T16:21:00Z">
              <w:rPr>
                <w:bCs/>
              </w:rPr>
            </w:rPrChange>
          </w:rPr>
          <w:t xml:space="preserve">, </w:t>
        </w:r>
      </w:ins>
      <w:ins w:id="2468" w:author="Matthew Pipkin" w:date="2020-09-04T11:57:00Z">
        <w:r w:rsidR="002F60C0" w:rsidRPr="00CE7400">
          <w:rPr>
            <w:bCs/>
            <w:highlight w:val="cyan"/>
            <w:rPrChange w:id="2469" w:author="Matthew Pipkin" w:date="2020-09-07T16:21:00Z">
              <w:rPr>
                <w:bCs/>
              </w:rPr>
            </w:rPrChange>
          </w:rPr>
          <w:t xml:space="preserve">and </w:t>
        </w:r>
      </w:ins>
      <w:del w:id="2470" w:author="Matthew Pipkin" w:date="2020-09-02T17:49:00Z">
        <w:r w:rsidR="00B66E7A" w:rsidRPr="00CE7400" w:rsidDel="009456B0">
          <w:rPr>
            <w:bCs/>
            <w:highlight w:val="cyan"/>
            <w:rPrChange w:id="2471" w:author="Matthew Pipkin" w:date="2020-09-07T16:21:00Z">
              <w:rPr>
                <w:bCs/>
              </w:rPr>
            </w:rPrChange>
          </w:rPr>
          <w:delText>in</w:delText>
        </w:r>
        <w:r w:rsidR="00A73B48" w:rsidRPr="00CE7400" w:rsidDel="009456B0">
          <w:rPr>
            <w:bCs/>
            <w:highlight w:val="cyan"/>
            <w:rPrChange w:id="2472" w:author="Matthew Pipkin" w:date="2020-09-07T16:21:00Z">
              <w:rPr>
                <w:bCs/>
              </w:rPr>
            </w:rPrChange>
          </w:rPr>
          <w:delText xml:space="preserve"> LCMV</w:delText>
        </w:r>
        <w:r w:rsidR="00A73B48" w:rsidRPr="00CE7400" w:rsidDel="009456B0">
          <w:rPr>
            <w:bCs/>
            <w:highlight w:val="cyan"/>
            <w:vertAlign w:val="subscript"/>
            <w:rPrChange w:id="2473" w:author="Matthew Pipkin" w:date="2020-09-07T16:21:00Z">
              <w:rPr>
                <w:bCs/>
                <w:vertAlign w:val="subscript"/>
              </w:rPr>
            </w:rPrChange>
          </w:rPr>
          <w:delText>Cl13</w:delText>
        </w:r>
        <w:r w:rsidR="00A73B48" w:rsidRPr="00CE7400" w:rsidDel="009456B0">
          <w:rPr>
            <w:bCs/>
            <w:highlight w:val="cyan"/>
            <w:rPrChange w:id="2474" w:author="Matthew Pipkin" w:date="2020-09-07T16:21:00Z">
              <w:rPr>
                <w:bCs/>
              </w:rPr>
            </w:rPrChange>
          </w:rPr>
          <w:delText>-infected hosts</w:delText>
        </w:r>
        <w:r w:rsidR="00B748B0" w:rsidRPr="00CE7400" w:rsidDel="009456B0">
          <w:rPr>
            <w:bCs/>
            <w:highlight w:val="cyan"/>
            <w:rPrChange w:id="2475" w:author="Matthew Pipkin" w:date="2020-09-07T16:21:00Z">
              <w:rPr>
                <w:bCs/>
              </w:rPr>
            </w:rPrChange>
          </w:rPr>
          <w:delText xml:space="preserve">, </w:delText>
        </w:r>
      </w:del>
      <w:del w:id="2476" w:author="Matthew Pipkin" w:date="2020-07-13T18:13:00Z">
        <w:r w:rsidR="00B748B0" w:rsidRPr="00CE7400" w:rsidDel="00C5556D">
          <w:rPr>
            <w:bCs/>
            <w:highlight w:val="cyan"/>
            <w:rPrChange w:id="2477" w:author="Matthew Pipkin" w:date="2020-09-07T16:21:00Z">
              <w:rPr>
                <w:bCs/>
              </w:rPr>
            </w:rPrChange>
          </w:rPr>
          <w:delText>which</w:delText>
        </w:r>
        <w:r w:rsidR="00F76529" w:rsidRPr="00CE7400" w:rsidDel="00C5556D">
          <w:rPr>
            <w:bCs/>
            <w:highlight w:val="cyan"/>
            <w:rPrChange w:id="2478" w:author="Matthew Pipkin" w:date="2020-09-07T16:21:00Z">
              <w:rPr>
                <w:bCs/>
              </w:rPr>
            </w:rPrChange>
          </w:rPr>
          <w:delText xml:space="preserve"> </w:delText>
        </w:r>
      </w:del>
      <w:ins w:id="2479" w:author="Matthew Pipkin" w:date="2020-09-03T18:01:00Z">
        <w:r w:rsidR="0072197F" w:rsidRPr="00CE7400">
          <w:rPr>
            <w:bCs/>
            <w:highlight w:val="cyan"/>
            <w:rPrChange w:id="2480" w:author="Matthew Pipkin" w:date="2020-09-07T16:21:00Z">
              <w:rPr>
                <w:bCs/>
              </w:rPr>
            </w:rPrChange>
          </w:rPr>
          <w:t>their gene expression was</w:t>
        </w:r>
      </w:ins>
      <w:del w:id="2481" w:author="Matthew Pipkin" w:date="2020-07-13T18:13:00Z">
        <w:r w:rsidR="00F76529" w:rsidRPr="00CE7400" w:rsidDel="00C5556D">
          <w:rPr>
            <w:bCs/>
            <w:highlight w:val="cyan"/>
            <w:rPrChange w:id="2482" w:author="Matthew Pipkin" w:date="2020-09-07T16:21:00Z">
              <w:rPr>
                <w:bCs/>
              </w:rPr>
            </w:rPrChange>
          </w:rPr>
          <w:delText>were</w:delText>
        </w:r>
        <w:r w:rsidR="003F0D96" w:rsidRPr="00CE7400" w:rsidDel="00C5556D">
          <w:rPr>
            <w:bCs/>
            <w:highlight w:val="cyan"/>
            <w:rPrChange w:id="2483" w:author="Matthew Pipkin" w:date="2020-09-07T16:21:00Z">
              <w:rPr>
                <w:bCs/>
              </w:rPr>
            </w:rPrChange>
          </w:rPr>
          <w:delText xml:space="preserve"> </w:delText>
        </w:r>
      </w:del>
      <w:ins w:id="2484" w:author="Matthew Pipkin" w:date="2020-07-13T18:13:00Z">
        <w:r w:rsidR="00C5556D" w:rsidRPr="00CE7400">
          <w:rPr>
            <w:bCs/>
            <w:highlight w:val="cyan"/>
            <w:rPrChange w:id="2485" w:author="Matthew Pipkin" w:date="2020-09-07T16:21:00Z">
              <w:rPr>
                <w:bCs/>
              </w:rPr>
            </w:rPrChange>
          </w:rPr>
          <w:t xml:space="preserve"> </w:t>
        </w:r>
      </w:ins>
      <w:r w:rsidR="004A2256" w:rsidRPr="00CE7400">
        <w:rPr>
          <w:bCs/>
          <w:highlight w:val="cyan"/>
          <w:rPrChange w:id="2486" w:author="Matthew Pipkin" w:date="2020-09-07T16:21:00Z">
            <w:rPr>
              <w:bCs/>
            </w:rPr>
          </w:rPrChange>
        </w:rPr>
        <w:t>enriched with the signature</w:t>
      </w:r>
      <w:r w:rsidR="003F0D96" w:rsidRPr="00CE7400">
        <w:rPr>
          <w:bCs/>
          <w:highlight w:val="cyan"/>
          <w:rPrChange w:id="2487" w:author="Matthew Pipkin" w:date="2020-09-07T16:21:00Z">
            <w:rPr>
              <w:bCs/>
            </w:rPr>
          </w:rPrChange>
        </w:rPr>
        <w:t>s</w:t>
      </w:r>
      <w:r w:rsidR="004A2256" w:rsidRPr="00CE7400">
        <w:rPr>
          <w:bCs/>
          <w:highlight w:val="cyan"/>
          <w:rPrChange w:id="2488" w:author="Matthew Pipkin" w:date="2020-09-07T16:21:00Z">
            <w:rPr>
              <w:bCs/>
            </w:rPr>
          </w:rPrChange>
        </w:rPr>
        <w:t xml:space="preserve"> of </w:t>
      </w:r>
      <w:r w:rsidR="003F0D96" w:rsidRPr="00CE7400">
        <w:rPr>
          <w:bCs/>
          <w:highlight w:val="cyan"/>
          <w:rPrChange w:id="2489" w:author="Matthew Pipkin" w:date="2020-09-07T16:21:00Z">
            <w:rPr>
              <w:bCs/>
            </w:rPr>
          </w:rPrChange>
        </w:rPr>
        <w:t>both intermediately (T</w:t>
      </w:r>
      <w:r w:rsidR="003F0D96" w:rsidRPr="00CE7400">
        <w:rPr>
          <w:bCs/>
          <w:highlight w:val="cyan"/>
          <w:vertAlign w:val="subscript"/>
          <w:rPrChange w:id="2490" w:author="Matthew Pipkin" w:date="2020-09-07T16:21:00Z">
            <w:rPr>
              <w:bCs/>
              <w:vertAlign w:val="subscript"/>
            </w:rPr>
          </w:rPrChange>
        </w:rPr>
        <w:t>EX</w:t>
      </w:r>
      <w:r w:rsidR="003F0D96" w:rsidRPr="00CE7400">
        <w:rPr>
          <w:bCs/>
          <w:highlight w:val="cyan"/>
          <w:vertAlign w:val="superscript"/>
          <w:rPrChange w:id="2491" w:author="Matthew Pipkin" w:date="2020-09-07T16:21:00Z">
            <w:rPr>
              <w:bCs/>
              <w:vertAlign w:val="superscript"/>
            </w:rPr>
          </w:rPrChange>
        </w:rPr>
        <w:t>int</w:t>
      </w:r>
      <w:r w:rsidR="003F0D96" w:rsidRPr="00CE7400">
        <w:rPr>
          <w:bCs/>
          <w:highlight w:val="cyan"/>
          <w:rPrChange w:id="2492" w:author="Matthew Pipkin" w:date="2020-09-07T16:21:00Z">
            <w:rPr>
              <w:bCs/>
            </w:rPr>
          </w:rPrChange>
        </w:rPr>
        <w:t>)</w:t>
      </w:r>
      <w:r w:rsidR="003F0D96" w:rsidRPr="00CE7400">
        <w:rPr>
          <w:bCs/>
          <w:highlight w:val="cyan"/>
          <w:vertAlign w:val="superscript"/>
          <w:rPrChange w:id="2493" w:author="Matthew Pipkin" w:date="2020-09-07T16:21:00Z">
            <w:rPr>
              <w:bCs/>
              <w:vertAlign w:val="superscript"/>
            </w:rPr>
          </w:rPrChange>
        </w:rPr>
        <w:t xml:space="preserve"> </w:t>
      </w:r>
      <w:r w:rsidR="003F0D96" w:rsidRPr="00CE7400">
        <w:rPr>
          <w:bCs/>
          <w:highlight w:val="cyan"/>
          <w:rPrChange w:id="2494" w:author="Matthew Pipkin" w:date="2020-09-07T16:21:00Z">
            <w:rPr>
              <w:bCs/>
            </w:rPr>
          </w:rPrChange>
        </w:rPr>
        <w:t xml:space="preserve">and </w:t>
      </w:r>
      <w:r w:rsidR="004A2256" w:rsidRPr="00CE7400">
        <w:rPr>
          <w:bCs/>
          <w:highlight w:val="cyan"/>
          <w:rPrChange w:id="2495" w:author="Matthew Pipkin" w:date="2020-09-07T16:21:00Z">
            <w:rPr>
              <w:bCs/>
            </w:rPr>
          </w:rPrChange>
        </w:rPr>
        <w:t>terminally (T</w:t>
      </w:r>
      <w:r w:rsidR="004A2256" w:rsidRPr="00CE7400">
        <w:rPr>
          <w:bCs/>
          <w:highlight w:val="cyan"/>
          <w:vertAlign w:val="subscript"/>
          <w:rPrChange w:id="2496" w:author="Matthew Pipkin" w:date="2020-09-07T16:21:00Z">
            <w:rPr>
              <w:bCs/>
              <w:vertAlign w:val="subscript"/>
            </w:rPr>
          </w:rPrChange>
        </w:rPr>
        <w:t>EX</w:t>
      </w:r>
      <w:r w:rsidR="004A2256" w:rsidRPr="00CE7400">
        <w:rPr>
          <w:bCs/>
          <w:highlight w:val="cyan"/>
          <w:vertAlign w:val="superscript"/>
          <w:rPrChange w:id="2497" w:author="Matthew Pipkin" w:date="2020-09-07T16:21:00Z">
            <w:rPr>
              <w:bCs/>
              <w:vertAlign w:val="superscript"/>
            </w:rPr>
          </w:rPrChange>
        </w:rPr>
        <w:t>term</w:t>
      </w:r>
      <w:r w:rsidR="004A2256" w:rsidRPr="00CE7400">
        <w:rPr>
          <w:bCs/>
          <w:highlight w:val="cyan"/>
          <w:rPrChange w:id="2498" w:author="Matthew Pipkin" w:date="2020-09-07T16:21:00Z">
            <w:rPr>
              <w:bCs/>
            </w:rPr>
          </w:rPrChange>
        </w:rPr>
        <w:t xml:space="preserve">) </w:t>
      </w:r>
      <w:r w:rsidR="003F0D96" w:rsidRPr="00CE7400">
        <w:rPr>
          <w:bCs/>
          <w:highlight w:val="cyan"/>
          <w:rPrChange w:id="2499" w:author="Matthew Pipkin" w:date="2020-09-07T16:21:00Z">
            <w:rPr>
              <w:bCs/>
            </w:rPr>
          </w:rPrChange>
        </w:rPr>
        <w:t>exhausted cells</w:t>
      </w:r>
      <w:del w:id="2500" w:author="Matthew Pipkin" w:date="2020-07-14T12:08:00Z">
        <w:r w:rsidR="00D849E2" w:rsidRPr="00CE7400" w:rsidDel="00B722D5">
          <w:rPr>
            <w:bCs/>
            <w:highlight w:val="cyan"/>
            <w:rPrChange w:id="2501" w:author="Matthew Pipkin" w:date="2020-09-07T16:21:00Z">
              <w:rPr>
                <w:bCs/>
              </w:rPr>
            </w:rPrChange>
          </w:rPr>
          <w:delText xml:space="preserve">, </w:delText>
        </w:r>
        <w:r w:rsidR="00EA57F6" w:rsidRPr="00CE7400" w:rsidDel="00B722D5">
          <w:rPr>
            <w:bCs/>
            <w:highlight w:val="cyan"/>
            <w:rPrChange w:id="2502" w:author="Matthew Pipkin" w:date="2020-09-07T16:21:00Z">
              <w:rPr>
                <w:bCs/>
              </w:rPr>
            </w:rPrChange>
          </w:rPr>
          <w:delText>and</w:delText>
        </w:r>
        <w:r w:rsidR="00D849E2" w:rsidRPr="00CE7400" w:rsidDel="00B722D5">
          <w:rPr>
            <w:bCs/>
            <w:highlight w:val="cyan"/>
            <w:rPrChange w:id="2503" w:author="Matthew Pipkin" w:date="2020-09-07T16:21:00Z">
              <w:rPr>
                <w:bCs/>
              </w:rPr>
            </w:rPrChange>
          </w:rPr>
          <w:delText xml:space="preserve"> </w:delText>
        </w:r>
        <w:r w:rsidR="00B748B0" w:rsidRPr="00CE7400" w:rsidDel="00B722D5">
          <w:rPr>
            <w:bCs/>
            <w:highlight w:val="cyan"/>
            <w:rPrChange w:id="2504" w:author="Matthew Pipkin" w:date="2020-09-07T16:21:00Z">
              <w:rPr>
                <w:bCs/>
              </w:rPr>
            </w:rPrChange>
          </w:rPr>
          <w:delText>th</w:delText>
        </w:r>
      </w:del>
      <w:del w:id="2505" w:author="Matthew Pipkin" w:date="2020-07-13T18:14:00Z">
        <w:r w:rsidR="00B748B0" w:rsidRPr="00CE7400" w:rsidDel="00C5556D">
          <w:rPr>
            <w:bCs/>
            <w:highlight w:val="cyan"/>
            <w:rPrChange w:id="2506" w:author="Matthew Pipkin" w:date="2020-09-07T16:21:00Z">
              <w:rPr>
                <w:bCs/>
              </w:rPr>
            </w:rPrChange>
          </w:rPr>
          <w:delText xml:space="preserve">at </w:delText>
        </w:r>
        <w:r w:rsidR="003F0D96" w:rsidRPr="00CE7400" w:rsidDel="00C5556D">
          <w:rPr>
            <w:bCs/>
            <w:highlight w:val="cyan"/>
            <w:rPrChange w:id="2507" w:author="Matthew Pipkin" w:date="2020-09-07T16:21:00Z">
              <w:rPr>
                <w:bCs/>
              </w:rPr>
            </w:rPrChange>
          </w:rPr>
          <w:delText xml:space="preserve">most highly </w:delText>
        </w:r>
      </w:del>
      <w:del w:id="2508" w:author="Matthew Pipkin" w:date="2020-07-14T12:08:00Z">
        <w:r w:rsidR="003F0D96" w:rsidRPr="00CE7400" w:rsidDel="00B722D5">
          <w:rPr>
            <w:bCs/>
            <w:highlight w:val="cyan"/>
            <w:rPrChange w:id="2509" w:author="Matthew Pipkin" w:date="2020-09-07T16:21:00Z">
              <w:rPr>
                <w:bCs/>
              </w:rPr>
            </w:rPrChange>
          </w:rPr>
          <w:delText>expressed</w:delText>
        </w:r>
        <w:r w:rsidR="004A2256" w:rsidRPr="00CE7400" w:rsidDel="00B722D5">
          <w:rPr>
            <w:bCs/>
            <w:highlight w:val="cyan"/>
            <w:rPrChange w:id="2510" w:author="Matthew Pipkin" w:date="2020-09-07T16:21:00Z">
              <w:rPr>
                <w:bCs/>
              </w:rPr>
            </w:rPrChange>
          </w:rPr>
          <w:delText xml:space="preserve"> </w:delText>
        </w:r>
        <w:r w:rsidR="004A2256" w:rsidRPr="00CE7400" w:rsidDel="00B722D5">
          <w:rPr>
            <w:bCs/>
            <w:i/>
            <w:iCs/>
            <w:highlight w:val="cyan"/>
            <w:rPrChange w:id="2511" w:author="Matthew Pipkin" w:date="2020-09-07T16:21:00Z">
              <w:rPr>
                <w:bCs/>
                <w:i/>
                <w:iCs/>
              </w:rPr>
            </w:rPrChange>
          </w:rPr>
          <w:delText xml:space="preserve">Pdcd1 </w:delText>
        </w:r>
        <w:r w:rsidR="004A2256" w:rsidRPr="00CE7400" w:rsidDel="00B722D5">
          <w:rPr>
            <w:bCs/>
            <w:highlight w:val="cyan"/>
            <w:rPrChange w:id="2512" w:author="Matthew Pipkin" w:date="2020-09-07T16:21:00Z">
              <w:rPr>
                <w:bCs/>
              </w:rPr>
            </w:rPrChange>
          </w:rPr>
          <w:delText xml:space="preserve">(PD-1), </w:delText>
        </w:r>
        <w:r w:rsidR="004A2256" w:rsidRPr="00CE7400" w:rsidDel="00B722D5">
          <w:rPr>
            <w:bCs/>
            <w:i/>
            <w:iCs/>
            <w:highlight w:val="cyan"/>
            <w:rPrChange w:id="2513" w:author="Matthew Pipkin" w:date="2020-09-07T16:21:00Z">
              <w:rPr>
                <w:bCs/>
                <w:i/>
                <w:iCs/>
              </w:rPr>
            </w:rPrChange>
          </w:rPr>
          <w:delText xml:space="preserve">Lag3 </w:delText>
        </w:r>
        <w:r w:rsidR="004A2256" w:rsidRPr="00CE7400" w:rsidDel="00B722D5">
          <w:rPr>
            <w:bCs/>
            <w:highlight w:val="cyan"/>
            <w:rPrChange w:id="2514" w:author="Matthew Pipkin" w:date="2020-09-07T16:21:00Z">
              <w:rPr>
                <w:bCs/>
              </w:rPr>
            </w:rPrChange>
          </w:rPr>
          <w:delText xml:space="preserve">(LAG3) and </w:delText>
        </w:r>
        <w:r w:rsidR="004A2256" w:rsidRPr="00CE7400" w:rsidDel="00B722D5">
          <w:rPr>
            <w:bCs/>
            <w:i/>
            <w:iCs/>
            <w:highlight w:val="cyan"/>
            <w:rPrChange w:id="2515" w:author="Matthew Pipkin" w:date="2020-09-07T16:21:00Z">
              <w:rPr>
                <w:bCs/>
                <w:i/>
                <w:iCs/>
              </w:rPr>
            </w:rPrChange>
          </w:rPr>
          <w:delText xml:space="preserve">Havcr2 </w:delText>
        </w:r>
        <w:r w:rsidR="004A2256" w:rsidRPr="00CE7400" w:rsidDel="00B722D5">
          <w:rPr>
            <w:bCs/>
            <w:highlight w:val="cyan"/>
            <w:rPrChange w:id="2516" w:author="Matthew Pipkin" w:date="2020-09-07T16:21:00Z">
              <w:rPr>
                <w:bCs/>
              </w:rPr>
            </w:rPrChange>
          </w:rPr>
          <w:delText>(TIM3)</w:delText>
        </w:r>
        <w:r w:rsidR="009A7927" w:rsidRPr="00CE7400" w:rsidDel="00B722D5">
          <w:rPr>
            <w:bCs/>
            <w:highlight w:val="cyan"/>
            <w:rPrChange w:id="2517" w:author="Matthew Pipkin" w:date="2020-09-07T16:21:00Z">
              <w:rPr>
                <w:bCs/>
              </w:rPr>
            </w:rPrChange>
          </w:rPr>
          <w:delText xml:space="preserve"> </w:delText>
        </w:r>
      </w:del>
      <w:del w:id="2518" w:author="Matthew Pipkin" w:date="2020-07-13T18:14:00Z">
        <w:r w:rsidR="003F0D96" w:rsidRPr="00CE7400" w:rsidDel="00C5556D">
          <w:rPr>
            <w:bCs/>
            <w:highlight w:val="cyan"/>
            <w:rPrChange w:id="2519" w:author="Matthew Pipkin" w:date="2020-09-07T16:21:00Z">
              <w:rPr>
                <w:bCs/>
              </w:rPr>
            </w:rPrChange>
          </w:rPr>
          <w:delText>compared to</w:delText>
        </w:r>
      </w:del>
      <w:del w:id="2520" w:author="Matthew Pipkin" w:date="2020-07-13T18:15:00Z">
        <w:r w:rsidR="009A7927" w:rsidRPr="00CE7400" w:rsidDel="00C5556D">
          <w:rPr>
            <w:bCs/>
            <w:highlight w:val="cyan"/>
            <w:rPrChange w:id="2521" w:author="Matthew Pipkin" w:date="2020-09-07T16:21:00Z">
              <w:rPr>
                <w:bCs/>
              </w:rPr>
            </w:rPrChange>
          </w:rPr>
          <w:delText xml:space="preserve"> </w:delText>
        </w:r>
      </w:del>
      <w:del w:id="2522" w:author="Matthew Pipkin" w:date="2020-07-14T12:08:00Z">
        <w:r w:rsidR="009A7927" w:rsidRPr="00CE7400" w:rsidDel="00B722D5">
          <w:rPr>
            <w:bCs/>
            <w:highlight w:val="cyan"/>
            <w:rPrChange w:id="2523" w:author="Matthew Pipkin" w:date="2020-09-07T16:21:00Z">
              <w:rPr>
                <w:bCs/>
              </w:rPr>
            </w:rPrChange>
          </w:rPr>
          <w:delText>all other clusters</w:delText>
        </w:r>
      </w:del>
      <w:r w:rsidR="004A2256" w:rsidRPr="00CE7400">
        <w:rPr>
          <w:bCs/>
          <w:highlight w:val="cyan"/>
          <w:rPrChange w:id="2524" w:author="Matthew Pipkin" w:date="2020-09-07T16:21:00Z">
            <w:rPr>
              <w:bCs/>
            </w:rPr>
          </w:rPrChange>
        </w:rPr>
        <w:t xml:space="preserve"> </w:t>
      </w:r>
      <w:del w:id="2525" w:author="Matthew Pipkin" w:date="2020-07-13T18:15:00Z">
        <w:r w:rsidR="0093257A" w:rsidRPr="00CE7400" w:rsidDel="00C5556D">
          <w:rPr>
            <w:bCs/>
            <w:highlight w:val="cyan"/>
            <w:rPrChange w:id="2526" w:author="Matthew Pipkin" w:date="2020-09-07T16:21:00Z">
              <w:rPr>
                <w:bCs/>
              </w:rPr>
            </w:rPrChange>
          </w:rPr>
          <w:delText xml:space="preserve">in the anlaysis </w:delText>
        </w:r>
      </w:del>
      <w:r w:rsidR="004A2256" w:rsidRPr="00CE7400">
        <w:rPr>
          <w:bCs/>
          <w:highlight w:val="cyan"/>
          <w:rPrChange w:id="2527" w:author="Matthew Pipkin" w:date="2020-09-07T16:21:00Z">
            <w:rPr>
              <w:bCs/>
            </w:rPr>
          </w:rPrChange>
        </w:rPr>
        <w:t>(</w:t>
      </w:r>
      <w:r w:rsidR="004A2256" w:rsidRPr="00CE7400">
        <w:rPr>
          <w:b/>
          <w:highlight w:val="cyan"/>
          <w:rPrChange w:id="2528" w:author="Matthew Pipkin" w:date="2020-09-07T16:21:00Z">
            <w:rPr>
              <w:b/>
            </w:rPr>
          </w:rPrChange>
        </w:rPr>
        <w:t>Fig. 1F</w:t>
      </w:r>
      <w:r w:rsidR="004A2256" w:rsidRPr="00CE7400">
        <w:rPr>
          <w:bCs/>
          <w:highlight w:val="cyan"/>
          <w:rPrChange w:id="2529" w:author="Matthew Pipkin" w:date="2020-09-07T16:21:00Z">
            <w:rPr>
              <w:bCs/>
            </w:rPr>
          </w:rPrChange>
        </w:rPr>
        <w:t>)</w:t>
      </w:r>
      <w:ins w:id="2530" w:author="Matthew Pipkin" w:date="2020-09-04T11:57:00Z">
        <w:r w:rsidR="002F60C0" w:rsidRPr="00CE7400">
          <w:rPr>
            <w:bCs/>
            <w:highlight w:val="cyan"/>
            <w:rPrChange w:id="2531" w:author="Matthew Pipkin" w:date="2020-09-07T16:21:00Z">
              <w:rPr>
                <w:bCs/>
              </w:rPr>
            </w:rPrChange>
          </w:rPr>
          <w:t xml:space="preserve">. These cells </w:t>
        </w:r>
      </w:ins>
      <w:del w:id="2532" w:author="Matthew Pipkin" w:date="2020-09-03T13:53:00Z">
        <w:r w:rsidR="004A2256" w:rsidRPr="00CE7400" w:rsidDel="002A543D">
          <w:rPr>
            <w:bCs/>
            <w:highlight w:val="cyan"/>
            <w:rPrChange w:id="2533" w:author="Matthew Pipkin" w:date="2020-09-07T16:21:00Z">
              <w:rPr>
                <w:bCs/>
              </w:rPr>
            </w:rPrChange>
          </w:rPr>
          <w:delText>.</w:delText>
        </w:r>
        <w:r w:rsidR="008C3D39" w:rsidRPr="00CE7400" w:rsidDel="002A543D">
          <w:rPr>
            <w:bCs/>
            <w:highlight w:val="cyan"/>
            <w:rPrChange w:id="2534" w:author="Matthew Pipkin" w:date="2020-09-07T16:21:00Z">
              <w:rPr>
                <w:bCs/>
              </w:rPr>
            </w:rPrChange>
          </w:rPr>
          <w:delText xml:space="preserve"> </w:delText>
        </w:r>
      </w:del>
      <w:ins w:id="2535" w:author="Matthew Pipkin" w:date="2020-09-04T11:57:00Z">
        <w:r w:rsidR="002F60C0" w:rsidRPr="00CE7400">
          <w:rPr>
            <w:bCs/>
            <w:highlight w:val="cyan"/>
            <w:rPrChange w:id="2536" w:author="Matthew Pipkin" w:date="2020-09-07T16:21:00Z">
              <w:rPr>
                <w:bCs/>
              </w:rPr>
            </w:rPrChange>
          </w:rPr>
          <w:t xml:space="preserve">also </w:t>
        </w:r>
      </w:ins>
      <w:ins w:id="2537" w:author="Matthew Pipkin" w:date="2020-07-15T19:58:00Z">
        <w:r w:rsidR="00BA6F2F" w:rsidRPr="00CE7400">
          <w:rPr>
            <w:bCs/>
            <w:highlight w:val="cyan"/>
            <w:rPrChange w:id="2538" w:author="Matthew Pipkin" w:date="2020-09-07T16:21:00Z">
              <w:rPr>
                <w:bCs/>
              </w:rPr>
            </w:rPrChange>
          </w:rPr>
          <w:t xml:space="preserve">expressed the most </w:t>
        </w:r>
      </w:ins>
      <w:ins w:id="2539" w:author="Matthew Pipkin" w:date="2020-07-15T19:59:00Z">
        <w:r w:rsidR="00BA6F2F" w:rsidRPr="00CE7400">
          <w:rPr>
            <w:bCs/>
            <w:i/>
            <w:iCs/>
            <w:highlight w:val="cyan"/>
            <w:rPrChange w:id="2540" w:author="Matthew Pipkin" w:date="2020-09-07T16:21:00Z">
              <w:rPr>
                <w:bCs/>
                <w:i/>
                <w:iCs/>
              </w:rPr>
            </w:rPrChange>
          </w:rPr>
          <w:t xml:space="preserve">Pdcd1 </w:t>
        </w:r>
        <w:r w:rsidR="00BA6F2F" w:rsidRPr="00CE7400">
          <w:rPr>
            <w:bCs/>
            <w:highlight w:val="cyan"/>
            <w:rPrChange w:id="2541" w:author="Matthew Pipkin" w:date="2020-09-07T16:21:00Z">
              <w:rPr>
                <w:bCs/>
              </w:rPr>
            </w:rPrChange>
          </w:rPr>
          <w:t xml:space="preserve">(PD-1), </w:t>
        </w:r>
        <w:r w:rsidR="00BA6F2F" w:rsidRPr="00CE7400">
          <w:rPr>
            <w:bCs/>
            <w:i/>
            <w:iCs/>
            <w:highlight w:val="cyan"/>
            <w:rPrChange w:id="2542" w:author="Matthew Pipkin" w:date="2020-09-07T16:21:00Z">
              <w:rPr>
                <w:bCs/>
                <w:i/>
                <w:iCs/>
              </w:rPr>
            </w:rPrChange>
          </w:rPr>
          <w:t xml:space="preserve">Lag3 </w:t>
        </w:r>
        <w:r w:rsidR="00BA6F2F" w:rsidRPr="00CE7400">
          <w:rPr>
            <w:bCs/>
            <w:highlight w:val="cyan"/>
            <w:rPrChange w:id="2543" w:author="Matthew Pipkin" w:date="2020-09-07T16:21:00Z">
              <w:rPr>
                <w:bCs/>
              </w:rPr>
            </w:rPrChange>
          </w:rPr>
          <w:t xml:space="preserve">(LAG3) and </w:t>
        </w:r>
        <w:r w:rsidR="00BA6F2F" w:rsidRPr="00CE7400">
          <w:rPr>
            <w:bCs/>
            <w:i/>
            <w:iCs/>
            <w:highlight w:val="cyan"/>
            <w:rPrChange w:id="2544" w:author="Matthew Pipkin" w:date="2020-09-07T16:21:00Z">
              <w:rPr>
                <w:bCs/>
                <w:i/>
                <w:iCs/>
              </w:rPr>
            </w:rPrChange>
          </w:rPr>
          <w:t xml:space="preserve">Havcr2 </w:t>
        </w:r>
        <w:r w:rsidR="00BA6F2F" w:rsidRPr="00CE7400">
          <w:rPr>
            <w:bCs/>
            <w:highlight w:val="cyan"/>
            <w:rPrChange w:id="2545" w:author="Matthew Pipkin" w:date="2020-09-07T16:21:00Z">
              <w:rPr>
                <w:bCs/>
              </w:rPr>
            </w:rPrChange>
          </w:rPr>
          <w:t>(TIM3) compared to all other clusters</w:t>
        </w:r>
      </w:ins>
      <w:ins w:id="2546" w:author="Matthew Pipkin" w:date="2020-09-04T12:01:00Z">
        <w:r w:rsidR="002F60C0" w:rsidRPr="00CE7400">
          <w:rPr>
            <w:bCs/>
            <w:highlight w:val="cyan"/>
            <w:rPrChange w:id="2547" w:author="Matthew Pipkin" w:date="2020-09-07T16:21:00Z">
              <w:rPr>
                <w:bCs/>
              </w:rPr>
            </w:rPrChange>
          </w:rPr>
          <w:t xml:space="preserve"> in the analysis</w:t>
        </w:r>
      </w:ins>
      <w:ins w:id="2548" w:author="Matthew Pipkin" w:date="2020-08-21T20:33:00Z">
        <w:r w:rsidR="007606D8" w:rsidRPr="00CE7400">
          <w:rPr>
            <w:bCs/>
            <w:highlight w:val="cyan"/>
            <w:rPrChange w:id="2549" w:author="Matthew Pipkin" w:date="2020-09-07T16:21:00Z">
              <w:rPr>
                <w:bCs/>
              </w:rPr>
            </w:rPrChange>
          </w:rPr>
          <w:t xml:space="preserve">. </w:t>
        </w:r>
      </w:ins>
      <w:ins w:id="2550" w:author="Matthew Pipkin" w:date="2020-09-04T12:35:00Z">
        <w:r w:rsidR="00466323" w:rsidRPr="00CE7400">
          <w:rPr>
            <w:bCs/>
            <w:highlight w:val="cyan"/>
            <w:rPrChange w:id="2551" w:author="Matthew Pipkin" w:date="2020-09-07T16:21:00Z">
              <w:rPr>
                <w:bCs/>
              </w:rPr>
            </w:rPrChange>
          </w:rPr>
          <w:t>Cells in cluster P6 and those in P2 (T</w:t>
        </w:r>
        <w:r w:rsidR="00466323" w:rsidRPr="00CE7400">
          <w:rPr>
            <w:bCs/>
            <w:highlight w:val="cyan"/>
            <w:vertAlign w:val="subscript"/>
            <w:rPrChange w:id="2552" w:author="Matthew Pipkin" w:date="2020-09-07T16:21:00Z">
              <w:rPr>
                <w:bCs/>
              </w:rPr>
            </w:rPrChange>
          </w:rPr>
          <w:t>STEM</w:t>
        </w:r>
        <w:r w:rsidR="00466323" w:rsidRPr="00CE7400">
          <w:rPr>
            <w:bCs/>
            <w:highlight w:val="cyan"/>
            <w:rPrChange w:id="2553" w:author="Matthew Pipkin" w:date="2020-09-07T16:21:00Z">
              <w:rPr>
                <w:bCs/>
              </w:rPr>
            </w:rPrChange>
          </w:rPr>
          <w:t>/T</w:t>
        </w:r>
        <w:r w:rsidR="00466323" w:rsidRPr="00CE7400">
          <w:rPr>
            <w:bCs/>
            <w:highlight w:val="cyan"/>
            <w:vertAlign w:val="subscript"/>
            <w:rPrChange w:id="2554" w:author="Matthew Pipkin" w:date="2020-09-07T16:21:00Z">
              <w:rPr>
                <w:bCs/>
              </w:rPr>
            </w:rPrChange>
          </w:rPr>
          <w:t>EX</w:t>
        </w:r>
        <w:r w:rsidR="00466323" w:rsidRPr="00CE7400">
          <w:rPr>
            <w:bCs/>
            <w:highlight w:val="cyan"/>
            <w:vertAlign w:val="superscript"/>
            <w:rPrChange w:id="2555" w:author="Matthew Pipkin" w:date="2020-09-07T16:21:00Z">
              <w:rPr>
                <w:bCs/>
                <w:vertAlign w:val="superscript"/>
              </w:rPr>
            </w:rPrChange>
          </w:rPr>
          <w:t>prog1</w:t>
        </w:r>
        <w:r w:rsidR="00466323" w:rsidRPr="00CE7400">
          <w:rPr>
            <w:bCs/>
            <w:highlight w:val="cyan"/>
            <w:rPrChange w:id="2556" w:author="Matthew Pipkin" w:date="2020-09-07T16:21:00Z">
              <w:rPr>
                <w:bCs/>
              </w:rPr>
            </w:rPrChange>
          </w:rPr>
          <w:t xml:space="preserve">) each expressed the most </w:t>
        </w:r>
        <w:r w:rsidR="00466323" w:rsidRPr="00CE7400">
          <w:rPr>
            <w:bCs/>
            <w:i/>
            <w:iCs/>
            <w:highlight w:val="cyan"/>
            <w:rPrChange w:id="2557" w:author="Matthew Pipkin" w:date="2020-09-07T16:21:00Z">
              <w:rPr>
                <w:bCs/>
                <w:i/>
                <w:iCs/>
              </w:rPr>
            </w:rPrChange>
          </w:rPr>
          <w:t xml:space="preserve">Tox </w:t>
        </w:r>
        <w:r w:rsidR="00466323" w:rsidRPr="00CE7400">
          <w:rPr>
            <w:bCs/>
            <w:highlight w:val="cyan"/>
            <w:rPrChange w:id="2558" w:author="Matthew Pipkin" w:date="2020-09-07T16:21:00Z">
              <w:rPr>
                <w:bCs/>
              </w:rPr>
            </w:rPrChange>
          </w:rPr>
          <w:t xml:space="preserve">compared to all other </w:t>
        </w:r>
      </w:ins>
      <w:ins w:id="2559" w:author="Matthew Pipkin" w:date="2020-09-04T12:36:00Z">
        <w:r w:rsidR="00466323" w:rsidRPr="00CE7400">
          <w:rPr>
            <w:bCs/>
            <w:highlight w:val="cyan"/>
            <w:rPrChange w:id="2560" w:author="Matthew Pipkin" w:date="2020-09-07T16:21:00Z">
              <w:rPr>
                <w:bCs/>
              </w:rPr>
            </w:rPrChange>
          </w:rPr>
          <w:t xml:space="preserve">clusters in the analysis, none of the </w:t>
        </w:r>
      </w:ins>
      <w:ins w:id="2561" w:author="Matthew Pipkin" w:date="2020-09-04T12:15:00Z">
        <w:r w:rsidR="00E17735" w:rsidRPr="00CE7400">
          <w:rPr>
            <w:bCs/>
            <w:highlight w:val="cyan"/>
            <w:rPrChange w:id="2562" w:author="Matthew Pipkin" w:date="2020-09-07T16:21:00Z">
              <w:rPr>
                <w:bCs/>
              </w:rPr>
            </w:rPrChange>
          </w:rPr>
          <w:t xml:space="preserve">clusters </w:t>
        </w:r>
      </w:ins>
      <w:ins w:id="2563" w:author="Matthew Pipkin" w:date="2020-09-04T12:36:00Z">
        <w:r w:rsidR="00466323" w:rsidRPr="00CE7400">
          <w:rPr>
            <w:bCs/>
            <w:highlight w:val="cyan"/>
            <w:rPrChange w:id="2564" w:author="Matthew Pipkin" w:date="2020-09-07T16:21:00Z">
              <w:rPr>
                <w:bCs/>
              </w:rPr>
            </w:rPrChange>
          </w:rPr>
          <w:t>in</w:t>
        </w:r>
      </w:ins>
      <w:ins w:id="2565" w:author="Matthew Pipkin" w:date="2020-09-04T12:15:00Z">
        <w:r w:rsidR="00E17735" w:rsidRPr="00CE7400">
          <w:rPr>
            <w:bCs/>
            <w:highlight w:val="cyan"/>
            <w:rPrChange w:id="2566" w:author="Matthew Pipkin" w:date="2020-09-07T16:21:00Z">
              <w:rPr>
                <w:bCs/>
              </w:rPr>
            </w:rPrChange>
          </w:rPr>
          <w:t xml:space="preserve"> T2 were enriched with either T</w:t>
        </w:r>
        <w:r w:rsidR="00E17735" w:rsidRPr="00CE7400">
          <w:rPr>
            <w:bCs/>
            <w:highlight w:val="cyan"/>
            <w:vertAlign w:val="subscript"/>
            <w:rPrChange w:id="2567" w:author="Matthew Pipkin" w:date="2020-09-07T16:21:00Z">
              <w:rPr>
                <w:bCs/>
                <w:vertAlign w:val="subscript"/>
              </w:rPr>
            </w:rPrChange>
          </w:rPr>
          <w:t>STEM</w:t>
        </w:r>
        <w:r w:rsidR="00E17735" w:rsidRPr="00CE7400">
          <w:rPr>
            <w:bCs/>
            <w:highlight w:val="cyan"/>
            <w:rPrChange w:id="2568" w:author="Matthew Pipkin" w:date="2020-09-07T16:21:00Z">
              <w:rPr>
                <w:bCs/>
              </w:rPr>
            </w:rPrChange>
          </w:rPr>
          <w:t>-like or T</w:t>
        </w:r>
        <w:r w:rsidR="00E17735" w:rsidRPr="00CE7400">
          <w:rPr>
            <w:bCs/>
            <w:highlight w:val="cyan"/>
            <w:vertAlign w:val="subscript"/>
            <w:rPrChange w:id="2569" w:author="Matthew Pipkin" w:date="2020-09-07T16:21:00Z">
              <w:rPr>
                <w:bCs/>
                <w:vertAlign w:val="subscript"/>
              </w:rPr>
            </w:rPrChange>
          </w:rPr>
          <w:t>EX</w:t>
        </w:r>
        <w:r w:rsidR="00E17735" w:rsidRPr="00CE7400">
          <w:rPr>
            <w:bCs/>
            <w:highlight w:val="cyan"/>
            <w:vertAlign w:val="superscript"/>
            <w:rPrChange w:id="2570" w:author="Matthew Pipkin" w:date="2020-09-07T16:21:00Z">
              <w:rPr>
                <w:bCs/>
                <w:vertAlign w:val="superscript"/>
              </w:rPr>
            </w:rPrChange>
          </w:rPr>
          <w:t>prog1</w:t>
        </w:r>
        <w:r w:rsidR="00E17735" w:rsidRPr="00CE7400">
          <w:rPr>
            <w:bCs/>
            <w:highlight w:val="cyan"/>
            <w:rPrChange w:id="2571" w:author="Matthew Pipkin" w:date="2020-09-07T16:21:00Z">
              <w:rPr>
                <w:bCs/>
              </w:rPr>
            </w:rPrChange>
          </w:rPr>
          <w:t xml:space="preserve"> signatures, nor were they strongly connected to cells in cluster P2. </w:t>
        </w:r>
      </w:ins>
      <w:ins w:id="2572" w:author="Matthew Pipkin" w:date="2020-09-04T12:36:00Z">
        <w:r w:rsidR="00466323" w:rsidRPr="00CE7400">
          <w:rPr>
            <w:bCs/>
            <w:highlight w:val="cyan"/>
            <w:rPrChange w:id="2573" w:author="Matthew Pipkin" w:date="2020-09-07T16:21:00Z">
              <w:rPr>
                <w:bCs/>
              </w:rPr>
            </w:rPrChange>
          </w:rPr>
          <w:t>These results indicate that</w:t>
        </w:r>
      </w:ins>
      <w:ins w:id="2574" w:author="Matthew Pipkin" w:date="2020-09-04T12:37:00Z">
        <w:r w:rsidR="00466323" w:rsidRPr="00CE7400">
          <w:rPr>
            <w:bCs/>
            <w:highlight w:val="cyan"/>
            <w:rPrChange w:id="2575" w:author="Matthew Pipkin" w:date="2020-09-07T16:21:00Z">
              <w:rPr>
                <w:bCs/>
              </w:rPr>
            </w:rPrChange>
          </w:rPr>
          <w:t xml:space="preserve"> </w:t>
        </w:r>
      </w:ins>
      <w:ins w:id="2576" w:author="Matthew Pipkin" w:date="2020-09-04T12:28:00Z">
        <w:r w:rsidR="00C708F6" w:rsidRPr="00CE7400">
          <w:rPr>
            <w:bCs/>
            <w:highlight w:val="cyan"/>
            <w:rPrChange w:id="2577" w:author="Matthew Pipkin" w:date="2020-09-07T16:21:00Z">
              <w:rPr>
                <w:bCs/>
              </w:rPr>
            </w:rPrChange>
          </w:rPr>
          <w:t xml:space="preserve">during </w:t>
        </w:r>
      </w:ins>
      <w:ins w:id="2578" w:author="Matthew Pipkin" w:date="2020-09-04T12:42:00Z">
        <w:r w:rsidR="00466323" w:rsidRPr="00CE7400">
          <w:rPr>
            <w:bCs/>
            <w:highlight w:val="cyan"/>
            <w:rPrChange w:id="2579" w:author="Matthew Pipkin" w:date="2020-09-07T16:21:00Z">
              <w:rPr>
                <w:bCs/>
              </w:rPr>
            </w:rPrChange>
          </w:rPr>
          <w:t>EMPs that form during</w:t>
        </w:r>
      </w:ins>
      <w:ins w:id="2580" w:author="Matthew Pipkin" w:date="2020-09-04T12:28:00Z">
        <w:r w:rsidR="00C708F6" w:rsidRPr="00CE7400">
          <w:rPr>
            <w:bCs/>
            <w:highlight w:val="cyan"/>
            <w:rPrChange w:id="2581" w:author="Matthew Pipkin" w:date="2020-09-07T16:21:00Z">
              <w:rPr>
                <w:bCs/>
              </w:rPr>
            </w:rPrChange>
          </w:rPr>
          <w:t xml:space="preserve"> chronic LCMV infection</w:t>
        </w:r>
      </w:ins>
      <w:ins w:id="2582" w:author="Matthew Pipkin" w:date="2020-09-04T12:37:00Z">
        <w:r w:rsidR="00466323" w:rsidRPr="00CE7400">
          <w:rPr>
            <w:bCs/>
            <w:highlight w:val="cyan"/>
            <w:rPrChange w:id="2583" w:author="Matthew Pipkin" w:date="2020-09-07T16:21:00Z">
              <w:rPr>
                <w:bCs/>
              </w:rPr>
            </w:rPrChange>
          </w:rPr>
          <w:t>, T</w:t>
        </w:r>
        <w:r w:rsidR="00466323" w:rsidRPr="00CE7400">
          <w:rPr>
            <w:bCs/>
            <w:highlight w:val="cyan"/>
            <w:vertAlign w:val="subscript"/>
            <w:rPrChange w:id="2584" w:author="Matthew Pipkin" w:date="2020-09-07T16:21:00Z">
              <w:rPr>
                <w:bCs/>
                <w:vertAlign w:val="subscript"/>
              </w:rPr>
            </w:rPrChange>
          </w:rPr>
          <w:t>EX</w:t>
        </w:r>
        <w:r w:rsidR="00466323" w:rsidRPr="00CE7400">
          <w:rPr>
            <w:bCs/>
            <w:highlight w:val="cyan"/>
            <w:vertAlign w:val="superscript"/>
            <w:rPrChange w:id="2585" w:author="Matthew Pipkin" w:date="2020-09-07T16:21:00Z">
              <w:rPr>
                <w:bCs/>
                <w:vertAlign w:val="superscript"/>
              </w:rPr>
            </w:rPrChange>
          </w:rPr>
          <w:t>prog2</w:t>
        </w:r>
        <w:r w:rsidR="00466323" w:rsidRPr="00CE7400">
          <w:rPr>
            <w:bCs/>
            <w:highlight w:val="cyan"/>
            <w:rPrChange w:id="2586" w:author="Matthew Pipkin" w:date="2020-09-07T16:21:00Z">
              <w:rPr>
                <w:bCs/>
              </w:rPr>
            </w:rPrChange>
          </w:rPr>
          <w:t xml:space="preserve"> cells give rise to </w:t>
        </w:r>
      </w:ins>
      <w:ins w:id="2587" w:author="Matthew Pipkin" w:date="2020-09-04T12:31:00Z">
        <w:r w:rsidR="00C708F6" w:rsidRPr="00CE7400">
          <w:rPr>
            <w:bCs/>
            <w:highlight w:val="cyan"/>
            <w:rPrChange w:id="2588" w:author="Matthew Pipkin" w:date="2020-09-07T16:21:00Z">
              <w:rPr>
                <w:bCs/>
              </w:rPr>
            </w:rPrChange>
          </w:rPr>
          <w:t>T</w:t>
        </w:r>
        <w:r w:rsidR="00C708F6" w:rsidRPr="00CE7400">
          <w:rPr>
            <w:bCs/>
            <w:highlight w:val="cyan"/>
            <w:vertAlign w:val="subscript"/>
            <w:rPrChange w:id="2589" w:author="Matthew Pipkin" w:date="2020-09-07T16:21:00Z">
              <w:rPr>
                <w:bCs/>
                <w:vertAlign w:val="subscript"/>
              </w:rPr>
            </w:rPrChange>
          </w:rPr>
          <w:t>EX</w:t>
        </w:r>
        <w:r w:rsidR="00C708F6" w:rsidRPr="00CE7400">
          <w:rPr>
            <w:bCs/>
            <w:highlight w:val="cyan"/>
            <w:vertAlign w:val="superscript"/>
            <w:rPrChange w:id="2590" w:author="Matthew Pipkin" w:date="2020-09-07T16:21:00Z">
              <w:rPr>
                <w:bCs/>
                <w:vertAlign w:val="superscript"/>
              </w:rPr>
            </w:rPrChange>
          </w:rPr>
          <w:t>int</w:t>
        </w:r>
        <w:r w:rsidR="00C708F6" w:rsidRPr="00CE7400">
          <w:rPr>
            <w:bCs/>
            <w:highlight w:val="cyan"/>
            <w:rPrChange w:id="2591" w:author="Matthew Pipkin" w:date="2020-09-07T16:21:00Z">
              <w:rPr>
                <w:bCs/>
              </w:rPr>
            </w:rPrChange>
          </w:rPr>
          <w:t xml:space="preserve"> and </w:t>
        </w:r>
      </w:ins>
      <w:ins w:id="2592" w:author="Matthew Pipkin" w:date="2020-09-04T12:15:00Z">
        <w:r w:rsidR="00E17735" w:rsidRPr="00CE7400">
          <w:rPr>
            <w:bCs/>
            <w:highlight w:val="cyan"/>
            <w:rPrChange w:id="2593" w:author="Matthew Pipkin" w:date="2020-09-07T16:21:00Z">
              <w:rPr>
                <w:bCs/>
              </w:rPr>
            </w:rPrChange>
          </w:rPr>
          <w:t>T</w:t>
        </w:r>
        <w:r w:rsidR="00E17735" w:rsidRPr="00CE7400">
          <w:rPr>
            <w:bCs/>
            <w:highlight w:val="cyan"/>
            <w:vertAlign w:val="subscript"/>
            <w:rPrChange w:id="2594" w:author="Matthew Pipkin" w:date="2020-09-07T16:21:00Z">
              <w:rPr>
                <w:bCs/>
                <w:vertAlign w:val="subscript"/>
              </w:rPr>
            </w:rPrChange>
          </w:rPr>
          <w:t>EX</w:t>
        </w:r>
        <w:r w:rsidR="00E17735" w:rsidRPr="00CE7400">
          <w:rPr>
            <w:bCs/>
            <w:highlight w:val="cyan"/>
            <w:vertAlign w:val="superscript"/>
            <w:rPrChange w:id="2595" w:author="Matthew Pipkin" w:date="2020-09-07T16:21:00Z">
              <w:rPr>
                <w:bCs/>
                <w:vertAlign w:val="superscript"/>
              </w:rPr>
            </w:rPrChange>
          </w:rPr>
          <w:t>term</w:t>
        </w:r>
        <w:r w:rsidR="00E17735" w:rsidRPr="00CE7400">
          <w:rPr>
            <w:bCs/>
            <w:highlight w:val="cyan"/>
            <w:rPrChange w:id="2596" w:author="Matthew Pipkin" w:date="2020-09-07T16:21:00Z">
              <w:rPr>
                <w:bCs/>
              </w:rPr>
            </w:rPrChange>
          </w:rPr>
          <w:t xml:space="preserve"> cells </w:t>
        </w:r>
      </w:ins>
      <w:ins w:id="2597" w:author="Matthew Pipkin" w:date="2020-09-04T12:37:00Z">
        <w:r w:rsidR="00466323" w:rsidRPr="00CE7400">
          <w:rPr>
            <w:bCs/>
            <w:highlight w:val="cyan"/>
            <w:rPrChange w:id="2598" w:author="Matthew Pipkin" w:date="2020-09-07T16:21:00Z">
              <w:rPr>
                <w:bCs/>
              </w:rPr>
            </w:rPrChange>
          </w:rPr>
          <w:t>in a linear continuum</w:t>
        </w:r>
      </w:ins>
      <w:ins w:id="2599" w:author="Matthew Pipkin" w:date="2020-09-04T12:41:00Z">
        <w:r w:rsidR="00466323" w:rsidRPr="00CE7400">
          <w:rPr>
            <w:bCs/>
            <w:highlight w:val="cyan"/>
            <w:rPrChange w:id="2600" w:author="Matthew Pipkin" w:date="2020-09-07T16:21:00Z">
              <w:rPr>
                <w:bCs/>
              </w:rPr>
            </w:rPrChange>
          </w:rPr>
          <w:t xml:space="preserve"> (T2)</w:t>
        </w:r>
      </w:ins>
      <w:ins w:id="2601" w:author="Matthew Pipkin" w:date="2020-09-04T12:37:00Z">
        <w:r w:rsidR="00466323" w:rsidRPr="00CE7400">
          <w:rPr>
            <w:bCs/>
            <w:highlight w:val="cyan"/>
            <w:rPrChange w:id="2602" w:author="Matthew Pipkin" w:date="2020-09-07T16:21:00Z">
              <w:rPr>
                <w:bCs/>
              </w:rPr>
            </w:rPrChange>
          </w:rPr>
          <w:t>, which ini</w:t>
        </w:r>
      </w:ins>
      <w:ins w:id="2603" w:author="Matthew Pipkin" w:date="2020-09-04T12:38:00Z">
        <w:r w:rsidR="00466323" w:rsidRPr="00CE7400">
          <w:rPr>
            <w:bCs/>
            <w:highlight w:val="cyan"/>
            <w:rPrChange w:id="2604" w:author="Matthew Pipkin" w:date="2020-09-07T16:21:00Z">
              <w:rPr>
                <w:bCs/>
              </w:rPr>
            </w:rPrChange>
          </w:rPr>
          <w:t xml:space="preserve">tially </w:t>
        </w:r>
      </w:ins>
      <w:ins w:id="2605" w:author="Matthew Pipkin" w:date="2020-09-04T12:16:00Z">
        <w:r w:rsidR="00E17735" w:rsidRPr="00CE7400">
          <w:rPr>
            <w:bCs/>
            <w:highlight w:val="cyan"/>
            <w:rPrChange w:id="2606" w:author="Matthew Pipkin" w:date="2020-09-07T16:21:00Z">
              <w:rPr>
                <w:bCs/>
              </w:rPr>
            </w:rPrChange>
          </w:rPr>
          <w:t>develop</w:t>
        </w:r>
      </w:ins>
      <w:ins w:id="2607" w:author="Matthew Pipkin" w:date="2020-09-04T12:38:00Z">
        <w:r w:rsidR="00466323" w:rsidRPr="00CE7400">
          <w:rPr>
            <w:bCs/>
            <w:highlight w:val="cyan"/>
            <w:rPrChange w:id="2608" w:author="Matthew Pipkin" w:date="2020-09-07T16:21:00Z">
              <w:rPr>
                <w:bCs/>
              </w:rPr>
            </w:rPrChange>
          </w:rPr>
          <w:t>s</w:t>
        </w:r>
      </w:ins>
      <w:ins w:id="2609" w:author="Matthew Pipkin" w:date="2020-09-04T12:16:00Z">
        <w:r w:rsidR="00E17735" w:rsidRPr="00CE7400">
          <w:rPr>
            <w:bCs/>
            <w:highlight w:val="cyan"/>
            <w:rPrChange w:id="2610" w:author="Matthew Pipkin" w:date="2020-09-07T16:21:00Z">
              <w:rPr>
                <w:bCs/>
              </w:rPr>
            </w:rPrChange>
          </w:rPr>
          <w:t xml:space="preserve"> </w:t>
        </w:r>
      </w:ins>
      <w:ins w:id="2611" w:author="Matthew Pipkin" w:date="2020-09-04T12:17:00Z">
        <w:r w:rsidR="00E17735" w:rsidRPr="00CE7400">
          <w:rPr>
            <w:bCs/>
            <w:highlight w:val="cyan"/>
            <w:rPrChange w:id="2612" w:author="Matthew Pipkin" w:date="2020-09-07T16:21:00Z">
              <w:rPr>
                <w:bCs/>
              </w:rPr>
            </w:rPrChange>
          </w:rPr>
          <w:t>separately from T</w:t>
        </w:r>
        <w:r w:rsidR="00E17735" w:rsidRPr="00CE7400">
          <w:rPr>
            <w:bCs/>
            <w:highlight w:val="cyan"/>
            <w:vertAlign w:val="subscript"/>
            <w:rPrChange w:id="2613" w:author="Matthew Pipkin" w:date="2020-09-07T16:21:00Z">
              <w:rPr>
                <w:bCs/>
                <w:vertAlign w:val="subscript"/>
              </w:rPr>
            </w:rPrChange>
          </w:rPr>
          <w:t>EX</w:t>
        </w:r>
        <w:r w:rsidR="00E17735" w:rsidRPr="00CE7400">
          <w:rPr>
            <w:bCs/>
            <w:highlight w:val="cyan"/>
            <w:vertAlign w:val="superscript"/>
            <w:rPrChange w:id="2614" w:author="Matthew Pipkin" w:date="2020-09-07T16:21:00Z">
              <w:rPr>
                <w:bCs/>
                <w:vertAlign w:val="superscript"/>
              </w:rPr>
            </w:rPrChange>
          </w:rPr>
          <w:t>prog1</w:t>
        </w:r>
        <w:r w:rsidR="00E17735" w:rsidRPr="00CE7400">
          <w:rPr>
            <w:bCs/>
            <w:highlight w:val="cyan"/>
            <w:rPrChange w:id="2615" w:author="Matthew Pipkin" w:date="2020-09-07T16:21:00Z">
              <w:rPr>
                <w:bCs/>
              </w:rPr>
            </w:rPrChange>
          </w:rPr>
          <w:t>/T</w:t>
        </w:r>
        <w:r w:rsidR="00E17735" w:rsidRPr="00CE7400">
          <w:rPr>
            <w:bCs/>
            <w:highlight w:val="cyan"/>
            <w:vertAlign w:val="subscript"/>
            <w:rPrChange w:id="2616" w:author="Matthew Pipkin" w:date="2020-09-07T16:21:00Z">
              <w:rPr>
                <w:bCs/>
                <w:vertAlign w:val="subscript"/>
              </w:rPr>
            </w:rPrChange>
          </w:rPr>
          <w:t>STEM</w:t>
        </w:r>
        <w:r w:rsidR="00E17735" w:rsidRPr="00CE7400">
          <w:rPr>
            <w:bCs/>
            <w:highlight w:val="cyan"/>
            <w:rPrChange w:id="2617" w:author="Matthew Pipkin" w:date="2020-09-07T16:21:00Z">
              <w:rPr>
                <w:bCs/>
              </w:rPr>
            </w:rPrChange>
          </w:rPr>
          <w:t xml:space="preserve">-like cells. </w:t>
        </w:r>
      </w:ins>
    </w:p>
    <w:p w14:paraId="1CA7BA1E" w14:textId="77777777" w:rsidR="00C708F6" w:rsidRPr="00CE7400" w:rsidRDefault="00C708F6" w:rsidP="00C708F6">
      <w:pPr>
        <w:pStyle w:val="Paragraph"/>
        <w:rPr>
          <w:ins w:id="2618" w:author="Matthew Pipkin" w:date="2020-09-04T12:29:00Z"/>
          <w:bCs/>
          <w:highlight w:val="cyan"/>
          <w:rPrChange w:id="2619" w:author="Matthew Pipkin" w:date="2020-09-07T16:21:00Z">
            <w:rPr>
              <w:ins w:id="2620" w:author="Matthew Pipkin" w:date="2020-09-04T12:29:00Z"/>
              <w:bCs/>
            </w:rPr>
          </w:rPrChange>
        </w:rPr>
      </w:pPr>
      <w:ins w:id="2621" w:author="Matthew Pipkin" w:date="2020-09-04T12:29:00Z">
        <w:r w:rsidRPr="00CE7400">
          <w:rPr>
            <w:bCs/>
            <w:highlight w:val="cyan"/>
            <w:rPrChange w:id="2622" w:author="Matthew Pipkin" w:date="2020-09-07T16:21:00Z">
              <w:rPr>
                <w:bCs/>
              </w:rPr>
            </w:rPrChange>
          </w:rPr>
          <w:t>Trajectory 3 (T3) led to cells in cluster P8 which comprised DP T</w:t>
        </w:r>
        <w:r w:rsidRPr="00CE7400">
          <w:rPr>
            <w:bCs/>
            <w:highlight w:val="cyan"/>
            <w:vertAlign w:val="subscript"/>
            <w:rPrChange w:id="2623" w:author="Matthew Pipkin" w:date="2020-09-07T16:21:00Z">
              <w:rPr>
                <w:bCs/>
                <w:vertAlign w:val="subscript"/>
              </w:rPr>
            </w:rPrChange>
          </w:rPr>
          <w:t>EFF</w:t>
        </w:r>
        <w:r w:rsidRPr="00CE7400">
          <w:rPr>
            <w:bCs/>
            <w:highlight w:val="cyan"/>
            <w:rPrChange w:id="2624" w:author="Matthew Pipkin" w:date="2020-09-07T16:21:00Z">
              <w:rPr>
                <w:bCs/>
              </w:rPr>
            </w:rPrChange>
          </w:rPr>
          <w:t xml:space="preserve"> cells in LCMV</w:t>
        </w:r>
        <w:r w:rsidRPr="00CE7400">
          <w:rPr>
            <w:bCs/>
            <w:highlight w:val="cyan"/>
            <w:vertAlign w:val="subscript"/>
            <w:rPrChange w:id="2625" w:author="Matthew Pipkin" w:date="2020-09-07T16:21:00Z">
              <w:rPr>
                <w:bCs/>
                <w:vertAlign w:val="subscript"/>
              </w:rPr>
            </w:rPrChange>
          </w:rPr>
          <w:t>Arm</w:t>
        </w:r>
        <w:r w:rsidRPr="00CE7400">
          <w:rPr>
            <w:bCs/>
            <w:highlight w:val="cyan"/>
            <w:rPrChange w:id="2626" w:author="Matthew Pipkin" w:date="2020-09-07T16:21:00Z">
              <w:rPr>
                <w:bCs/>
              </w:rPr>
            </w:rPrChange>
          </w:rPr>
          <w:t>-infected mice, and an alternative form of T</w:t>
        </w:r>
        <w:r w:rsidRPr="00CE7400">
          <w:rPr>
            <w:bCs/>
            <w:highlight w:val="cyan"/>
            <w:vertAlign w:val="subscript"/>
            <w:rPrChange w:id="2627" w:author="Matthew Pipkin" w:date="2020-09-07T16:21:00Z">
              <w:rPr>
                <w:bCs/>
                <w:vertAlign w:val="subscript"/>
              </w:rPr>
            </w:rPrChange>
          </w:rPr>
          <w:t>EX</w:t>
        </w:r>
        <w:r w:rsidRPr="00CE7400">
          <w:rPr>
            <w:bCs/>
            <w:highlight w:val="cyan"/>
            <w:vertAlign w:val="superscript"/>
            <w:rPrChange w:id="2628" w:author="Matthew Pipkin" w:date="2020-09-07T16:21:00Z">
              <w:rPr>
                <w:bCs/>
                <w:vertAlign w:val="superscript"/>
              </w:rPr>
            </w:rPrChange>
          </w:rPr>
          <w:t>prog2</w:t>
        </w:r>
        <w:r w:rsidRPr="00CE7400">
          <w:rPr>
            <w:bCs/>
            <w:highlight w:val="cyan"/>
            <w:rPrChange w:id="2629" w:author="Matthew Pipkin" w:date="2020-09-07T16:21:00Z">
              <w:rPr>
                <w:bCs/>
              </w:rPr>
            </w:rPrChange>
          </w:rPr>
          <w:t xml:space="preserve"> cells in LCMV</w:t>
        </w:r>
        <w:r w:rsidRPr="00CE7400">
          <w:rPr>
            <w:bCs/>
            <w:highlight w:val="cyan"/>
            <w:vertAlign w:val="subscript"/>
            <w:rPrChange w:id="2630" w:author="Matthew Pipkin" w:date="2020-09-07T16:21:00Z">
              <w:rPr>
                <w:bCs/>
                <w:vertAlign w:val="subscript"/>
              </w:rPr>
            </w:rPrChange>
          </w:rPr>
          <w:t>Cl13</w:t>
        </w:r>
        <w:r w:rsidRPr="00CE7400">
          <w:rPr>
            <w:bCs/>
            <w:highlight w:val="cyan"/>
            <w:rPrChange w:id="2631" w:author="Matthew Pipkin" w:date="2020-09-07T16:21:00Z">
              <w:rPr>
                <w:bCs/>
              </w:rPr>
            </w:rPrChange>
          </w:rPr>
          <w:t>-infected mice. T3 was defined by the connection of P1 cells to those in cluster P7 and then P8, and were most prevalent on day 5 p.i., indicating these cells are transient populations in the spleen (</w:t>
        </w:r>
        <w:r w:rsidRPr="00CE7400">
          <w:rPr>
            <w:b/>
            <w:highlight w:val="cyan"/>
            <w:rPrChange w:id="2632" w:author="Matthew Pipkin" w:date="2020-09-07T16:21:00Z">
              <w:rPr>
                <w:b/>
              </w:rPr>
            </w:rPrChange>
          </w:rPr>
          <w:t>Fig. 1F</w:t>
        </w:r>
        <w:r w:rsidRPr="00CE7400">
          <w:rPr>
            <w:bCs/>
            <w:highlight w:val="cyan"/>
            <w:rPrChange w:id="2633" w:author="Matthew Pipkin" w:date="2020-09-07T16:21:00Z">
              <w:rPr>
                <w:bCs/>
              </w:rPr>
            </w:rPrChange>
          </w:rPr>
          <w:t xml:space="preserve">). </w:t>
        </w:r>
      </w:ins>
    </w:p>
    <w:p w14:paraId="2F7147C3" w14:textId="77777777" w:rsidR="00E17735" w:rsidRPr="00CE7400" w:rsidRDefault="00E17735" w:rsidP="001954B6">
      <w:pPr>
        <w:pStyle w:val="Paragraph"/>
        <w:rPr>
          <w:ins w:id="2634" w:author="Matthew Pipkin" w:date="2020-09-04T12:14:00Z"/>
          <w:bCs/>
          <w:highlight w:val="cyan"/>
          <w:rPrChange w:id="2635" w:author="Matthew Pipkin" w:date="2020-09-07T16:21:00Z">
            <w:rPr>
              <w:ins w:id="2636" w:author="Matthew Pipkin" w:date="2020-09-04T12:14:00Z"/>
              <w:bCs/>
            </w:rPr>
          </w:rPrChange>
        </w:rPr>
      </w:pPr>
    </w:p>
    <w:p w14:paraId="001DF466" w14:textId="72472C09" w:rsidR="009B09F3" w:rsidRPr="00CE7400" w:rsidRDefault="00735D7D" w:rsidP="001954B6">
      <w:pPr>
        <w:pStyle w:val="Paragraph"/>
        <w:rPr>
          <w:ins w:id="2637" w:author="Matthew Pipkin" w:date="2020-09-04T12:06:00Z"/>
          <w:bCs/>
          <w:highlight w:val="cyan"/>
          <w:rPrChange w:id="2638" w:author="Matthew Pipkin" w:date="2020-09-07T16:21:00Z">
            <w:rPr>
              <w:ins w:id="2639" w:author="Matthew Pipkin" w:date="2020-09-04T12:06:00Z"/>
              <w:bCs/>
            </w:rPr>
          </w:rPrChange>
        </w:rPr>
      </w:pPr>
      <w:ins w:id="2640" w:author="Matthew Pipkin" w:date="2020-09-04T12:11:00Z">
        <w:r w:rsidRPr="00CE7400">
          <w:rPr>
            <w:bCs/>
            <w:highlight w:val="cyan"/>
            <w:rPrChange w:id="2641" w:author="Matthew Pipkin" w:date="2020-09-07T16:21:00Z">
              <w:rPr>
                <w:bCs/>
              </w:rPr>
            </w:rPrChange>
          </w:rPr>
          <w:lastRenderedPageBreak/>
          <w:t xml:space="preserve">P5 cells were strongly connected to </w:t>
        </w:r>
      </w:ins>
      <w:ins w:id="2642" w:author="Matthew Pipkin" w:date="2020-09-04T12:12:00Z">
        <w:r w:rsidRPr="00CE7400">
          <w:rPr>
            <w:bCs/>
            <w:highlight w:val="cyan"/>
            <w:rPrChange w:id="2643" w:author="Matthew Pipkin" w:date="2020-09-07T16:21:00Z">
              <w:rPr>
                <w:bCs/>
              </w:rPr>
            </w:rPrChange>
          </w:rPr>
          <w:t>cluster</w:t>
        </w:r>
      </w:ins>
      <w:ins w:id="2644" w:author="Matthew Pipkin" w:date="2020-09-04T12:11:00Z">
        <w:r w:rsidRPr="00CE7400">
          <w:rPr>
            <w:bCs/>
            <w:highlight w:val="cyan"/>
            <w:rPrChange w:id="2645" w:author="Matthew Pipkin" w:date="2020-09-07T16:21:00Z">
              <w:rPr>
                <w:bCs/>
              </w:rPr>
            </w:rPrChange>
          </w:rPr>
          <w:t xml:space="preserve"> P7, which were also co</w:t>
        </w:r>
      </w:ins>
      <w:ins w:id="2646" w:author="Matthew Pipkin" w:date="2020-09-04T12:12:00Z">
        <w:r w:rsidRPr="00CE7400">
          <w:rPr>
            <w:bCs/>
            <w:highlight w:val="cyan"/>
            <w:rPrChange w:id="2647" w:author="Matthew Pipkin" w:date="2020-09-07T16:21:00Z">
              <w:rPr>
                <w:bCs/>
              </w:rPr>
            </w:rPrChange>
          </w:rPr>
          <w:t xml:space="preserve">mprised of cells from day 5 p.i., and </w:t>
        </w:r>
      </w:ins>
      <w:ins w:id="2648" w:author="Matthew Pipkin" w:date="2020-09-04T12:13:00Z">
        <w:r w:rsidRPr="00CE7400">
          <w:rPr>
            <w:bCs/>
            <w:highlight w:val="cyan"/>
            <w:rPrChange w:id="2649" w:author="Matthew Pipkin" w:date="2020-09-07T16:21:00Z">
              <w:rPr>
                <w:bCs/>
              </w:rPr>
            </w:rPrChange>
          </w:rPr>
          <w:t>whose gene expression was</w:t>
        </w:r>
      </w:ins>
      <w:ins w:id="2650" w:author="Matthew Pipkin" w:date="2020-09-04T12:12:00Z">
        <w:r w:rsidRPr="00CE7400">
          <w:rPr>
            <w:bCs/>
            <w:highlight w:val="cyan"/>
            <w:rPrChange w:id="2651" w:author="Matthew Pipkin" w:date="2020-09-07T16:21:00Z">
              <w:rPr>
                <w:bCs/>
              </w:rPr>
            </w:rPrChange>
          </w:rPr>
          <w:t xml:space="preserve"> </w:t>
        </w:r>
      </w:ins>
      <w:ins w:id="2652" w:author="Matthew Pipkin" w:date="2020-09-04T12:13:00Z">
        <w:r w:rsidRPr="00CE7400">
          <w:rPr>
            <w:bCs/>
            <w:highlight w:val="cyan"/>
            <w:rPrChange w:id="2653" w:author="Matthew Pipkin" w:date="2020-09-07T16:21:00Z">
              <w:rPr>
                <w:bCs/>
              </w:rPr>
            </w:rPrChange>
          </w:rPr>
          <w:t>positively enriched with the signature of T</w:t>
        </w:r>
        <w:r w:rsidRPr="00CE7400">
          <w:rPr>
            <w:bCs/>
            <w:highlight w:val="cyan"/>
            <w:vertAlign w:val="subscript"/>
            <w:rPrChange w:id="2654" w:author="Matthew Pipkin" w:date="2020-09-07T16:21:00Z">
              <w:rPr>
                <w:bCs/>
                <w:vertAlign w:val="subscript"/>
              </w:rPr>
            </w:rPrChange>
          </w:rPr>
          <w:t>EX</w:t>
        </w:r>
        <w:r w:rsidRPr="00CE7400">
          <w:rPr>
            <w:bCs/>
            <w:highlight w:val="cyan"/>
            <w:vertAlign w:val="superscript"/>
            <w:rPrChange w:id="2655" w:author="Matthew Pipkin" w:date="2020-09-07T16:21:00Z">
              <w:rPr>
                <w:bCs/>
                <w:vertAlign w:val="superscript"/>
              </w:rPr>
            </w:rPrChange>
          </w:rPr>
          <w:t>prog2</w:t>
        </w:r>
        <w:r w:rsidRPr="00CE7400">
          <w:rPr>
            <w:bCs/>
            <w:highlight w:val="cyan"/>
            <w:rPrChange w:id="2656" w:author="Matthew Pipkin" w:date="2020-09-07T16:21:00Z">
              <w:rPr>
                <w:bCs/>
              </w:rPr>
            </w:rPrChange>
          </w:rPr>
          <w:t xml:space="preserve"> cells</w:t>
        </w:r>
      </w:ins>
    </w:p>
    <w:p w14:paraId="1834A0AD" w14:textId="316AE53C" w:rsidR="001954B6" w:rsidRPr="00CE7400" w:rsidRDefault="00983D25">
      <w:pPr>
        <w:pStyle w:val="Paragraph"/>
        <w:rPr>
          <w:ins w:id="2657" w:author="Matthew Pipkin" w:date="2020-09-03T19:00:00Z"/>
          <w:bCs/>
          <w:highlight w:val="cyan"/>
          <w:rPrChange w:id="2658" w:author="Matthew Pipkin" w:date="2020-09-07T16:21:00Z">
            <w:rPr>
              <w:ins w:id="2659" w:author="Matthew Pipkin" w:date="2020-09-03T19:00:00Z"/>
              <w:bCs/>
            </w:rPr>
          </w:rPrChange>
        </w:rPr>
      </w:pPr>
      <w:ins w:id="2660" w:author="Matthew Pipkin" w:date="2020-09-03T18:11:00Z">
        <w:r w:rsidRPr="00CE7400">
          <w:rPr>
            <w:bCs/>
            <w:highlight w:val="cyan"/>
            <w:rPrChange w:id="2661" w:author="Matthew Pipkin" w:date="2020-09-07T16:21:00Z">
              <w:rPr>
                <w:bCs/>
              </w:rPr>
            </w:rPrChange>
          </w:rPr>
          <w:t xml:space="preserve">A second branch of </w:t>
        </w:r>
      </w:ins>
      <w:ins w:id="2662" w:author="Matthew Pipkin" w:date="2020-09-03T18:02:00Z">
        <w:r w:rsidR="0072197F" w:rsidRPr="00CE7400">
          <w:rPr>
            <w:bCs/>
            <w:highlight w:val="cyan"/>
            <w:rPrChange w:id="2663" w:author="Matthew Pipkin" w:date="2020-09-07T16:21:00Z">
              <w:rPr>
                <w:bCs/>
              </w:rPr>
            </w:rPrChange>
          </w:rPr>
          <w:t xml:space="preserve">T2 </w:t>
        </w:r>
      </w:ins>
      <w:ins w:id="2664" w:author="Matthew Pipkin" w:date="2020-09-03T18:03:00Z">
        <w:r w:rsidR="0072197F" w:rsidRPr="00CE7400">
          <w:rPr>
            <w:bCs/>
            <w:highlight w:val="cyan"/>
            <w:rPrChange w:id="2665" w:author="Matthew Pipkin" w:date="2020-09-07T16:21:00Z">
              <w:rPr>
                <w:bCs/>
              </w:rPr>
            </w:rPrChange>
          </w:rPr>
          <w:t xml:space="preserve">was a </w:t>
        </w:r>
      </w:ins>
      <w:ins w:id="2666" w:author="Matthew Pipkin" w:date="2020-09-04T11:50:00Z">
        <w:r w:rsidR="00320BD7" w:rsidRPr="00CE7400">
          <w:rPr>
            <w:bCs/>
            <w:highlight w:val="cyan"/>
            <w:rPrChange w:id="2667" w:author="Matthew Pipkin" w:date="2020-09-07T16:21:00Z">
              <w:rPr>
                <w:bCs/>
              </w:rPr>
            </w:rPrChange>
          </w:rPr>
          <w:t>path</w:t>
        </w:r>
      </w:ins>
      <w:ins w:id="2668" w:author="Matthew Pipkin" w:date="2020-09-03T18:03:00Z">
        <w:r w:rsidR="0072197F" w:rsidRPr="00CE7400">
          <w:rPr>
            <w:bCs/>
            <w:highlight w:val="cyan"/>
            <w:rPrChange w:id="2669" w:author="Matthew Pipkin" w:date="2020-09-07T16:21:00Z">
              <w:rPr>
                <w:bCs/>
              </w:rPr>
            </w:rPrChange>
          </w:rPr>
          <w:t xml:space="preserve"> to </w:t>
        </w:r>
      </w:ins>
      <w:ins w:id="2670" w:author="Matthew Pipkin" w:date="2020-09-03T14:25:00Z">
        <w:r w:rsidR="006517D0" w:rsidRPr="00CE7400">
          <w:rPr>
            <w:bCs/>
            <w:highlight w:val="cyan"/>
            <w:rPrChange w:id="2671" w:author="Matthew Pipkin" w:date="2020-09-07T16:21:00Z">
              <w:rPr>
                <w:bCs/>
              </w:rPr>
            </w:rPrChange>
          </w:rPr>
          <w:t>cluster P8</w:t>
        </w:r>
      </w:ins>
      <w:ins w:id="2672" w:author="Matthew Pipkin" w:date="2020-09-03T18:31:00Z">
        <w:r w:rsidR="00FB6D97" w:rsidRPr="00CE7400">
          <w:rPr>
            <w:bCs/>
            <w:highlight w:val="cyan"/>
            <w:rPrChange w:id="2673" w:author="Matthew Pipkin" w:date="2020-09-07T16:21:00Z">
              <w:rPr>
                <w:bCs/>
              </w:rPr>
            </w:rPrChange>
          </w:rPr>
          <w:t xml:space="preserve">, which </w:t>
        </w:r>
      </w:ins>
      <w:ins w:id="2674" w:author="Matthew Pipkin" w:date="2020-09-03T18:32:00Z">
        <w:r w:rsidR="00FB6D97" w:rsidRPr="00CE7400">
          <w:rPr>
            <w:bCs/>
            <w:highlight w:val="cyan"/>
            <w:rPrChange w:id="2675" w:author="Matthew Pipkin" w:date="2020-09-07T16:21:00Z">
              <w:rPr>
                <w:bCs/>
              </w:rPr>
            </w:rPrChange>
          </w:rPr>
          <w:t>comprised cells</w:t>
        </w:r>
      </w:ins>
      <w:ins w:id="2676" w:author="Matthew Pipkin" w:date="2020-09-03T18:12:00Z">
        <w:r w:rsidRPr="00CE7400">
          <w:rPr>
            <w:bCs/>
            <w:highlight w:val="cyan"/>
            <w:rPrChange w:id="2677" w:author="Matthew Pipkin" w:date="2020-09-07T16:21:00Z">
              <w:rPr>
                <w:bCs/>
              </w:rPr>
            </w:rPrChange>
          </w:rPr>
          <w:t xml:space="preserve"> from day 8 p.i.</w:t>
        </w:r>
      </w:ins>
      <w:ins w:id="2678" w:author="Matthew Pipkin" w:date="2020-09-03T18:42:00Z">
        <w:r w:rsidR="00B833FC" w:rsidRPr="00CE7400">
          <w:rPr>
            <w:bCs/>
            <w:highlight w:val="cyan"/>
            <w:rPrChange w:id="2679" w:author="Matthew Pipkin" w:date="2020-09-07T16:21:00Z">
              <w:rPr>
                <w:bCs/>
              </w:rPr>
            </w:rPrChange>
          </w:rPr>
          <w:t>.</w:t>
        </w:r>
      </w:ins>
      <w:ins w:id="2680" w:author="Matthew Pipkin" w:date="2020-09-03T18:43:00Z">
        <w:r w:rsidR="00B833FC" w:rsidRPr="00CE7400">
          <w:rPr>
            <w:bCs/>
            <w:highlight w:val="cyan"/>
            <w:rPrChange w:id="2681" w:author="Matthew Pipkin" w:date="2020-09-07T16:21:00Z">
              <w:rPr>
                <w:bCs/>
              </w:rPr>
            </w:rPrChange>
          </w:rPr>
          <w:t xml:space="preserve"> </w:t>
        </w:r>
      </w:ins>
      <w:ins w:id="2682" w:author="Matthew Pipkin" w:date="2020-09-03T18:32:00Z">
        <w:r w:rsidR="00FB6D97" w:rsidRPr="00CE7400">
          <w:rPr>
            <w:bCs/>
            <w:highlight w:val="cyan"/>
            <w:rPrChange w:id="2683" w:author="Matthew Pipkin" w:date="2020-09-07T16:21:00Z">
              <w:rPr>
                <w:bCs/>
              </w:rPr>
            </w:rPrChange>
          </w:rPr>
          <w:t>Their</w:t>
        </w:r>
      </w:ins>
      <w:ins w:id="2684" w:author="Matthew Pipkin" w:date="2020-09-03T18:13:00Z">
        <w:r w:rsidRPr="00CE7400">
          <w:rPr>
            <w:bCs/>
            <w:highlight w:val="cyan"/>
            <w:rPrChange w:id="2685" w:author="Matthew Pipkin" w:date="2020-09-07T16:21:00Z">
              <w:rPr>
                <w:bCs/>
              </w:rPr>
            </w:rPrChange>
          </w:rPr>
          <w:t xml:space="preserve"> gene expression was </w:t>
        </w:r>
      </w:ins>
      <w:ins w:id="2686" w:author="Matthew Pipkin" w:date="2020-09-03T14:36:00Z">
        <w:r w:rsidR="008E5D9D" w:rsidRPr="00CE7400">
          <w:rPr>
            <w:bCs/>
            <w:highlight w:val="cyan"/>
            <w:rPrChange w:id="2687" w:author="Matthew Pipkin" w:date="2020-09-07T16:21:00Z">
              <w:rPr>
                <w:bCs/>
              </w:rPr>
            </w:rPrChange>
          </w:rPr>
          <w:t xml:space="preserve">positively </w:t>
        </w:r>
      </w:ins>
      <w:ins w:id="2688" w:author="Matthew Pipkin" w:date="2020-09-03T14:26:00Z">
        <w:r w:rsidR="006517D0" w:rsidRPr="00CE7400">
          <w:rPr>
            <w:bCs/>
            <w:highlight w:val="cyan"/>
            <w:rPrChange w:id="2689" w:author="Matthew Pipkin" w:date="2020-09-07T16:21:00Z">
              <w:rPr>
                <w:bCs/>
              </w:rPr>
            </w:rPrChange>
          </w:rPr>
          <w:t xml:space="preserve">enriched with </w:t>
        </w:r>
      </w:ins>
      <w:ins w:id="2690" w:author="Matthew Pipkin" w:date="2020-09-03T14:36:00Z">
        <w:r w:rsidR="008E5D9D" w:rsidRPr="00CE7400">
          <w:rPr>
            <w:bCs/>
            <w:highlight w:val="cyan"/>
            <w:rPrChange w:id="2691" w:author="Matthew Pipkin" w:date="2020-09-07T16:21:00Z">
              <w:rPr>
                <w:bCs/>
              </w:rPr>
            </w:rPrChange>
          </w:rPr>
          <w:t xml:space="preserve">genes </w:t>
        </w:r>
      </w:ins>
      <w:ins w:id="2692" w:author="Matthew Pipkin" w:date="2020-09-03T18:13:00Z">
        <w:r w:rsidRPr="00CE7400">
          <w:rPr>
            <w:bCs/>
            <w:highlight w:val="cyan"/>
            <w:rPrChange w:id="2693" w:author="Matthew Pipkin" w:date="2020-09-07T16:21:00Z">
              <w:rPr>
                <w:bCs/>
              </w:rPr>
            </w:rPrChange>
          </w:rPr>
          <w:t xml:space="preserve">that </w:t>
        </w:r>
      </w:ins>
      <w:ins w:id="2694" w:author="Matthew Pipkin" w:date="2020-09-03T14:36:00Z">
        <w:r w:rsidR="008E5D9D" w:rsidRPr="00CE7400">
          <w:rPr>
            <w:bCs/>
            <w:highlight w:val="cyan"/>
            <w:rPrChange w:id="2695" w:author="Matthew Pipkin" w:date="2020-09-07T16:21:00Z">
              <w:rPr>
                <w:bCs/>
              </w:rPr>
            </w:rPrChange>
          </w:rPr>
          <w:t xml:space="preserve">are upregulated in </w:t>
        </w:r>
      </w:ins>
      <w:ins w:id="2696" w:author="Matthew Pipkin" w:date="2020-09-03T14:26:00Z">
        <w:r w:rsidR="006517D0" w:rsidRPr="00CE7400">
          <w:rPr>
            <w:bCs/>
            <w:highlight w:val="cyan"/>
            <w:rPrChange w:id="2697" w:author="Matthew Pipkin" w:date="2020-09-07T16:21:00Z">
              <w:rPr>
                <w:bCs/>
              </w:rPr>
            </w:rPrChange>
          </w:rPr>
          <w:t>T</w:t>
        </w:r>
        <w:r w:rsidR="006517D0" w:rsidRPr="00CE7400">
          <w:rPr>
            <w:bCs/>
            <w:highlight w:val="cyan"/>
            <w:vertAlign w:val="subscript"/>
            <w:rPrChange w:id="2698" w:author="Matthew Pipkin" w:date="2020-09-07T16:21:00Z">
              <w:rPr>
                <w:bCs/>
                <w:vertAlign w:val="subscript"/>
              </w:rPr>
            </w:rPrChange>
          </w:rPr>
          <w:t>EX</w:t>
        </w:r>
        <w:r w:rsidR="006517D0" w:rsidRPr="00CE7400">
          <w:rPr>
            <w:bCs/>
            <w:highlight w:val="cyan"/>
            <w:vertAlign w:val="superscript"/>
            <w:rPrChange w:id="2699" w:author="Matthew Pipkin" w:date="2020-09-07T16:21:00Z">
              <w:rPr>
                <w:bCs/>
                <w:vertAlign w:val="superscript"/>
              </w:rPr>
            </w:rPrChange>
          </w:rPr>
          <w:t>prog2</w:t>
        </w:r>
        <w:r w:rsidR="006517D0" w:rsidRPr="00CE7400">
          <w:rPr>
            <w:bCs/>
            <w:highlight w:val="cyan"/>
            <w:rPrChange w:id="2700" w:author="Matthew Pipkin" w:date="2020-09-07T16:21:00Z">
              <w:rPr>
                <w:bCs/>
              </w:rPr>
            </w:rPrChange>
          </w:rPr>
          <w:t xml:space="preserve"> </w:t>
        </w:r>
      </w:ins>
      <w:ins w:id="2701" w:author="Matthew Pipkin" w:date="2020-09-03T14:37:00Z">
        <w:r w:rsidR="008E5D9D" w:rsidRPr="00CE7400">
          <w:rPr>
            <w:bCs/>
            <w:highlight w:val="cyan"/>
            <w:rPrChange w:id="2702" w:author="Matthew Pipkin" w:date="2020-09-07T16:21:00Z">
              <w:rPr>
                <w:bCs/>
              </w:rPr>
            </w:rPrChange>
          </w:rPr>
          <w:t>cells</w:t>
        </w:r>
      </w:ins>
      <w:ins w:id="2703" w:author="Matthew Pipkin" w:date="2020-09-03T18:13:00Z">
        <w:r w:rsidRPr="00CE7400">
          <w:rPr>
            <w:bCs/>
            <w:highlight w:val="cyan"/>
            <w:rPrChange w:id="2704" w:author="Matthew Pipkin" w:date="2020-09-07T16:21:00Z">
              <w:rPr>
                <w:bCs/>
              </w:rPr>
            </w:rPrChange>
          </w:rPr>
          <w:t xml:space="preserve">, </w:t>
        </w:r>
      </w:ins>
      <w:ins w:id="2705" w:author="Matthew Pipkin" w:date="2020-09-03T18:12:00Z">
        <w:r w:rsidRPr="00CE7400">
          <w:rPr>
            <w:bCs/>
            <w:highlight w:val="cyan"/>
            <w:rPrChange w:id="2706" w:author="Matthew Pipkin" w:date="2020-09-07T16:21:00Z">
              <w:rPr>
                <w:bCs/>
              </w:rPr>
            </w:rPrChange>
          </w:rPr>
          <w:t>but</w:t>
        </w:r>
      </w:ins>
      <w:ins w:id="2707" w:author="Matthew Pipkin" w:date="2020-09-03T18:13:00Z">
        <w:r w:rsidRPr="00CE7400">
          <w:rPr>
            <w:bCs/>
            <w:highlight w:val="cyan"/>
            <w:rPrChange w:id="2708" w:author="Matthew Pipkin" w:date="2020-09-07T16:21:00Z">
              <w:rPr>
                <w:bCs/>
              </w:rPr>
            </w:rPrChange>
          </w:rPr>
          <w:t xml:space="preserve"> </w:t>
        </w:r>
      </w:ins>
      <w:ins w:id="2709" w:author="Matthew Pipkin" w:date="2020-09-03T18:15:00Z">
        <w:r w:rsidRPr="00CE7400">
          <w:rPr>
            <w:bCs/>
            <w:highlight w:val="cyan"/>
            <w:rPrChange w:id="2710" w:author="Matthew Pipkin" w:date="2020-09-07T16:21:00Z">
              <w:rPr>
                <w:bCs/>
              </w:rPr>
            </w:rPrChange>
          </w:rPr>
          <w:t xml:space="preserve">was not </w:t>
        </w:r>
      </w:ins>
      <w:ins w:id="2711" w:author="Matthew Pipkin" w:date="2020-09-03T18:33:00Z">
        <w:r w:rsidR="00FB6D97" w:rsidRPr="00CE7400">
          <w:rPr>
            <w:bCs/>
            <w:highlight w:val="cyan"/>
            <w:rPrChange w:id="2712" w:author="Matthew Pipkin" w:date="2020-09-07T16:21:00Z">
              <w:rPr>
                <w:bCs/>
              </w:rPr>
            </w:rPrChange>
          </w:rPr>
          <w:t>positively</w:t>
        </w:r>
      </w:ins>
      <w:ins w:id="2713" w:author="Matthew Pipkin" w:date="2020-09-03T18:43:00Z">
        <w:r w:rsidR="00B833FC" w:rsidRPr="00CE7400">
          <w:rPr>
            <w:bCs/>
            <w:highlight w:val="cyan"/>
            <w:rPrChange w:id="2714" w:author="Matthew Pipkin" w:date="2020-09-07T16:21:00Z">
              <w:rPr>
                <w:bCs/>
              </w:rPr>
            </w:rPrChange>
          </w:rPr>
          <w:t xml:space="preserve"> </w:t>
        </w:r>
      </w:ins>
      <w:ins w:id="2715" w:author="Matthew Pipkin" w:date="2020-09-03T18:33:00Z">
        <w:r w:rsidR="00FB6D97" w:rsidRPr="00CE7400">
          <w:rPr>
            <w:bCs/>
            <w:highlight w:val="cyan"/>
            <w:rPrChange w:id="2716" w:author="Matthew Pipkin" w:date="2020-09-07T16:21:00Z">
              <w:rPr>
                <w:bCs/>
              </w:rPr>
            </w:rPrChange>
          </w:rPr>
          <w:t xml:space="preserve">enriched </w:t>
        </w:r>
      </w:ins>
      <w:ins w:id="2717" w:author="Matthew Pipkin" w:date="2020-09-03T18:43:00Z">
        <w:r w:rsidR="00B833FC" w:rsidRPr="00CE7400">
          <w:rPr>
            <w:bCs/>
            <w:highlight w:val="cyan"/>
            <w:rPrChange w:id="2718" w:author="Matthew Pipkin" w:date="2020-09-07T16:21:00Z">
              <w:rPr>
                <w:bCs/>
              </w:rPr>
            </w:rPrChange>
          </w:rPr>
          <w:t xml:space="preserve">with </w:t>
        </w:r>
      </w:ins>
      <w:ins w:id="2719" w:author="Matthew Pipkin" w:date="2020-09-03T18:33:00Z">
        <w:r w:rsidR="00FB6D97" w:rsidRPr="00CE7400">
          <w:rPr>
            <w:bCs/>
            <w:highlight w:val="cyan"/>
            <w:rPrChange w:id="2720" w:author="Matthew Pipkin" w:date="2020-09-07T16:21:00Z">
              <w:rPr>
                <w:bCs/>
              </w:rPr>
            </w:rPrChange>
          </w:rPr>
          <w:t>the signatures</w:t>
        </w:r>
      </w:ins>
      <w:ins w:id="2721" w:author="Matthew Pipkin" w:date="2020-09-03T18:15:00Z">
        <w:r w:rsidRPr="00CE7400">
          <w:rPr>
            <w:bCs/>
            <w:highlight w:val="cyan"/>
            <w:rPrChange w:id="2722" w:author="Matthew Pipkin" w:date="2020-09-07T16:21:00Z">
              <w:rPr>
                <w:bCs/>
              </w:rPr>
            </w:rPrChange>
          </w:rPr>
          <w:t xml:space="preserve"> </w:t>
        </w:r>
      </w:ins>
      <w:ins w:id="2723" w:author="Matthew Pipkin" w:date="2020-09-03T18:16:00Z">
        <w:r w:rsidRPr="00CE7400">
          <w:rPr>
            <w:bCs/>
            <w:highlight w:val="cyan"/>
            <w:rPrChange w:id="2724" w:author="Matthew Pipkin" w:date="2020-09-07T16:21:00Z">
              <w:rPr>
                <w:bCs/>
              </w:rPr>
            </w:rPrChange>
          </w:rPr>
          <w:t>specific to</w:t>
        </w:r>
      </w:ins>
      <w:ins w:id="2725" w:author="Matthew Pipkin" w:date="2020-09-03T18:15:00Z">
        <w:r w:rsidRPr="00CE7400">
          <w:rPr>
            <w:bCs/>
            <w:highlight w:val="cyan"/>
            <w:rPrChange w:id="2726" w:author="Matthew Pipkin" w:date="2020-09-07T16:21:00Z">
              <w:rPr>
                <w:bCs/>
              </w:rPr>
            </w:rPrChange>
          </w:rPr>
          <w:t xml:space="preserve"> either T</w:t>
        </w:r>
        <w:r w:rsidRPr="00CE7400">
          <w:rPr>
            <w:bCs/>
            <w:highlight w:val="cyan"/>
            <w:vertAlign w:val="subscript"/>
            <w:rPrChange w:id="2727" w:author="Matthew Pipkin" w:date="2020-09-07T16:21:00Z">
              <w:rPr>
                <w:bCs/>
                <w:vertAlign w:val="subscript"/>
              </w:rPr>
            </w:rPrChange>
          </w:rPr>
          <w:t>EX</w:t>
        </w:r>
        <w:r w:rsidRPr="00CE7400">
          <w:rPr>
            <w:bCs/>
            <w:highlight w:val="cyan"/>
            <w:vertAlign w:val="superscript"/>
            <w:rPrChange w:id="2728" w:author="Matthew Pipkin" w:date="2020-09-07T16:21:00Z">
              <w:rPr>
                <w:bCs/>
                <w:vertAlign w:val="superscript"/>
              </w:rPr>
            </w:rPrChange>
          </w:rPr>
          <w:t>int</w:t>
        </w:r>
        <w:r w:rsidRPr="00CE7400">
          <w:rPr>
            <w:bCs/>
            <w:highlight w:val="cyan"/>
            <w:rPrChange w:id="2729" w:author="Matthew Pipkin" w:date="2020-09-07T16:21:00Z">
              <w:rPr>
                <w:bCs/>
              </w:rPr>
            </w:rPrChange>
          </w:rPr>
          <w:t xml:space="preserve"> or </w:t>
        </w:r>
      </w:ins>
      <w:ins w:id="2730" w:author="Matthew Pipkin" w:date="2020-09-03T18:16:00Z">
        <w:r w:rsidRPr="00CE7400">
          <w:rPr>
            <w:bCs/>
            <w:highlight w:val="cyan"/>
            <w:rPrChange w:id="2731" w:author="Matthew Pipkin" w:date="2020-09-07T16:21:00Z">
              <w:rPr>
                <w:bCs/>
              </w:rPr>
            </w:rPrChange>
          </w:rPr>
          <w:t>T</w:t>
        </w:r>
        <w:r w:rsidRPr="00CE7400">
          <w:rPr>
            <w:bCs/>
            <w:highlight w:val="cyan"/>
            <w:vertAlign w:val="subscript"/>
            <w:rPrChange w:id="2732" w:author="Matthew Pipkin" w:date="2020-09-07T16:21:00Z">
              <w:rPr>
                <w:bCs/>
                <w:vertAlign w:val="subscript"/>
              </w:rPr>
            </w:rPrChange>
          </w:rPr>
          <w:t>EX</w:t>
        </w:r>
        <w:r w:rsidRPr="00CE7400">
          <w:rPr>
            <w:bCs/>
            <w:highlight w:val="cyan"/>
            <w:vertAlign w:val="superscript"/>
            <w:rPrChange w:id="2733" w:author="Matthew Pipkin" w:date="2020-09-07T16:21:00Z">
              <w:rPr>
                <w:bCs/>
                <w:vertAlign w:val="superscript"/>
              </w:rPr>
            </w:rPrChange>
          </w:rPr>
          <w:t>term</w:t>
        </w:r>
        <w:r w:rsidRPr="00CE7400">
          <w:rPr>
            <w:bCs/>
            <w:highlight w:val="cyan"/>
            <w:rPrChange w:id="2734" w:author="Matthew Pipkin" w:date="2020-09-07T16:21:00Z">
              <w:rPr>
                <w:bCs/>
              </w:rPr>
            </w:rPrChange>
          </w:rPr>
          <w:t xml:space="preserve"> cells. </w:t>
        </w:r>
      </w:ins>
      <w:ins w:id="2735" w:author="Matthew Pipkin" w:date="2020-09-03T18:44:00Z">
        <w:r w:rsidR="00B833FC" w:rsidRPr="00CE7400">
          <w:rPr>
            <w:bCs/>
            <w:highlight w:val="cyan"/>
            <w:rPrChange w:id="2736" w:author="Matthew Pipkin" w:date="2020-09-07T16:21:00Z">
              <w:rPr>
                <w:bCs/>
              </w:rPr>
            </w:rPrChange>
          </w:rPr>
          <w:t xml:space="preserve">Divergence toward </w:t>
        </w:r>
      </w:ins>
      <w:ins w:id="2737" w:author="Matthew Pipkin" w:date="2020-09-03T19:00:00Z">
        <w:r w:rsidR="001954B6" w:rsidRPr="00CE7400">
          <w:rPr>
            <w:bCs/>
            <w:highlight w:val="cyan"/>
            <w:rPrChange w:id="2738" w:author="Matthew Pipkin" w:date="2020-09-07T16:21:00Z">
              <w:rPr>
                <w:bCs/>
              </w:rPr>
            </w:rPrChange>
          </w:rPr>
          <w:t>either P6 or</w:t>
        </w:r>
      </w:ins>
      <w:ins w:id="2739" w:author="Matthew Pipkin" w:date="2020-09-03T18:44:00Z">
        <w:r w:rsidR="00B833FC" w:rsidRPr="00CE7400">
          <w:rPr>
            <w:bCs/>
            <w:highlight w:val="cyan"/>
            <w:rPrChange w:id="2740" w:author="Matthew Pipkin" w:date="2020-09-07T16:21:00Z">
              <w:rPr>
                <w:bCs/>
              </w:rPr>
            </w:rPrChange>
          </w:rPr>
          <w:t xml:space="preserve"> P8 </w:t>
        </w:r>
      </w:ins>
      <w:ins w:id="2741" w:author="Matthew Pipkin" w:date="2020-09-03T19:01:00Z">
        <w:r w:rsidR="001954B6" w:rsidRPr="00CE7400">
          <w:rPr>
            <w:bCs/>
            <w:highlight w:val="cyan"/>
            <w:rPrChange w:id="2742" w:author="Matthew Pipkin" w:date="2020-09-07T16:21:00Z">
              <w:rPr>
                <w:bCs/>
              </w:rPr>
            </w:rPrChange>
          </w:rPr>
          <w:t xml:space="preserve">originated in clusters P5 or P7, which were prevalent on day 5 p.i. but not on day 8 p.i., </w:t>
        </w:r>
      </w:ins>
      <w:ins w:id="2743" w:author="Matthew Pipkin" w:date="2020-09-03T19:02:00Z">
        <w:r w:rsidR="001954B6" w:rsidRPr="00CE7400">
          <w:rPr>
            <w:bCs/>
            <w:highlight w:val="cyan"/>
            <w:rPrChange w:id="2744" w:author="Matthew Pipkin" w:date="2020-09-07T16:21:00Z">
              <w:rPr>
                <w:bCs/>
              </w:rPr>
            </w:rPrChange>
          </w:rPr>
          <w:t xml:space="preserve">suggesting they are transient intermediates. </w:t>
        </w:r>
      </w:ins>
      <w:ins w:id="2745" w:author="Matthew Pipkin" w:date="2020-09-03T19:04:00Z">
        <w:r w:rsidR="00ED3012" w:rsidRPr="00CE7400">
          <w:rPr>
            <w:bCs/>
            <w:highlight w:val="cyan"/>
            <w:rPrChange w:id="2746" w:author="Matthew Pipkin" w:date="2020-09-07T16:21:00Z">
              <w:rPr>
                <w:bCs/>
              </w:rPr>
            </w:rPrChange>
          </w:rPr>
          <w:t xml:space="preserve">Consistent with this, </w:t>
        </w:r>
      </w:ins>
      <w:ins w:id="2747" w:author="Matthew Pipkin" w:date="2020-09-03T19:07:00Z">
        <w:r w:rsidR="00ED3012" w:rsidRPr="00CE7400">
          <w:rPr>
            <w:bCs/>
            <w:highlight w:val="cyan"/>
            <w:rPrChange w:id="2748" w:author="Matthew Pipkin" w:date="2020-09-07T16:21:00Z">
              <w:rPr>
                <w:bCs/>
              </w:rPr>
            </w:rPrChange>
          </w:rPr>
          <w:t xml:space="preserve">gene expression in </w:t>
        </w:r>
      </w:ins>
      <w:ins w:id="2749" w:author="Matthew Pipkin" w:date="2020-09-03T19:04:00Z">
        <w:r w:rsidR="00ED3012" w:rsidRPr="00CE7400">
          <w:rPr>
            <w:bCs/>
            <w:highlight w:val="cyan"/>
            <w:rPrChange w:id="2750" w:author="Matthew Pipkin" w:date="2020-09-07T16:21:00Z">
              <w:rPr>
                <w:bCs/>
              </w:rPr>
            </w:rPrChange>
          </w:rPr>
          <w:t xml:space="preserve">Cluster P5 </w:t>
        </w:r>
      </w:ins>
      <w:ins w:id="2751" w:author="Matthew Pipkin" w:date="2020-09-03T19:07:00Z">
        <w:r w:rsidR="00ED3012" w:rsidRPr="00CE7400">
          <w:rPr>
            <w:bCs/>
            <w:highlight w:val="cyan"/>
            <w:rPrChange w:id="2752" w:author="Matthew Pipkin" w:date="2020-09-07T16:21:00Z">
              <w:rPr>
                <w:bCs/>
              </w:rPr>
            </w:rPrChange>
          </w:rPr>
          <w:t>cells was</w:t>
        </w:r>
      </w:ins>
      <w:ins w:id="2753" w:author="Matthew Pipkin" w:date="2020-09-03T19:04:00Z">
        <w:r w:rsidR="00ED3012" w:rsidRPr="00CE7400">
          <w:rPr>
            <w:bCs/>
            <w:highlight w:val="cyan"/>
            <w:rPrChange w:id="2754" w:author="Matthew Pipkin" w:date="2020-09-07T16:21:00Z">
              <w:rPr>
                <w:bCs/>
              </w:rPr>
            </w:rPrChange>
          </w:rPr>
          <w:t xml:space="preserve"> not enriched with any signatures of T</w:t>
        </w:r>
        <w:r w:rsidR="00ED3012" w:rsidRPr="00CE7400">
          <w:rPr>
            <w:bCs/>
            <w:highlight w:val="cyan"/>
            <w:vertAlign w:val="subscript"/>
            <w:rPrChange w:id="2755" w:author="Matthew Pipkin" w:date="2020-09-07T16:21:00Z">
              <w:rPr>
                <w:bCs/>
              </w:rPr>
            </w:rPrChange>
          </w:rPr>
          <w:t>EX</w:t>
        </w:r>
        <w:r w:rsidR="00ED3012" w:rsidRPr="00CE7400">
          <w:rPr>
            <w:bCs/>
            <w:highlight w:val="cyan"/>
            <w:rPrChange w:id="2756" w:author="Matthew Pipkin" w:date="2020-09-07T16:21:00Z">
              <w:rPr>
                <w:bCs/>
              </w:rPr>
            </w:rPrChange>
          </w:rPr>
          <w:t xml:space="preserve"> cell subsets</w:t>
        </w:r>
      </w:ins>
      <w:ins w:id="2757" w:author="Matthew Pipkin" w:date="2020-09-03T19:05:00Z">
        <w:r w:rsidR="00ED3012" w:rsidRPr="00CE7400">
          <w:rPr>
            <w:bCs/>
            <w:highlight w:val="cyan"/>
            <w:rPrChange w:id="2758" w:author="Matthew Pipkin" w:date="2020-09-07T16:21:00Z">
              <w:rPr>
                <w:bCs/>
              </w:rPr>
            </w:rPrChange>
          </w:rPr>
          <w:t xml:space="preserve">, whereas in Cluster P7 </w:t>
        </w:r>
      </w:ins>
      <w:ins w:id="2759" w:author="Matthew Pipkin" w:date="2020-09-03T19:07:00Z">
        <w:r w:rsidR="00ED3012" w:rsidRPr="00CE7400">
          <w:rPr>
            <w:bCs/>
            <w:highlight w:val="cyan"/>
            <w:rPrChange w:id="2760" w:author="Matthew Pipkin" w:date="2020-09-07T16:21:00Z">
              <w:rPr>
                <w:bCs/>
              </w:rPr>
            </w:rPrChange>
          </w:rPr>
          <w:t xml:space="preserve">cells </w:t>
        </w:r>
      </w:ins>
      <w:ins w:id="2761" w:author="Matthew Pipkin" w:date="2020-09-03T19:08:00Z">
        <w:r w:rsidR="00ED3012" w:rsidRPr="00CE7400">
          <w:rPr>
            <w:bCs/>
            <w:highlight w:val="cyan"/>
            <w:rPrChange w:id="2762" w:author="Matthew Pipkin" w:date="2020-09-07T16:21:00Z">
              <w:rPr>
                <w:bCs/>
              </w:rPr>
            </w:rPrChange>
          </w:rPr>
          <w:t xml:space="preserve">it </w:t>
        </w:r>
      </w:ins>
      <w:ins w:id="2763" w:author="Matthew Pipkin" w:date="2020-09-03T19:07:00Z">
        <w:r w:rsidR="00ED3012" w:rsidRPr="00CE7400">
          <w:rPr>
            <w:bCs/>
            <w:highlight w:val="cyan"/>
            <w:rPrChange w:id="2764" w:author="Matthew Pipkin" w:date="2020-09-07T16:21:00Z">
              <w:rPr>
                <w:bCs/>
              </w:rPr>
            </w:rPrChange>
          </w:rPr>
          <w:t>was</w:t>
        </w:r>
      </w:ins>
      <w:ins w:id="2765" w:author="Matthew Pipkin" w:date="2020-09-03T19:05:00Z">
        <w:r w:rsidR="00ED3012" w:rsidRPr="00CE7400">
          <w:rPr>
            <w:bCs/>
            <w:highlight w:val="cyan"/>
            <w:rPrChange w:id="2766" w:author="Matthew Pipkin" w:date="2020-09-07T16:21:00Z">
              <w:rPr>
                <w:bCs/>
              </w:rPr>
            </w:rPrChange>
          </w:rPr>
          <w:t xml:space="preserve"> partially positively enriched with genes that are upregulated in T</w:t>
        </w:r>
        <w:r w:rsidR="00ED3012" w:rsidRPr="00CE7400">
          <w:rPr>
            <w:bCs/>
            <w:highlight w:val="cyan"/>
            <w:vertAlign w:val="subscript"/>
            <w:rPrChange w:id="2767" w:author="Matthew Pipkin" w:date="2020-09-07T16:21:00Z">
              <w:rPr>
                <w:bCs/>
                <w:vertAlign w:val="subscript"/>
              </w:rPr>
            </w:rPrChange>
          </w:rPr>
          <w:t>EX</w:t>
        </w:r>
        <w:r w:rsidR="00ED3012" w:rsidRPr="00CE7400">
          <w:rPr>
            <w:bCs/>
            <w:highlight w:val="cyan"/>
            <w:vertAlign w:val="superscript"/>
            <w:rPrChange w:id="2768" w:author="Matthew Pipkin" w:date="2020-09-07T16:21:00Z">
              <w:rPr>
                <w:bCs/>
                <w:vertAlign w:val="superscript"/>
              </w:rPr>
            </w:rPrChange>
          </w:rPr>
          <w:t>prog2</w:t>
        </w:r>
        <w:r w:rsidR="00ED3012" w:rsidRPr="00CE7400">
          <w:rPr>
            <w:bCs/>
            <w:highlight w:val="cyan"/>
            <w:rPrChange w:id="2769" w:author="Matthew Pipkin" w:date="2020-09-07T16:21:00Z">
              <w:rPr>
                <w:bCs/>
              </w:rPr>
            </w:rPrChange>
          </w:rPr>
          <w:t xml:space="preserve"> cells</w:t>
        </w:r>
      </w:ins>
      <w:ins w:id="2770" w:author="Matthew Pipkin" w:date="2020-09-03T19:06:00Z">
        <w:r w:rsidR="00ED3012" w:rsidRPr="00CE7400">
          <w:rPr>
            <w:bCs/>
            <w:highlight w:val="cyan"/>
            <w:rPrChange w:id="2771" w:author="Matthew Pipkin" w:date="2020-09-07T16:21:00Z">
              <w:rPr>
                <w:bCs/>
              </w:rPr>
            </w:rPrChange>
          </w:rPr>
          <w:t xml:space="preserve">. </w:t>
        </w:r>
      </w:ins>
    </w:p>
    <w:p w14:paraId="1AAF252B" w14:textId="463C73D6" w:rsidR="006517D0" w:rsidRPr="00CE7400" w:rsidRDefault="00B833FC">
      <w:pPr>
        <w:pStyle w:val="Paragraph"/>
        <w:rPr>
          <w:ins w:id="2772" w:author="Matthew Pipkin" w:date="2020-09-03T18:42:00Z"/>
          <w:bCs/>
          <w:highlight w:val="cyan"/>
          <w:rPrChange w:id="2773" w:author="Matthew Pipkin" w:date="2020-09-07T16:21:00Z">
            <w:rPr>
              <w:ins w:id="2774" w:author="Matthew Pipkin" w:date="2020-09-03T18:42:00Z"/>
              <w:bCs/>
            </w:rPr>
          </w:rPrChange>
        </w:rPr>
      </w:pPr>
      <w:ins w:id="2775" w:author="Matthew Pipkin" w:date="2020-09-03T18:44:00Z">
        <w:r w:rsidRPr="00CE7400">
          <w:rPr>
            <w:bCs/>
            <w:highlight w:val="cyan"/>
            <w:rPrChange w:id="2776" w:author="Matthew Pipkin" w:date="2020-09-07T16:21:00Z">
              <w:rPr>
                <w:bCs/>
              </w:rPr>
            </w:rPrChange>
          </w:rPr>
          <w:t>correlated with sustained positive</w:t>
        </w:r>
      </w:ins>
      <w:ins w:id="2777" w:author="Matthew Pipkin" w:date="2020-09-03T18:45:00Z">
        <w:r w:rsidRPr="00CE7400">
          <w:rPr>
            <w:bCs/>
            <w:highlight w:val="cyan"/>
            <w:rPrChange w:id="2778" w:author="Matthew Pipkin" w:date="2020-09-07T16:21:00Z">
              <w:rPr>
                <w:bCs/>
              </w:rPr>
            </w:rPrChange>
          </w:rPr>
          <w:t xml:space="preserve"> </w:t>
        </w:r>
      </w:ins>
      <w:ins w:id="2779" w:author="Matthew Pipkin" w:date="2020-09-03T18:44:00Z">
        <w:r w:rsidRPr="00CE7400">
          <w:rPr>
            <w:bCs/>
            <w:highlight w:val="cyan"/>
            <w:rPrChange w:id="2780" w:author="Matthew Pipkin" w:date="2020-09-07T16:21:00Z">
              <w:rPr>
                <w:bCs/>
              </w:rPr>
            </w:rPrChange>
          </w:rPr>
          <w:t xml:space="preserve">enrichment </w:t>
        </w:r>
      </w:ins>
      <w:ins w:id="2781" w:author="Matthew Pipkin" w:date="2020-09-03T18:45:00Z">
        <w:r w:rsidRPr="00CE7400">
          <w:rPr>
            <w:bCs/>
            <w:highlight w:val="cyan"/>
            <w:rPrChange w:id="2782" w:author="Matthew Pipkin" w:date="2020-09-07T16:21:00Z">
              <w:rPr>
                <w:bCs/>
              </w:rPr>
            </w:rPrChange>
          </w:rPr>
          <w:t>of genes that are upregulated during antigen exposure (Best clusters 1-3 and )</w:t>
        </w:r>
      </w:ins>
      <w:ins w:id="2783" w:author="Matthew Pipkin" w:date="2020-09-03T18:46:00Z">
        <w:r w:rsidRPr="00CE7400">
          <w:rPr>
            <w:bCs/>
            <w:highlight w:val="cyan"/>
            <w:rPrChange w:id="2784" w:author="Matthew Pipkin" w:date="2020-09-07T16:21:00Z">
              <w:rPr>
                <w:bCs/>
              </w:rPr>
            </w:rPrChange>
          </w:rPr>
          <w:t xml:space="preserve">, whereas divergence toward cells in cluster P6 was inversely enriched with these genes. This result </w:t>
        </w:r>
      </w:ins>
      <w:ins w:id="2785" w:author="Matthew Pipkin" w:date="2020-09-03T18:47:00Z">
        <w:r w:rsidRPr="00CE7400">
          <w:rPr>
            <w:bCs/>
            <w:highlight w:val="cyan"/>
            <w:rPrChange w:id="2786" w:author="Matthew Pipkin" w:date="2020-09-07T16:21:00Z">
              <w:rPr>
                <w:bCs/>
              </w:rPr>
            </w:rPrChange>
          </w:rPr>
          <w:t>suggests</w:t>
        </w:r>
      </w:ins>
      <w:ins w:id="2787" w:author="Matthew Pipkin" w:date="2020-09-03T18:46:00Z">
        <w:r w:rsidRPr="00CE7400">
          <w:rPr>
            <w:bCs/>
            <w:highlight w:val="cyan"/>
            <w:rPrChange w:id="2788" w:author="Matthew Pipkin" w:date="2020-09-07T16:21:00Z">
              <w:rPr>
                <w:bCs/>
              </w:rPr>
            </w:rPrChange>
          </w:rPr>
          <w:t xml:space="preserve"> sustained antigen e</w:t>
        </w:r>
      </w:ins>
      <w:ins w:id="2789" w:author="Matthew Pipkin" w:date="2020-09-03T18:47:00Z">
        <w:r w:rsidRPr="00CE7400">
          <w:rPr>
            <w:bCs/>
            <w:highlight w:val="cyan"/>
            <w:rPrChange w:id="2790" w:author="Matthew Pipkin" w:date="2020-09-07T16:21:00Z">
              <w:rPr>
                <w:bCs/>
              </w:rPr>
            </w:rPrChange>
          </w:rPr>
          <w:t>xposure drives development of T</w:t>
        </w:r>
        <w:r w:rsidRPr="00CE7400">
          <w:rPr>
            <w:bCs/>
            <w:highlight w:val="cyan"/>
            <w:vertAlign w:val="subscript"/>
            <w:rPrChange w:id="2791" w:author="Matthew Pipkin" w:date="2020-09-07T16:21:00Z">
              <w:rPr>
                <w:bCs/>
                <w:vertAlign w:val="subscript"/>
              </w:rPr>
            </w:rPrChange>
          </w:rPr>
          <w:t>EX</w:t>
        </w:r>
        <w:r w:rsidRPr="00CE7400">
          <w:rPr>
            <w:bCs/>
            <w:highlight w:val="cyan"/>
            <w:vertAlign w:val="superscript"/>
            <w:rPrChange w:id="2792" w:author="Matthew Pipkin" w:date="2020-09-07T16:21:00Z">
              <w:rPr>
                <w:bCs/>
                <w:vertAlign w:val="superscript"/>
              </w:rPr>
            </w:rPrChange>
          </w:rPr>
          <w:t>prog2</w:t>
        </w:r>
        <w:r w:rsidRPr="00CE7400">
          <w:rPr>
            <w:bCs/>
            <w:highlight w:val="cyan"/>
            <w:rPrChange w:id="2793" w:author="Matthew Pipkin" w:date="2020-09-07T16:21:00Z">
              <w:rPr>
                <w:bCs/>
              </w:rPr>
            </w:rPrChange>
          </w:rPr>
          <w:t xml:space="preserve"> cells, whereas </w:t>
        </w:r>
      </w:ins>
      <w:ins w:id="2794" w:author="Matthew Pipkin" w:date="2020-09-03T18:48:00Z">
        <w:r w:rsidRPr="00CE7400">
          <w:rPr>
            <w:bCs/>
            <w:highlight w:val="cyan"/>
            <w:rPrChange w:id="2795" w:author="Matthew Pipkin" w:date="2020-09-07T16:21:00Z">
              <w:rPr>
                <w:bCs/>
              </w:rPr>
            </w:rPrChange>
          </w:rPr>
          <w:t>development of T</w:t>
        </w:r>
        <w:r w:rsidRPr="00CE7400">
          <w:rPr>
            <w:bCs/>
            <w:highlight w:val="cyan"/>
            <w:vertAlign w:val="subscript"/>
            <w:rPrChange w:id="2796" w:author="Matthew Pipkin" w:date="2020-09-07T16:21:00Z">
              <w:rPr>
                <w:bCs/>
                <w:vertAlign w:val="subscript"/>
              </w:rPr>
            </w:rPrChange>
          </w:rPr>
          <w:t>EX</w:t>
        </w:r>
        <w:r w:rsidRPr="00CE7400">
          <w:rPr>
            <w:bCs/>
            <w:highlight w:val="cyan"/>
            <w:vertAlign w:val="superscript"/>
            <w:rPrChange w:id="2797" w:author="Matthew Pipkin" w:date="2020-09-07T16:21:00Z">
              <w:rPr>
                <w:bCs/>
                <w:vertAlign w:val="superscript"/>
              </w:rPr>
            </w:rPrChange>
          </w:rPr>
          <w:t>term</w:t>
        </w:r>
        <w:r w:rsidRPr="00CE7400">
          <w:rPr>
            <w:bCs/>
            <w:highlight w:val="cyan"/>
            <w:rPrChange w:id="2798" w:author="Matthew Pipkin" w:date="2020-09-07T16:21:00Z">
              <w:rPr>
                <w:bCs/>
              </w:rPr>
            </w:rPrChange>
          </w:rPr>
          <w:t xml:space="preserve"> cells follows interruption of gene ex</w:t>
        </w:r>
      </w:ins>
      <w:ins w:id="2799" w:author="Matthew Pipkin" w:date="2020-09-03T18:49:00Z">
        <w:r w:rsidRPr="00CE7400">
          <w:rPr>
            <w:bCs/>
            <w:highlight w:val="cyan"/>
            <w:rPrChange w:id="2800" w:author="Matthew Pipkin" w:date="2020-09-07T16:21:00Z">
              <w:rPr>
                <w:bCs/>
              </w:rPr>
            </w:rPrChange>
          </w:rPr>
          <w:t xml:space="preserve">pression promoted by these </w:t>
        </w:r>
      </w:ins>
      <w:ins w:id="2801" w:author="Matthew Pipkin" w:date="2020-09-03T18:48:00Z">
        <w:r w:rsidRPr="00CE7400">
          <w:rPr>
            <w:bCs/>
            <w:highlight w:val="cyan"/>
            <w:rPrChange w:id="2802" w:author="Matthew Pipkin" w:date="2020-09-07T16:21:00Z">
              <w:rPr>
                <w:bCs/>
              </w:rPr>
            </w:rPrChange>
          </w:rPr>
          <w:t xml:space="preserve">signals. </w:t>
        </w:r>
      </w:ins>
    </w:p>
    <w:p w14:paraId="44D50E8B" w14:textId="77777777" w:rsidR="00B833FC" w:rsidRPr="00CE7400" w:rsidRDefault="00B833FC" w:rsidP="00B833FC">
      <w:pPr>
        <w:pStyle w:val="Paragraph"/>
        <w:ind w:firstLine="0"/>
        <w:rPr>
          <w:ins w:id="2803" w:author="Matthew Pipkin" w:date="2020-09-03T18:43:00Z"/>
          <w:bCs/>
          <w:highlight w:val="cyan"/>
          <w:rPrChange w:id="2804" w:author="Matthew Pipkin" w:date="2020-09-07T16:21:00Z">
            <w:rPr>
              <w:ins w:id="2805" w:author="Matthew Pipkin" w:date="2020-09-03T18:43:00Z"/>
              <w:bCs/>
            </w:rPr>
          </w:rPrChange>
        </w:rPr>
      </w:pPr>
    </w:p>
    <w:p w14:paraId="210154A2" w14:textId="49BAC1C0" w:rsidR="007606D8" w:rsidRPr="00CE7400" w:rsidRDefault="008C3D39">
      <w:pPr>
        <w:pStyle w:val="Paragraph"/>
        <w:rPr>
          <w:ins w:id="2806" w:author="Matthew Pipkin" w:date="2020-08-21T20:33:00Z"/>
          <w:bCs/>
          <w:highlight w:val="cyan"/>
          <w:rPrChange w:id="2807" w:author="Matthew Pipkin" w:date="2020-09-07T16:21:00Z">
            <w:rPr>
              <w:ins w:id="2808" w:author="Matthew Pipkin" w:date="2020-08-21T20:33:00Z"/>
              <w:bCs/>
            </w:rPr>
          </w:rPrChange>
        </w:rPr>
      </w:pPr>
      <w:del w:id="2809" w:author="Matthew Pipkin" w:date="2020-07-15T19:59:00Z">
        <w:r w:rsidRPr="00CE7400" w:rsidDel="00BA6F2F">
          <w:rPr>
            <w:bCs/>
            <w:highlight w:val="cyan"/>
            <w:rPrChange w:id="2810" w:author="Matthew Pipkin" w:date="2020-09-07T16:21:00Z">
              <w:rPr>
                <w:bCs/>
              </w:rPr>
            </w:rPrChange>
          </w:rPr>
          <w:delText>C</w:delText>
        </w:r>
      </w:del>
      <w:del w:id="2811" w:author="Matthew Pipkin" w:date="2020-09-03T19:08:00Z">
        <w:r w:rsidR="00E7430A" w:rsidRPr="00CE7400" w:rsidDel="00CE66CE">
          <w:rPr>
            <w:bCs/>
            <w:highlight w:val="cyan"/>
            <w:rPrChange w:id="2812" w:author="Matthew Pipkin" w:date="2020-09-07T16:21:00Z">
              <w:rPr>
                <w:bCs/>
              </w:rPr>
            </w:rPrChange>
          </w:rPr>
          <w:delText xml:space="preserve">ells </w:delText>
        </w:r>
      </w:del>
      <w:del w:id="2813" w:author="Matthew Pipkin" w:date="2020-07-13T18:22:00Z">
        <w:r w:rsidR="00E7430A" w:rsidRPr="00CE7400" w:rsidDel="001D0BC0">
          <w:rPr>
            <w:bCs/>
            <w:highlight w:val="cyan"/>
            <w:rPrChange w:id="2814" w:author="Matthew Pipkin" w:date="2020-09-07T16:21:00Z">
              <w:rPr>
                <w:bCs/>
              </w:rPr>
            </w:rPrChange>
          </w:rPr>
          <w:delText>throughout T2 were not</w:delText>
        </w:r>
      </w:del>
      <w:del w:id="2815" w:author="Matthew Pipkin" w:date="2020-09-03T19:08:00Z">
        <w:r w:rsidR="00E7430A" w:rsidRPr="00CE7400" w:rsidDel="00CE66CE">
          <w:rPr>
            <w:bCs/>
            <w:highlight w:val="cyan"/>
            <w:rPrChange w:id="2816" w:author="Matthew Pipkin" w:date="2020-09-07T16:21:00Z">
              <w:rPr>
                <w:bCs/>
              </w:rPr>
            </w:rPrChange>
          </w:rPr>
          <w:delText xml:space="preserve"> enriched with either T</w:delText>
        </w:r>
        <w:r w:rsidR="00E7430A" w:rsidRPr="00CE7400" w:rsidDel="00CE66CE">
          <w:rPr>
            <w:bCs/>
            <w:highlight w:val="cyan"/>
            <w:vertAlign w:val="subscript"/>
            <w:rPrChange w:id="2817" w:author="Matthew Pipkin" w:date="2020-09-07T16:21:00Z">
              <w:rPr>
                <w:bCs/>
                <w:vertAlign w:val="subscript"/>
              </w:rPr>
            </w:rPrChange>
          </w:rPr>
          <w:delText>STEM</w:delText>
        </w:r>
        <w:r w:rsidR="00E7430A" w:rsidRPr="00CE7400" w:rsidDel="00CE66CE">
          <w:rPr>
            <w:bCs/>
            <w:highlight w:val="cyan"/>
            <w:rPrChange w:id="2818" w:author="Matthew Pipkin" w:date="2020-09-07T16:21:00Z">
              <w:rPr>
                <w:bCs/>
              </w:rPr>
            </w:rPrChange>
          </w:rPr>
          <w:delText>-like or T</w:delText>
        </w:r>
        <w:r w:rsidR="00E7430A" w:rsidRPr="00CE7400" w:rsidDel="00CE66CE">
          <w:rPr>
            <w:bCs/>
            <w:highlight w:val="cyan"/>
            <w:vertAlign w:val="subscript"/>
            <w:rPrChange w:id="2819" w:author="Matthew Pipkin" w:date="2020-09-07T16:21:00Z">
              <w:rPr>
                <w:bCs/>
                <w:vertAlign w:val="subscript"/>
              </w:rPr>
            </w:rPrChange>
          </w:rPr>
          <w:delText>EX</w:delText>
        </w:r>
        <w:r w:rsidR="00E7430A" w:rsidRPr="00CE7400" w:rsidDel="00CE66CE">
          <w:rPr>
            <w:bCs/>
            <w:highlight w:val="cyan"/>
            <w:vertAlign w:val="superscript"/>
            <w:rPrChange w:id="2820" w:author="Matthew Pipkin" w:date="2020-09-07T16:21:00Z">
              <w:rPr>
                <w:bCs/>
                <w:vertAlign w:val="superscript"/>
              </w:rPr>
            </w:rPrChange>
          </w:rPr>
          <w:delText>prog1</w:delText>
        </w:r>
        <w:r w:rsidR="00E7430A" w:rsidRPr="00CE7400" w:rsidDel="00CE66CE">
          <w:rPr>
            <w:bCs/>
            <w:highlight w:val="cyan"/>
            <w:rPrChange w:id="2821" w:author="Matthew Pipkin" w:date="2020-09-07T16:21:00Z">
              <w:rPr>
                <w:bCs/>
              </w:rPr>
            </w:rPrChange>
          </w:rPr>
          <w:delText xml:space="preserve"> signatures, </w:delText>
        </w:r>
      </w:del>
      <w:del w:id="2822" w:author="Matthew Pipkin" w:date="2020-07-14T12:09:00Z">
        <w:r w:rsidR="00EA57F6" w:rsidRPr="00CE7400" w:rsidDel="00B722D5">
          <w:rPr>
            <w:bCs/>
            <w:highlight w:val="cyan"/>
            <w:rPrChange w:id="2823" w:author="Matthew Pipkin" w:date="2020-09-07T16:21:00Z">
              <w:rPr>
                <w:bCs/>
              </w:rPr>
            </w:rPrChange>
          </w:rPr>
          <w:delText>demonstrating</w:delText>
        </w:r>
        <w:r w:rsidR="00E7430A" w:rsidRPr="00CE7400" w:rsidDel="00B722D5">
          <w:rPr>
            <w:bCs/>
            <w:highlight w:val="cyan"/>
            <w:rPrChange w:id="2824" w:author="Matthew Pipkin" w:date="2020-09-07T16:21:00Z">
              <w:rPr>
                <w:bCs/>
              </w:rPr>
            </w:rPrChange>
          </w:rPr>
          <w:delText xml:space="preserve"> that</w:delText>
        </w:r>
        <w:r w:rsidR="00EA57F6" w:rsidRPr="00CE7400" w:rsidDel="00B722D5">
          <w:rPr>
            <w:bCs/>
            <w:highlight w:val="cyan"/>
            <w:rPrChange w:id="2825" w:author="Matthew Pipkin" w:date="2020-09-07T16:21:00Z">
              <w:rPr>
                <w:bCs/>
              </w:rPr>
            </w:rPrChange>
          </w:rPr>
          <w:delText xml:space="preserve"> </w:delText>
        </w:r>
        <w:r w:rsidR="009D4E7B" w:rsidRPr="00CE7400" w:rsidDel="00B722D5">
          <w:rPr>
            <w:bCs/>
            <w:highlight w:val="cyan"/>
            <w:rPrChange w:id="2826" w:author="Matthew Pipkin" w:date="2020-09-07T16:21:00Z">
              <w:rPr>
                <w:bCs/>
              </w:rPr>
            </w:rPrChange>
          </w:rPr>
          <w:delText>initially</w:delText>
        </w:r>
        <w:r w:rsidR="00EA57F6" w:rsidRPr="00CE7400" w:rsidDel="00B722D5">
          <w:rPr>
            <w:bCs/>
            <w:highlight w:val="cyan"/>
            <w:rPrChange w:id="2827" w:author="Matthew Pipkin" w:date="2020-09-07T16:21:00Z">
              <w:rPr>
                <w:bCs/>
              </w:rPr>
            </w:rPrChange>
          </w:rPr>
          <w:delText xml:space="preserve">, </w:delText>
        </w:r>
      </w:del>
      <w:del w:id="2828" w:author="Matthew Pipkin" w:date="2020-09-03T19:08:00Z">
        <w:r w:rsidR="00E7430A" w:rsidRPr="00CE7400" w:rsidDel="00CE66CE">
          <w:rPr>
            <w:bCs/>
            <w:highlight w:val="cyan"/>
            <w:rPrChange w:id="2829" w:author="Matthew Pipkin" w:date="2020-09-07T16:21:00Z">
              <w:rPr>
                <w:bCs/>
              </w:rPr>
            </w:rPrChange>
          </w:rPr>
          <w:delText>T</w:delText>
        </w:r>
        <w:r w:rsidR="00E7430A" w:rsidRPr="00CE7400" w:rsidDel="00CE66CE">
          <w:rPr>
            <w:bCs/>
            <w:highlight w:val="cyan"/>
            <w:vertAlign w:val="subscript"/>
            <w:rPrChange w:id="2830" w:author="Matthew Pipkin" w:date="2020-09-07T16:21:00Z">
              <w:rPr>
                <w:bCs/>
                <w:vertAlign w:val="subscript"/>
              </w:rPr>
            </w:rPrChange>
          </w:rPr>
          <w:delText>EX</w:delText>
        </w:r>
        <w:r w:rsidR="00E7430A" w:rsidRPr="00CE7400" w:rsidDel="00CE66CE">
          <w:rPr>
            <w:bCs/>
            <w:highlight w:val="cyan"/>
            <w:vertAlign w:val="superscript"/>
            <w:rPrChange w:id="2831" w:author="Matthew Pipkin" w:date="2020-09-07T16:21:00Z">
              <w:rPr>
                <w:bCs/>
                <w:vertAlign w:val="superscript"/>
              </w:rPr>
            </w:rPrChange>
          </w:rPr>
          <w:delText>prog2</w:delText>
        </w:r>
      </w:del>
      <w:del w:id="2832" w:author="Matthew Pipkin" w:date="2020-09-03T13:24:00Z">
        <w:r w:rsidR="00E7430A" w:rsidRPr="00CE7400" w:rsidDel="00DC6C2C">
          <w:rPr>
            <w:bCs/>
            <w:highlight w:val="cyan"/>
            <w:rPrChange w:id="2833" w:author="Matthew Pipkin" w:date="2020-09-07T16:21:00Z">
              <w:rPr>
                <w:bCs/>
              </w:rPr>
            </w:rPrChange>
          </w:rPr>
          <w:delText>, T</w:delText>
        </w:r>
        <w:r w:rsidR="00E7430A" w:rsidRPr="00CE7400" w:rsidDel="00DC6C2C">
          <w:rPr>
            <w:bCs/>
            <w:highlight w:val="cyan"/>
            <w:vertAlign w:val="subscript"/>
            <w:rPrChange w:id="2834" w:author="Matthew Pipkin" w:date="2020-09-07T16:21:00Z">
              <w:rPr>
                <w:bCs/>
                <w:vertAlign w:val="subscript"/>
              </w:rPr>
            </w:rPrChange>
          </w:rPr>
          <w:delText>EX</w:delText>
        </w:r>
        <w:r w:rsidR="00E7430A" w:rsidRPr="00CE7400" w:rsidDel="00DC6C2C">
          <w:rPr>
            <w:bCs/>
            <w:highlight w:val="cyan"/>
            <w:vertAlign w:val="superscript"/>
            <w:rPrChange w:id="2835" w:author="Matthew Pipkin" w:date="2020-09-07T16:21:00Z">
              <w:rPr>
                <w:bCs/>
                <w:vertAlign w:val="superscript"/>
              </w:rPr>
            </w:rPrChange>
          </w:rPr>
          <w:delText>int</w:delText>
        </w:r>
        <w:r w:rsidR="00E7430A" w:rsidRPr="00CE7400" w:rsidDel="00DC6C2C">
          <w:rPr>
            <w:bCs/>
            <w:highlight w:val="cyan"/>
            <w:rPrChange w:id="2836" w:author="Matthew Pipkin" w:date="2020-09-07T16:21:00Z">
              <w:rPr>
                <w:bCs/>
              </w:rPr>
            </w:rPrChange>
          </w:rPr>
          <w:delText xml:space="preserve"> and T</w:delText>
        </w:r>
        <w:r w:rsidR="00E7430A" w:rsidRPr="00CE7400" w:rsidDel="00DC6C2C">
          <w:rPr>
            <w:bCs/>
            <w:highlight w:val="cyan"/>
            <w:vertAlign w:val="subscript"/>
            <w:rPrChange w:id="2837" w:author="Matthew Pipkin" w:date="2020-09-07T16:21:00Z">
              <w:rPr>
                <w:bCs/>
                <w:vertAlign w:val="subscript"/>
              </w:rPr>
            </w:rPrChange>
          </w:rPr>
          <w:delText>EX</w:delText>
        </w:r>
        <w:r w:rsidR="00E7430A" w:rsidRPr="00CE7400" w:rsidDel="00DC6C2C">
          <w:rPr>
            <w:bCs/>
            <w:highlight w:val="cyan"/>
            <w:vertAlign w:val="superscript"/>
            <w:rPrChange w:id="2838" w:author="Matthew Pipkin" w:date="2020-09-07T16:21:00Z">
              <w:rPr>
                <w:bCs/>
                <w:vertAlign w:val="superscript"/>
              </w:rPr>
            </w:rPrChange>
          </w:rPr>
          <w:delText>term</w:delText>
        </w:r>
      </w:del>
      <w:del w:id="2839" w:author="Matthew Pipkin" w:date="2020-09-03T19:08:00Z">
        <w:r w:rsidR="00E7430A" w:rsidRPr="00CE7400" w:rsidDel="00CE66CE">
          <w:rPr>
            <w:bCs/>
            <w:highlight w:val="cyan"/>
            <w:rPrChange w:id="2840" w:author="Matthew Pipkin" w:date="2020-09-07T16:21:00Z">
              <w:rPr>
                <w:bCs/>
              </w:rPr>
            </w:rPrChange>
          </w:rPr>
          <w:delText xml:space="preserve"> cells</w:delText>
        </w:r>
      </w:del>
      <w:del w:id="2841" w:author="Matthew Pipkin" w:date="2020-07-14T12:09:00Z">
        <w:r w:rsidR="00E7430A" w:rsidRPr="00CE7400" w:rsidDel="00B722D5">
          <w:rPr>
            <w:bCs/>
            <w:highlight w:val="cyan"/>
            <w:rPrChange w:id="2842" w:author="Matthew Pipkin" w:date="2020-09-07T16:21:00Z">
              <w:rPr>
                <w:bCs/>
              </w:rPr>
            </w:rPrChange>
          </w:rPr>
          <w:delText xml:space="preserve"> develop </w:delText>
        </w:r>
        <w:r w:rsidR="00B427E1" w:rsidRPr="00CE7400" w:rsidDel="00B722D5">
          <w:rPr>
            <w:bCs/>
            <w:highlight w:val="cyan"/>
            <w:rPrChange w:id="2843" w:author="Matthew Pipkin" w:date="2020-09-07T16:21:00Z">
              <w:rPr>
                <w:bCs/>
              </w:rPr>
            </w:rPrChange>
          </w:rPr>
          <w:delText>differentially</w:delText>
        </w:r>
      </w:del>
      <w:del w:id="2844" w:author="Matthew Pipkin" w:date="2020-07-13T18:23:00Z">
        <w:r w:rsidR="00B427E1" w:rsidRPr="00CE7400" w:rsidDel="001D0BC0">
          <w:rPr>
            <w:bCs/>
            <w:highlight w:val="cyan"/>
            <w:rPrChange w:id="2845" w:author="Matthew Pipkin" w:date="2020-09-07T16:21:00Z">
              <w:rPr>
                <w:bCs/>
              </w:rPr>
            </w:rPrChange>
          </w:rPr>
          <w:delText xml:space="preserve"> </w:delText>
        </w:r>
        <w:r w:rsidR="00E7430A" w:rsidRPr="00CE7400" w:rsidDel="001D0BC0">
          <w:rPr>
            <w:bCs/>
            <w:highlight w:val="cyan"/>
            <w:rPrChange w:id="2846" w:author="Matthew Pipkin" w:date="2020-09-07T16:21:00Z">
              <w:rPr>
                <w:bCs/>
              </w:rPr>
            </w:rPrChange>
          </w:rPr>
          <w:delText xml:space="preserve">from </w:delText>
        </w:r>
        <w:r w:rsidR="00EA57F6" w:rsidRPr="00CE7400" w:rsidDel="001D0BC0">
          <w:rPr>
            <w:bCs/>
            <w:highlight w:val="cyan"/>
            <w:rPrChange w:id="2847" w:author="Matthew Pipkin" w:date="2020-09-07T16:21:00Z">
              <w:rPr>
                <w:bCs/>
              </w:rPr>
            </w:rPrChange>
          </w:rPr>
          <w:delText>T</w:delText>
        </w:r>
        <w:r w:rsidR="00EA57F6" w:rsidRPr="00CE7400" w:rsidDel="001D0BC0">
          <w:rPr>
            <w:bCs/>
            <w:highlight w:val="cyan"/>
            <w:vertAlign w:val="subscript"/>
            <w:rPrChange w:id="2848" w:author="Matthew Pipkin" w:date="2020-09-07T16:21:00Z">
              <w:rPr>
                <w:bCs/>
                <w:vertAlign w:val="subscript"/>
              </w:rPr>
            </w:rPrChange>
          </w:rPr>
          <w:delText>EX</w:delText>
        </w:r>
        <w:r w:rsidR="00EA57F6" w:rsidRPr="00CE7400" w:rsidDel="001D0BC0">
          <w:rPr>
            <w:bCs/>
            <w:highlight w:val="cyan"/>
            <w:vertAlign w:val="superscript"/>
            <w:rPrChange w:id="2849" w:author="Matthew Pipkin" w:date="2020-09-07T16:21:00Z">
              <w:rPr>
                <w:bCs/>
                <w:vertAlign w:val="superscript"/>
              </w:rPr>
            </w:rPrChange>
          </w:rPr>
          <w:delText>prog1</w:delText>
        </w:r>
        <w:r w:rsidR="00EA57F6" w:rsidRPr="00CE7400" w:rsidDel="001D0BC0">
          <w:rPr>
            <w:bCs/>
            <w:highlight w:val="cyan"/>
            <w:rPrChange w:id="2850" w:author="Matthew Pipkin" w:date="2020-09-07T16:21:00Z">
              <w:rPr>
                <w:bCs/>
              </w:rPr>
            </w:rPrChange>
          </w:rPr>
          <w:delText>/</w:delText>
        </w:r>
        <w:r w:rsidR="00E7430A" w:rsidRPr="00CE7400" w:rsidDel="001D0BC0">
          <w:rPr>
            <w:bCs/>
            <w:highlight w:val="cyan"/>
            <w:rPrChange w:id="2851" w:author="Matthew Pipkin" w:date="2020-09-07T16:21:00Z">
              <w:rPr>
                <w:bCs/>
              </w:rPr>
            </w:rPrChange>
          </w:rPr>
          <w:delText>T</w:delText>
        </w:r>
        <w:r w:rsidR="00E7430A" w:rsidRPr="00CE7400" w:rsidDel="001D0BC0">
          <w:rPr>
            <w:bCs/>
            <w:highlight w:val="cyan"/>
            <w:vertAlign w:val="subscript"/>
            <w:rPrChange w:id="2852" w:author="Matthew Pipkin" w:date="2020-09-07T16:21:00Z">
              <w:rPr>
                <w:bCs/>
                <w:vertAlign w:val="subscript"/>
              </w:rPr>
            </w:rPrChange>
          </w:rPr>
          <w:delText>STEM</w:delText>
        </w:r>
        <w:r w:rsidR="00E7430A" w:rsidRPr="00CE7400" w:rsidDel="001D0BC0">
          <w:rPr>
            <w:bCs/>
            <w:highlight w:val="cyan"/>
            <w:rPrChange w:id="2853" w:author="Matthew Pipkin" w:date="2020-09-07T16:21:00Z">
              <w:rPr>
                <w:bCs/>
              </w:rPr>
            </w:rPrChange>
          </w:rPr>
          <w:delText>-like cells</w:delText>
        </w:r>
      </w:del>
      <w:del w:id="2854" w:author="Matthew Pipkin" w:date="2020-07-14T12:10:00Z">
        <w:r w:rsidR="00E7430A" w:rsidRPr="00CE7400" w:rsidDel="00B722D5">
          <w:rPr>
            <w:bCs/>
            <w:highlight w:val="cyan"/>
            <w:rPrChange w:id="2855" w:author="Matthew Pipkin" w:date="2020-09-07T16:21:00Z">
              <w:rPr>
                <w:bCs/>
              </w:rPr>
            </w:rPrChange>
          </w:rPr>
          <w:delText xml:space="preserve">. </w:delText>
        </w:r>
      </w:del>
      <w:ins w:id="2856" w:author="Matthew Pipkin" w:date="2020-09-01T12:35:00Z">
        <w:r w:rsidR="00936806" w:rsidRPr="00CE7400">
          <w:rPr>
            <w:bCs/>
            <w:highlight w:val="cyan"/>
            <w:rPrChange w:id="2857" w:author="Matthew Pipkin" w:date="2020-09-07T16:21:00Z">
              <w:rPr>
                <w:bCs/>
              </w:rPr>
            </w:rPrChange>
          </w:rPr>
          <w:t xml:space="preserve">Cluster P5 also </w:t>
        </w:r>
      </w:ins>
      <w:ins w:id="2858" w:author="Matthew Pipkin" w:date="2020-09-02T17:54:00Z">
        <w:r w:rsidR="00ED6C0C" w:rsidRPr="00CE7400">
          <w:rPr>
            <w:bCs/>
            <w:highlight w:val="cyan"/>
            <w:rPrChange w:id="2859" w:author="Matthew Pipkin" w:date="2020-09-07T16:21:00Z">
              <w:rPr>
                <w:bCs/>
              </w:rPr>
            </w:rPrChange>
          </w:rPr>
          <w:t>comprised</w:t>
        </w:r>
      </w:ins>
      <w:ins w:id="2860" w:author="Matthew Pipkin" w:date="2020-09-01T12:35:00Z">
        <w:r w:rsidR="00936806" w:rsidRPr="00CE7400">
          <w:rPr>
            <w:bCs/>
            <w:highlight w:val="cyan"/>
            <w:rPrChange w:id="2861" w:author="Matthew Pipkin" w:date="2020-09-07T16:21:00Z">
              <w:rPr>
                <w:bCs/>
              </w:rPr>
            </w:rPrChange>
          </w:rPr>
          <w:t xml:space="preserve"> cells from LCMV</w:t>
        </w:r>
        <w:r w:rsidR="00936806" w:rsidRPr="00CE7400">
          <w:rPr>
            <w:bCs/>
            <w:highlight w:val="cyan"/>
            <w:vertAlign w:val="subscript"/>
            <w:rPrChange w:id="2862" w:author="Matthew Pipkin" w:date="2020-09-07T16:21:00Z">
              <w:rPr>
                <w:bCs/>
                <w:vertAlign w:val="subscript"/>
              </w:rPr>
            </w:rPrChange>
          </w:rPr>
          <w:t>Arm</w:t>
        </w:r>
        <w:r w:rsidR="00936806" w:rsidRPr="00CE7400">
          <w:rPr>
            <w:bCs/>
            <w:highlight w:val="cyan"/>
            <w:rPrChange w:id="2863" w:author="Matthew Pipkin" w:date="2020-09-07T16:21:00Z">
              <w:rPr>
                <w:bCs/>
              </w:rPr>
            </w:rPrChange>
          </w:rPr>
          <w:t>-infected mice on</w:t>
        </w:r>
      </w:ins>
      <w:ins w:id="2864" w:author="Matthew Pipkin" w:date="2020-09-01T12:36:00Z">
        <w:r w:rsidR="00936806" w:rsidRPr="00CE7400">
          <w:rPr>
            <w:bCs/>
            <w:highlight w:val="cyan"/>
            <w:rPrChange w:id="2865" w:author="Matthew Pipkin" w:date="2020-09-07T16:21:00Z">
              <w:rPr>
                <w:bCs/>
              </w:rPr>
            </w:rPrChange>
          </w:rPr>
          <w:t xml:space="preserve"> day 5 p.i., </w:t>
        </w:r>
      </w:ins>
      <w:ins w:id="2866" w:author="Matthew Pipkin" w:date="2020-09-02T17:54:00Z">
        <w:r w:rsidR="00ED6C0C" w:rsidRPr="00CE7400">
          <w:rPr>
            <w:bCs/>
            <w:highlight w:val="cyan"/>
            <w:rPrChange w:id="2867" w:author="Matthew Pipkin" w:date="2020-09-07T16:21:00Z">
              <w:rPr>
                <w:bCs/>
              </w:rPr>
            </w:rPrChange>
          </w:rPr>
          <w:t>but cells from LCMV</w:t>
        </w:r>
        <w:r w:rsidR="00ED6C0C" w:rsidRPr="00CE7400">
          <w:rPr>
            <w:bCs/>
            <w:highlight w:val="cyan"/>
            <w:vertAlign w:val="subscript"/>
            <w:rPrChange w:id="2868" w:author="Matthew Pipkin" w:date="2020-09-07T16:21:00Z">
              <w:rPr>
                <w:bCs/>
                <w:vertAlign w:val="subscript"/>
              </w:rPr>
            </w:rPrChange>
          </w:rPr>
          <w:t>Arm</w:t>
        </w:r>
        <w:r w:rsidR="00ED6C0C" w:rsidRPr="00CE7400">
          <w:rPr>
            <w:bCs/>
            <w:highlight w:val="cyan"/>
            <w:rPrChange w:id="2869" w:author="Matthew Pipkin" w:date="2020-09-07T16:21:00Z">
              <w:rPr>
                <w:bCs/>
              </w:rPr>
            </w:rPrChange>
          </w:rPr>
          <w:t xml:space="preserve">-infected hosts did not contribute to Cluster 6. </w:t>
        </w:r>
      </w:ins>
      <w:ins w:id="2870" w:author="Matthew Pipkin" w:date="2020-09-02T17:55:00Z">
        <w:r w:rsidR="00ED6C0C" w:rsidRPr="00CE7400">
          <w:rPr>
            <w:bCs/>
            <w:highlight w:val="cyan"/>
            <w:rPrChange w:id="2871" w:author="Matthew Pipkin" w:date="2020-09-07T16:21:00Z">
              <w:rPr>
                <w:bCs/>
              </w:rPr>
            </w:rPrChange>
          </w:rPr>
          <w:t>Instead, cells from LCMV</w:t>
        </w:r>
        <w:r w:rsidR="00ED6C0C" w:rsidRPr="00CE7400">
          <w:rPr>
            <w:bCs/>
            <w:highlight w:val="cyan"/>
            <w:vertAlign w:val="subscript"/>
            <w:rPrChange w:id="2872" w:author="Matthew Pipkin" w:date="2020-09-07T16:21:00Z">
              <w:rPr>
                <w:bCs/>
                <w:vertAlign w:val="subscript"/>
              </w:rPr>
            </w:rPrChange>
          </w:rPr>
          <w:t>Arm</w:t>
        </w:r>
        <w:r w:rsidR="00ED6C0C" w:rsidRPr="00CE7400">
          <w:rPr>
            <w:bCs/>
            <w:highlight w:val="cyan"/>
            <w:rPrChange w:id="2873" w:author="Matthew Pipkin" w:date="2020-09-07T16:21:00Z">
              <w:rPr>
                <w:bCs/>
              </w:rPr>
            </w:rPrChange>
          </w:rPr>
          <w:t>-infected hosts were enriched</w:t>
        </w:r>
      </w:ins>
      <w:ins w:id="2874" w:author="Matthew Pipkin" w:date="2020-09-01T12:36:00Z">
        <w:r w:rsidR="00936806" w:rsidRPr="00CE7400">
          <w:rPr>
            <w:bCs/>
            <w:highlight w:val="cyan"/>
            <w:rPrChange w:id="2875" w:author="Matthew Pipkin" w:date="2020-09-07T16:21:00Z">
              <w:rPr>
                <w:bCs/>
              </w:rPr>
            </w:rPrChange>
          </w:rPr>
          <w:t xml:space="preserve"> with gene expression signatures </w:t>
        </w:r>
      </w:ins>
      <w:ins w:id="2876" w:author="Matthew Pipkin" w:date="2020-09-01T12:35:00Z">
        <w:r w:rsidR="00936806" w:rsidRPr="00CE7400">
          <w:rPr>
            <w:bCs/>
            <w:highlight w:val="cyan"/>
            <w:rPrChange w:id="2877" w:author="Matthew Pipkin" w:date="2020-09-07T16:21:00Z">
              <w:rPr>
                <w:bCs/>
              </w:rPr>
            </w:rPrChange>
          </w:rPr>
          <w:t xml:space="preserve">extracted from </w:t>
        </w:r>
      </w:ins>
      <w:ins w:id="2878" w:author="Matthew Pipkin" w:date="2020-09-01T12:36:00Z">
        <w:r w:rsidR="00936806" w:rsidRPr="00CE7400">
          <w:rPr>
            <w:bCs/>
            <w:highlight w:val="cyan"/>
            <w:rPrChange w:id="2879" w:author="Matthew Pipkin" w:date="2020-09-07T16:21:00Z">
              <w:rPr>
                <w:bCs/>
              </w:rPr>
            </w:rPrChange>
          </w:rPr>
          <w:t xml:space="preserve">EE, DP and TE, effector cell </w:t>
        </w:r>
      </w:ins>
      <w:ins w:id="2880" w:author="Matthew Pipkin" w:date="2020-09-01T12:35:00Z">
        <w:r w:rsidR="00936806" w:rsidRPr="00CE7400">
          <w:rPr>
            <w:bCs/>
            <w:highlight w:val="cyan"/>
            <w:rPrChange w:id="2881" w:author="Matthew Pipkin" w:date="2020-09-07T16:21:00Z">
              <w:rPr>
                <w:bCs/>
              </w:rPr>
            </w:rPrChange>
          </w:rPr>
          <w:t>subsets that develop during acute infection</w:t>
        </w:r>
      </w:ins>
      <w:ins w:id="2882" w:author="Matthew Pipkin" w:date="2020-09-01T12:36:00Z">
        <w:r w:rsidR="00936806" w:rsidRPr="00CE7400">
          <w:rPr>
            <w:bCs/>
            <w:highlight w:val="cyan"/>
            <w:rPrChange w:id="2883" w:author="Matthew Pipkin" w:date="2020-09-07T16:21:00Z">
              <w:rPr>
                <w:bCs/>
              </w:rPr>
            </w:rPrChange>
          </w:rPr>
          <w:t>.</w:t>
        </w:r>
      </w:ins>
      <w:ins w:id="2884" w:author="Matthew Pipkin" w:date="2020-09-01T12:37:00Z">
        <w:r w:rsidR="00936806" w:rsidRPr="00CE7400">
          <w:rPr>
            <w:bCs/>
            <w:highlight w:val="cyan"/>
            <w:rPrChange w:id="2885" w:author="Matthew Pipkin" w:date="2020-09-07T16:21:00Z">
              <w:rPr>
                <w:bCs/>
              </w:rPr>
            </w:rPrChange>
          </w:rPr>
          <w:t xml:space="preserve"> Thus, cells </w:t>
        </w:r>
      </w:ins>
      <w:ins w:id="2886" w:author="Matthew Pipkin" w:date="2020-09-01T12:36:00Z">
        <w:r w:rsidR="00936806" w:rsidRPr="00CE7400">
          <w:rPr>
            <w:bCs/>
            <w:highlight w:val="cyan"/>
            <w:rPrChange w:id="2887" w:author="Matthew Pipkin" w:date="2020-09-07T16:21:00Z">
              <w:rPr>
                <w:bCs/>
              </w:rPr>
            </w:rPrChange>
          </w:rPr>
          <w:t xml:space="preserve"> </w:t>
        </w:r>
      </w:ins>
    </w:p>
    <w:p w14:paraId="731431AB" w14:textId="49C0C476" w:rsidR="00E7430A" w:rsidRPr="00CE7400" w:rsidDel="00C0420F" w:rsidRDefault="00EA57F6">
      <w:pPr>
        <w:pStyle w:val="Paragraph"/>
        <w:rPr>
          <w:del w:id="2888" w:author="Matthew Pipkin" w:date="2020-09-01T12:28:00Z"/>
          <w:bCs/>
          <w:highlight w:val="cyan"/>
          <w:rPrChange w:id="2889" w:author="Matthew Pipkin" w:date="2020-09-07T16:21:00Z">
            <w:rPr>
              <w:del w:id="2890" w:author="Matthew Pipkin" w:date="2020-09-01T12:28:00Z"/>
              <w:bCs/>
            </w:rPr>
          </w:rPrChange>
        </w:rPr>
      </w:pPr>
      <w:del w:id="2891" w:author="Matthew Pipkin" w:date="2020-07-13T18:23:00Z">
        <w:r w:rsidRPr="00CE7400" w:rsidDel="001D0BC0">
          <w:rPr>
            <w:bCs/>
            <w:highlight w:val="cyan"/>
            <w:rPrChange w:id="2892" w:author="Matthew Pipkin" w:date="2020-09-07T16:21:00Z">
              <w:rPr>
                <w:bCs/>
              </w:rPr>
            </w:rPrChange>
          </w:rPr>
          <w:delText>G</w:delText>
        </w:r>
      </w:del>
      <w:del w:id="2893" w:author="Matthew Pipkin" w:date="2020-09-01T12:28:00Z">
        <w:r w:rsidRPr="00CE7400" w:rsidDel="00C0420F">
          <w:rPr>
            <w:bCs/>
            <w:highlight w:val="cyan"/>
            <w:rPrChange w:id="2894" w:author="Matthew Pipkin" w:date="2020-09-07T16:21:00Z">
              <w:rPr>
                <w:bCs/>
              </w:rPr>
            </w:rPrChange>
          </w:rPr>
          <w:delText>ene expression driven by</w:delText>
        </w:r>
      </w:del>
      <w:del w:id="2895" w:author="Matthew Pipkin" w:date="2020-07-13T18:18:00Z">
        <w:r w:rsidRPr="00CE7400" w:rsidDel="00C5556D">
          <w:rPr>
            <w:bCs/>
            <w:highlight w:val="cyan"/>
            <w:rPrChange w:id="2896" w:author="Matthew Pipkin" w:date="2020-09-07T16:21:00Z">
              <w:rPr>
                <w:bCs/>
              </w:rPr>
            </w:rPrChange>
          </w:rPr>
          <w:delText xml:space="preserve"> </w:delText>
        </w:r>
      </w:del>
      <w:del w:id="2897" w:author="Matthew Pipkin" w:date="2020-09-01T12:28:00Z">
        <w:r w:rsidRPr="00CE7400" w:rsidDel="00C0420F">
          <w:rPr>
            <w:bCs/>
            <w:highlight w:val="cyan"/>
            <w:rPrChange w:id="2898" w:author="Matthew Pipkin" w:date="2020-09-07T16:21:00Z">
              <w:rPr>
                <w:bCs/>
              </w:rPr>
            </w:rPrChange>
          </w:rPr>
          <w:delText>TCR stimulation was not enriched in c</w:delText>
        </w:r>
        <w:r w:rsidR="00D265B6" w:rsidRPr="00CE7400" w:rsidDel="00C0420F">
          <w:rPr>
            <w:bCs/>
            <w:highlight w:val="cyan"/>
            <w:rPrChange w:id="2899" w:author="Matthew Pipkin" w:date="2020-09-07T16:21:00Z">
              <w:rPr>
                <w:bCs/>
              </w:rPr>
            </w:rPrChange>
          </w:rPr>
          <w:delText xml:space="preserve">ells </w:delText>
        </w:r>
        <w:r w:rsidRPr="00CE7400" w:rsidDel="00C0420F">
          <w:rPr>
            <w:bCs/>
            <w:highlight w:val="cyan"/>
            <w:rPrChange w:id="2900" w:author="Matthew Pipkin" w:date="2020-09-07T16:21:00Z">
              <w:rPr>
                <w:bCs/>
              </w:rPr>
            </w:rPrChange>
          </w:rPr>
          <w:delText>from</w:delText>
        </w:r>
        <w:r w:rsidR="00D265B6" w:rsidRPr="00CE7400" w:rsidDel="00C0420F">
          <w:rPr>
            <w:bCs/>
            <w:highlight w:val="cyan"/>
            <w:rPrChange w:id="2901" w:author="Matthew Pipkin" w:date="2020-09-07T16:21:00Z">
              <w:rPr>
                <w:bCs/>
              </w:rPr>
            </w:rPrChange>
          </w:rPr>
          <w:delText xml:space="preserve"> clusters P5 and P6</w:delText>
        </w:r>
      </w:del>
      <w:del w:id="2902" w:author="Matthew Pipkin" w:date="2020-07-14T12:11:00Z">
        <w:r w:rsidR="008C3D39" w:rsidRPr="00CE7400" w:rsidDel="00B722D5">
          <w:rPr>
            <w:bCs/>
            <w:highlight w:val="cyan"/>
            <w:rPrChange w:id="2903" w:author="Matthew Pipkin" w:date="2020-09-07T16:21:00Z">
              <w:rPr>
                <w:bCs/>
              </w:rPr>
            </w:rPrChange>
          </w:rPr>
          <w:delText xml:space="preserve">. </w:delText>
        </w:r>
        <w:r w:rsidR="00A27AFF" w:rsidRPr="00CE7400" w:rsidDel="00B722D5">
          <w:rPr>
            <w:bCs/>
            <w:highlight w:val="cyan"/>
            <w:rPrChange w:id="2904" w:author="Matthew Pipkin" w:date="2020-09-07T16:21:00Z">
              <w:rPr>
                <w:bCs/>
              </w:rPr>
            </w:rPrChange>
          </w:rPr>
          <w:delText>Th</w:delText>
        </w:r>
        <w:r w:rsidR="00171F68" w:rsidRPr="00CE7400" w:rsidDel="00B722D5">
          <w:rPr>
            <w:bCs/>
            <w:highlight w:val="cyan"/>
            <w:rPrChange w:id="2905" w:author="Matthew Pipkin" w:date="2020-09-07T16:21:00Z">
              <w:rPr>
                <w:bCs/>
              </w:rPr>
            </w:rPrChange>
          </w:rPr>
          <w:delText>us,</w:delText>
        </w:r>
      </w:del>
      <w:del w:id="2906" w:author="Matthew Pipkin" w:date="2020-07-15T19:57:00Z">
        <w:r w:rsidR="00A27AFF" w:rsidRPr="00CE7400" w:rsidDel="00D128B7">
          <w:rPr>
            <w:bCs/>
            <w:highlight w:val="cyan"/>
            <w:rPrChange w:id="2907" w:author="Matthew Pipkin" w:date="2020-09-07T16:21:00Z">
              <w:rPr>
                <w:bCs/>
              </w:rPr>
            </w:rPrChange>
          </w:rPr>
          <w:delText xml:space="preserve"> </w:delText>
        </w:r>
        <w:r w:rsidR="00A73B48" w:rsidRPr="00CE7400" w:rsidDel="00D128B7">
          <w:rPr>
            <w:bCs/>
            <w:highlight w:val="cyan"/>
            <w:rPrChange w:id="2908" w:author="Matthew Pipkin" w:date="2020-09-07T16:21:00Z">
              <w:rPr>
                <w:bCs/>
              </w:rPr>
            </w:rPrChange>
          </w:rPr>
          <w:delText>T2</w:delText>
        </w:r>
        <w:r w:rsidRPr="00CE7400" w:rsidDel="00D128B7">
          <w:rPr>
            <w:bCs/>
            <w:highlight w:val="cyan"/>
            <w:rPrChange w:id="2909" w:author="Matthew Pipkin" w:date="2020-09-07T16:21:00Z">
              <w:rPr>
                <w:bCs/>
              </w:rPr>
            </w:rPrChange>
          </w:rPr>
          <w:delText xml:space="preserve"> </w:delText>
        </w:r>
      </w:del>
      <w:del w:id="2910" w:author="Matthew Pipkin" w:date="2020-07-14T12:10:00Z">
        <w:r w:rsidR="00D2620E" w:rsidRPr="00CE7400" w:rsidDel="00B722D5">
          <w:rPr>
            <w:bCs/>
            <w:highlight w:val="cyan"/>
            <w:rPrChange w:id="2911" w:author="Matthew Pipkin" w:date="2020-09-07T16:21:00Z">
              <w:rPr>
                <w:bCs/>
              </w:rPr>
            </w:rPrChange>
          </w:rPr>
          <w:delText xml:space="preserve">develops </w:delText>
        </w:r>
        <w:r w:rsidR="00B66E7A" w:rsidRPr="00CE7400" w:rsidDel="00B722D5">
          <w:rPr>
            <w:bCs/>
            <w:highlight w:val="cyan"/>
            <w:rPrChange w:id="2912" w:author="Matthew Pipkin" w:date="2020-09-07T16:21:00Z">
              <w:rPr>
                <w:bCs/>
              </w:rPr>
            </w:rPrChange>
          </w:rPr>
          <w:delText>before</w:delText>
        </w:r>
        <w:r w:rsidR="00A73B48" w:rsidRPr="00CE7400" w:rsidDel="00B722D5">
          <w:rPr>
            <w:bCs/>
            <w:highlight w:val="cyan"/>
            <w:rPrChange w:id="2913" w:author="Matthew Pipkin" w:date="2020-09-07T16:21:00Z">
              <w:rPr>
                <w:bCs/>
              </w:rPr>
            </w:rPrChange>
          </w:rPr>
          <w:delText xml:space="preserve"> viral persistence</w:delText>
        </w:r>
        <w:r w:rsidR="004B7B3A" w:rsidRPr="00CE7400" w:rsidDel="00B722D5">
          <w:rPr>
            <w:bCs/>
            <w:highlight w:val="cyan"/>
            <w:rPrChange w:id="2914" w:author="Matthew Pipkin" w:date="2020-09-07T16:21:00Z">
              <w:rPr>
                <w:bCs/>
              </w:rPr>
            </w:rPrChange>
          </w:rPr>
          <w:delText xml:space="preserve"> is established</w:delText>
        </w:r>
        <w:r w:rsidR="00D265B6" w:rsidRPr="00CE7400" w:rsidDel="00B722D5">
          <w:rPr>
            <w:bCs/>
            <w:highlight w:val="cyan"/>
            <w:rPrChange w:id="2915" w:author="Matthew Pipkin" w:date="2020-09-07T16:21:00Z">
              <w:rPr>
                <w:bCs/>
              </w:rPr>
            </w:rPrChange>
          </w:rPr>
          <w:delText xml:space="preserve">, </w:delText>
        </w:r>
      </w:del>
      <w:del w:id="2916" w:author="Matthew Pipkin" w:date="2020-07-15T19:57:00Z">
        <w:r w:rsidR="00D2620E" w:rsidRPr="00CE7400" w:rsidDel="00D128B7">
          <w:rPr>
            <w:bCs/>
            <w:highlight w:val="cyan"/>
            <w:rPrChange w:id="2917" w:author="Matthew Pipkin" w:date="2020-09-07T16:21:00Z">
              <w:rPr>
                <w:bCs/>
              </w:rPr>
            </w:rPrChange>
          </w:rPr>
          <w:delText>and</w:delText>
        </w:r>
      </w:del>
      <w:del w:id="2918" w:author="Matthew Pipkin" w:date="2020-09-01T12:28:00Z">
        <w:r w:rsidR="00D2620E" w:rsidRPr="00CE7400" w:rsidDel="00C0420F">
          <w:rPr>
            <w:bCs/>
            <w:highlight w:val="cyan"/>
            <w:rPrChange w:id="2919" w:author="Matthew Pipkin" w:date="2020-09-07T16:21:00Z">
              <w:rPr>
                <w:bCs/>
              </w:rPr>
            </w:rPrChange>
          </w:rPr>
          <w:delText xml:space="preserve"> T</w:delText>
        </w:r>
        <w:r w:rsidR="00D2620E" w:rsidRPr="00CE7400" w:rsidDel="00C0420F">
          <w:rPr>
            <w:bCs/>
            <w:highlight w:val="cyan"/>
            <w:vertAlign w:val="subscript"/>
            <w:rPrChange w:id="2920" w:author="Matthew Pipkin" w:date="2020-09-07T16:21:00Z">
              <w:rPr>
                <w:bCs/>
                <w:vertAlign w:val="subscript"/>
              </w:rPr>
            </w:rPrChange>
          </w:rPr>
          <w:delText>EX</w:delText>
        </w:r>
        <w:r w:rsidR="00D2620E" w:rsidRPr="00CE7400" w:rsidDel="00C0420F">
          <w:rPr>
            <w:bCs/>
            <w:highlight w:val="cyan"/>
            <w:vertAlign w:val="superscript"/>
            <w:rPrChange w:id="2921" w:author="Matthew Pipkin" w:date="2020-09-07T16:21:00Z">
              <w:rPr>
                <w:bCs/>
                <w:vertAlign w:val="superscript"/>
              </w:rPr>
            </w:rPrChange>
          </w:rPr>
          <w:delText>term</w:delText>
        </w:r>
        <w:r w:rsidR="00D2620E" w:rsidRPr="00CE7400" w:rsidDel="00C0420F">
          <w:rPr>
            <w:bCs/>
            <w:highlight w:val="cyan"/>
            <w:rPrChange w:id="2922" w:author="Matthew Pipkin" w:date="2020-09-07T16:21:00Z">
              <w:rPr>
                <w:bCs/>
              </w:rPr>
            </w:rPrChange>
          </w:rPr>
          <w:delText xml:space="preserve"> cell</w:delText>
        </w:r>
      </w:del>
      <w:del w:id="2923" w:author="Matthew Pipkin" w:date="2020-07-14T12:11:00Z">
        <w:r w:rsidR="00D2620E" w:rsidRPr="00CE7400" w:rsidDel="00B722D5">
          <w:rPr>
            <w:bCs/>
            <w:highlight w:val="cyan"/>
            <w:rPrChange w:id="2924" w:author="Matthew Pipkin" w:date="2020-09-07T16:21:00Z">
              <w:rPr>
                <w:bCs/>
              </w:rPr>
            </w:rPrChange>
          </w:rPr>
          <w:delText xml:space="preserve"> formation </w:delText>
        </w:r>
      </w:del>
      <w:del w:id="2925" w:author="Matthew Pipkin" w:date="2020-07-14T12:12:00Z">
        <w:r w:rsidR="00F84AC2" w:rsidRPr="00CE7400" w:rsidDel="00B722D5">
          <w:rPr>
            <w:bCs/>
            <w:highlight w:val="cyan"/>
            <w:rPrChange w:id="2926" w:author="Matthew Pipkin" w:date="2020-09-07T16:21:00Z">
              <w:rPr>
                <w:bCs/>
              </w:rPr>
            </w:rPrChange>
          </w:rPr>
          <w:delText>did not correlate</w:delText>
        </w:r>
      </w:del>
      <w:del w:id="2927" w:author="Matthew Pipkin" w:date="2020-09-01T12:28:00Z">
        <w:r w:rsidR="00F84AC2" w:rsidRPr="00CE7400" w:rsidDel="00C0420F">
          <w:rPr>
            <w:bCs/>
            <w:highlight w:val="cyan"/>
            <w:rPrChange w:id="2928" w:author="Matthew Pipkin" w:date="2020-09-07T16:21:00Z">
              <w:rPr>
                <w:bCs/>
              </w:rPr>
            </w:rPrChange>
          </w:rPr>
          <w:delText xml:space="preserve"> with </w:delText>
        </w:r>
      </w:del>
      <w:del w:id="2929" w:author="Matthew Pipkin" w:date="2020-07-13T18:18:00Z">
        <w:r w:rsidR="00F84AC2" w:rsidRPr="00CE7400" w:rsidDel="00C5556D">
          <w:rPr>
            <w:bCs/>
            <w:highlight w:val="cyan"/>
            <w:rPrChange w:id="2930" w:author="Matthew Pipkin" w:date="2020-09-07T16:21:00Z">
              <w:rPr>
                <w:bCs/>
              </w:rPr>
            </w:rPrChange>
          </w:rPr>
          <w:delText>evidence of</w:delText>
        </w:r>
        <w:r w:rsidR="00D265B6" w:rsidRPr="00CE7400" w:rsidDel="00C5556D">
          <w:rPr>
            <w:bCs/>
            <w:highlight w:val="cyan"/>
            <w:rPrChange w:id="2931" w:author="Matthew Pipkin" w:date="2020-09-07T16:21:00Z">
              <w:rPr>
                <w:bCs/>
              </w:rPr>
            </w:rPrChange>
          </w:rPr>
          <w:delText xml:space="preserve"> </w:delText>
        </w:r>
      </w:del>
      <w:del w:id="2932" w:author="Matthew Pipkin" w:date="2020-09-01T12:28:00Z">
        <w:r w:rsidR="009D4E7B" w:rsidRPr="00CE7400" w:rsidDel="00C0420F">
          <w:rPr>
            <w:bCs/>
            <w:highlight w:val="cyan"/>
            <w:rPrChange w:id="2933" w:author="Matthew Pipkin" w:date="2020-09-07T16:21:00Z">
              <w:rPr>
                <w:bCs/>
              </w:rPr>
            </w:rPrChange>
          </w:rPr>
          <w:delText>sustained</w:delText>
        </w:r>
        <w:r w:rsidR="00D265B6" w:rsidRPr="00CE7400" w:rsidDel="00C0420F">
          <w:rPr>
            <w:bCs/>
            <w:highlight w:val="cyan"/>
            <w:rPrChange w:id="2934" w:author="Matthew Pipkin" w:date="2020-09-07T16:21:00Z">
              <w:rPr>
                <w:bCs/>
              </w:rPr>
            </w:rPrChange>
          </w:rPr>
          <w:delText xml:space="preserve"> </w:delText>
        </w:r>
        <w:r w:rsidR="00152A8E" w:rsidRPr="00CE7400" w:rsidDel="00C0420F">
          <w:rPr>
            <w:bCs/>
            <w:highlight w:val="cyan"/>
            <w:rPrChange w:id="2935" w:author="Matthew Pipkin" w:date="2020-09-07T16:21:00Z">
              <w:rPr>
                <w:bCs/>
              </w:rPr>
            </w:rPrChange>
          </w:rPr>
          <w:delText>antigen-</w:delText>
        </w:r>
        <w:r w:rsidR="003B4332" w:rsidRPr="00CE7400" w:rsidDel="00C0420F">
          <w:rPr>
            <w:bCs/>
            <w:highlight w:val="cyan"/>
            <w:rPrChange w:id="2936" w:author="Matthew Pipkin" w:date="2020-09-07T16:21:00Z">
              <w:rPr>
                <w:bCs/>
              </w:rPr>
            </w:rPrChange>
          </w:rPr>
          <w:delText>receptor</w:delText>
        </w:r>
        <w:r w:rsidR="00D265B6" w:rsidRPr="00CE7400" w:rsidDel="00C0420F">
          <w:rPr>
            <w:bCs/>
            <w:highlight w:val="cyan"/>
            <w:rPrChange w:id="2937" w:author="Matthew Pipkin" w:date="2020-09-07T16:21:00Z">
              <w:rPr>
                <w:bCs/>
              </w:rPr>
            </w:rPrChange>
          </w:rPr>
          <w:delText xml:space="preserve"> stimulation</w:delText>
        </w:r>
        <w:r w:rsidR="00A73B48" w:rsidRPr="00CE7400" w:rsidDel="00C0420F">
          <w:rPr>
            <w:bCs/>
            <w:highlight w:val="cyan"/>
            <w:rPrChange w:id="2938" w:author="Matthew Pipkin" w:date="2020-09-07T16:21:00Z">
              <w:rPr>
                <w:bCs/>
              </w:rPr>
            </w:rPrChange>
          </w:rPr>
          <w:delText>.</w:delText>
        </w:r>
        <w:r w:rsidR="00D849E2" w:rsidRPr="00CE7400" w:rsidDel="00C0420F">
          <w:rPr>
            <w:bCs/>
            <w:highlight w:val="cyan"/>
            <w:rPrChange w:id="2939" w:author="Matthew Pipkin" w:date="2020-09-07T16:21:00Z">
              <w:rPr>
                <w:bCs/>
              </w:rPr>
            </w:rPrChange>
          </w:rPr>
          <w:delText xml:space="preserve"> </w:delText>
        </w:r>
      </w:del>
    </w:p>
    <w:p w14:paraId="7641AF27" w14:textId="4EA76E76" w:rsidR="00185DDE" w:rsidRPr="00CE7400" w:rsidRDefault="00E7430A" w:rsidP="001C100A">
      <w:pPr>
        <w:pStyle w:val="Paragraph"/>
        <w:rPr>
          <w:ins w:id="2940" w:author="Matthew Pipkin" w:date="2020-09-01T13:03:00Z"/>
          <w:bCs/>
          <w:highlight w:val="cyan"/>
          <w:rPrChange w:id="2941" w:author="Matthew Pipkin" w:date="2020-09-07T16:21:00Z">
            <w:rPr>
              <w:ins w:id="2942" w:author="Matthew Pipkin" w:date="2020-09-01T13:03:00Z"/>
              <w:bCs/>
            </w:rPr>
          </w:rPrChange>
        </w:rPr>
      </w:pPr>
      <w:del w:id="2943" w:author="Matthew Pipkin" w:date="2020-09-02T17:57:00Z">
        <w:r w:rsidRPr="00CE7400" w:rsidDel="00ED6C0C">
          <w:rPr>
            <w:bCs/>
            <w:highlight w:val="cyan"/>
            <w:rPrChange w:id="2944" w:author="Matthew Pipkin" w:date="2020-09-07T16:21:00Z">
              <w:rPr>
                <w:bCs/>
              </w:rPr>
            </w:rPrChange>
          </w:rPr>
          <w:delText xml:space="preserve">Trajectory 3 (T3) </w:delText>
        </w:r>
      </w:del>
      <w:del w:id="2945" w:author="Matthew Pipkin" w:date="2020-09-01T12:49:00Z">
        <w:r w:rsidR="00E800E7" w:rsidRPr="00CE7400" w:rsidDel="000C0F10">
          <w:rPr>
            <w:bCs/>
            <w:highlight w:val="cyan"/>
            <w:rPrChange w:id="2946" w:author="Matthew Pipkin" w:date="2020-09-07T16:21:00Z">
              <w:rPr>
                <w:bCs/>
              </w:rPr>
            </w:rPrChange>
          </w:rPr>
          <w:delText>led</w:delText>
        </w:r>
        <w:r w:rsidR="00EB6A67" w:rsidRPr="00CE7400" w:rsidDel="000C0F10">
          <w:rPr>
            <w:bCs/>
            <w:highlight w:val="cyan"/>
            <w:rPrChange w:id="2947" w:author="Matthew Pipkin" w:date="2020-09-07T16:21:00Z">
              <w:rPr>
                <w:bCs/>
              </w:rPr>
            </w:rPrChange>
          </w:rPr>
          <w:delText xml:space="preserve"> to </w:delText>
        </w:r>
      </w:del>
      <w:del w:id="2948" w:author="Matthew Pipkin" w:date="2020-07-14T00:38:00Z">
        <w:r w:rsidR="00EB6A67" w:rsidRPr="00CE7400" w:rsidDel="000B324D">
          <w:rPr>
            <w:bCs/>
            <w:highlight w:val="cyan"/>
            <w:rPrChange w:id="2949" w:author="Matthew Pipkin" w:date="2020-09-07T16:21:00Z">
              <w:rPr>
                <w:bCs/>
              </w:rPr>
            </w:rPrChange>
          </w:rPr>
          <w:delText xml:space="preserve">DP </w:delText>
        </w:r>
      </w:del>
      <w:del w:id="2950" w:author="Matthew Pipkin" w:date="2020-07-14T12:24:00Z">
        <w:r w:rsidR="00EB6A67" w:rsidRPr="00CE7400" w:rsidDel="00E67638">
          <w:rPr>
            <w:bCs/>
            <w:highlight w:val="cyan"/>
            <w:rPrChange w:id="2951" w:author="Matthew Pipkin" w:date="2020-09-07T16:21:00Z">
              <w:rPr>
                <w:bCs/>
              </w:rPr>
            </w:rPrChange>
          </w:rPr>
          <w:delText>T</w:delText>
        </w:r>
        <w:r w:rsidR="00EB6A67" w:rsidRPr="00CE7400" w:rsidDel="00E67638">
          <w:rPr>
            <w:bCs/>
            <w:highlight w:val="cyan"/>
            <w:vertAlign w:val="subscript"/>
            <w:rPrChange w:id="2952" w:author="Matthew Pipkin" w:date="2020-09-07T16:21:00Z">
              <w:rPr>
                <w:bCs/>
                <w:vertAlign w:val="subscript"/>
              </w:rPr>
            </w:rPrChange>
          </w:rPr>
          <w:delText>EFF</w:delText>
        </w:r>
        <w:r w:rsidR="00EB6A67" w:rsidRPr="00CE7400" w:rsidDel="00E67638">
          <w:rPr>
            <w:bCs/>
            <w:highlight w:val="cyan"/>
            <w:rPrChange w:id="2953" w:author="Matthew Pipkin" w:date="2020-09-07T16:21:00Z">
              <w:rPr>
                <w:bCs/>
              </w:rPr>
            </w:rPrChange>
          </w:rPr>
          <w:delText xml:space="preserve"> cells that</w:delText>
        </w:r>
      </w:del>
      <w:del w:id="2954" w:author="Matthew Pipkin" w:date="2020-07-14T00:51:00Z">
        <w:r w:rsidR="00EB6A67" w:rsidRPr="00CE7400" w:rsidDel="000F09A4">
          <w:rPr>
            <w:bCs/>
            <w:highlight w:val="cyan"/>
            <w:rPrChange w:id="2955" w:author="Matthew Pipkin" w:date="2020-09-07T16:21:00Z">
              <w:rPr>
                <w:bCs/>
              </w:rPr>
            </w:rPrChange>
          </w:rPr>
          <w:delText xml:space="preserve"> </w:delText>
        </w:r>
      </w:del>
      <w:del w:id="2956" w:author="Matthew Pipkin" w:date="2020-07-14T12:24:00Z">
        <w:r w:rsidR="00EB6A67" w:rsidRPr="00CE7400" w:rsidDel="00E67638">
          <w:rPr>
            <w:bCs/>
            <w:highlight w:val="cyan"/>
            <w:rPrChange w:id="2957" w:author="Matthew Pipkin" w:date="2020-09-07T16:21:00Z">
              <w:rPr>
                <w:bCs/>
              </w:rPr>
            </w:rPrChange>
          </w:rPr>
          <w:delText xml:space="preserve">downregulated lymphoid retentition and homing </w:delText>
        </w:r>
      </w:del>
      <w:del w:id="2958" w:author="Matthew Pipkin" w:date="2020-07-14T00:40:00Z">
        <w:r w:rsidR="00EB6A67" w:rsidRPr="00CE7400" w:rsidDel="000B324D">
          <w:rPr>
            <w:bCs/>
            <w:highlight w:val="cyan"/>
            <w:rPrChange w:id="2959" w:author="Matthew Pipkin" w:date="2020-09-07T16:21:00Z">
              <w:rPr>
                <w:bCs/>
              </w:rPr>
            </w:rPrChange>
          </w:rPr>
          <w:delText xml:space="preserve">gene expression </w:delText>
        </w:r>
      </w:del>
      <w:del w:id="2960" w:author="Matthew Pipkin" w:date="2020-07-14T00:41:00Z">
        <w:r w:rsidR="00EB6A67" w:rsidRPr="00CE7400" w:rsidDel="00E120F7">
          <w:rPr>
            <w:bCs/>
            <w:highlight w:val="cyan"/>
            <w:rPrChange w:id="2961" w:author="Matthew Pipkin" w:date="2020-09-07T16:21:00Z">
              <w:rPr>
                <w:bCs/>
              </w:rPr>
            </w:rPrChange>
          </w:rPr>
          <w:delText xml:space="preserve">in </w:delText>
        </w:r>
      </w:del>
      <w:del w:id="2962" w:author="Matthew Pipkin" w:date="2020-07-14T00:42:00Z">
        <w:r w:rsidR="00EB6A67" w:rsidRPr="00CE7400" w:rsidDel="0025680F">
          <w:rPr>
            <w:bCs/>
            <w:highlight w:val="cyan"/>
            <w:rPrChange w:id="2963" w:author="Matthew Pipkin" w:date="2020-09-07T16:21:00Z">
              <w:rPr>
                <w:bCs/>
              </w:rPr>
            </w:rPrChange>
          </w:rPr>
          <w:delText>LCMV</w:delText>
        </w:r>
        <w:r w:rsidR="00EB6A67" w:rsidRPr="00CE7400" w:rsidDel="0025680F">
          <w:rPr>
            <w:bCs/>
            <w:highlight w:val="cyan"/>
            <w:vertAlign w:val="subscript"/>
            <w:rPrChange w:id="2964" w:author="Matthew Pipkin" w:date="2020-09-07T16:21:00Z">
              <w:rPr>
                <w:bCs/>
                <w:vertAlign w:val="subscript"/>
              </w:rPr>
            </w:rPrChange>
          </w:rPr>
          <w:delText>Arm</w:delText>
        </w:r>
        <w:r w:rsidR="00EB6A67" w:rsidRPr="00CE7400" w:rsidDel="0025680F">
          <w:rPr>
            <w:bCs/>
            <w:highlight w:val="cyan"/>
            <w:rPrChange w:id="2965" w:author="Matthew Pipkin" w:date="2020-09-07T16:21:00Z">
              <w:rPr>
                <w:bCs/>
              </w:rPr>
            </w:rPrChange>
          </w:rPr>
          <w:delText>-infected mice</w:delText>
        </w:r>
      </w:del>
      <w:del w:id="2966" w:author="Matthew Pipkin" w:date="2020-09-02T17:57:00Z">
        <w:r w:rsidR="00EB6A67" w:rsidRPr="00CE7400" w:rsidDel="00ED6C0C">
          <w:rPr>
            <w:bCs/>
            <w:highlight w:val="cyan"/>
            <w:rPrChange w:id="2967" w:author="Matthew Pipkin" w:date="2020-09-07T16:21:00Z">
              <w:rPr>
                <w:bCs/>
              </w:rPr>
            </w:rPrChange>
          </w:rPr>
          <w:delText>, and T</w:delText>
        </w:r>
        <w:r w:rsidR="00EB6A67" w:rsidRPr="00CE7400" w:rsidDel="00ED6C0C">
          <w:rPr>
            <w:bCs/>
            <w:highlight w:val="cyan"/>
            <w:vertAlign w:val="subscript"/>
            <w:rPrChange w:id="2968" w:author="Matthew Pipkin" w:date="2020-09-07T16:21:00Z">
              <w:rPr>
                <w:bCs/>
                <w:vertAlign w:val="subscript"/>
              </w:rPr>
            </w:rPrChange>
          </w:rPr>
          <w:delText>EX</w:delText>
        </w:r>
        <w:r w:rsidR="00EB6A67" w:rsidRPr="00CE7400" w:rsidDel="00ED6C0C">
          <w:rPr>
            <w:bCs/>
            <w:highlight w:val="cyan"/>
            <w:vertAlign w:val="superscript"/>
            <w:rPrChange w:id="2969" w:author="Matthew Pipkin" w:date="2020-09-07T16:21:00Z">
              <w:rPr>
                <w:bCs/>
                <w:vertAlign w:val="superscript"/>
              </w:rPr>
            </w:rPrChange>
          </w:rPr>
          <w:delText>prog2</w:delText>
        </w:r>
        <w:r w:rsidR="00EB6A67" w:rsidRPr="00CE7400" w:rsidDel="00ED6C0C">
          <w:rPr>
            <w:bCs/>
            <w:highlight w:val="cyan"/>
            <w:rPrChange w:id="2970" w:author="Matthew Pipkin" w:date="2020-09-07T16:21:00Z">
              <w:rPr>
                <w:bCs/>
              </w:rPr>
            </w:rPrChange>
          </w:rPr>
          <w:delText xml:space="preserve"> cells in </w:delText>
        </w:r>
        <w:r w:rsidR="00A513AB" w:rsidRPr="00CE7400" w:rsidDel="00ED6C0C">
          <w:rPr>
            <w:bCs/>
            <w:highlight w:val="cyan"/>
            <w:rPrChange w:id="2971" w:author="Matthew Pipkin" w:date="2020-09-07T16:21:00Z">
              <w:rPr>
                <w:bCs/>
              </w:rPr>
            </w:rPrChange>
          </w:rPr>
          <w:delText>LCMV</w:delText>
        </w:r>
        <w:r w:rsidR="00A513AB" w:rsidRPr="00CE7400" w:rsidDel="00ED6C0C">
          <w:rPr>
            <w:bCs/>
            <w:highlight w:val="cyan"/>
            <w:vertAlign w:val="subscript"/>
            <w:rPrChange w:id="2972" w:author="Matthew Pipkin" w:date="2020-09-07T16:21:00Z">
              <w:rPr>
                <w:bCs/>
                <w:vertAlign w:val="subscript"/>
              </w:rPr>
            </w:rPrChange>
          </w:rPr>
          <w:delText>Cl13</w:delText>
        </w:r>
        <w:r w:rsidR="00A513AB" w:rsidRPr="00CE7400" w:rsidDel="00ED6C0C">
          <w:rPr>
            <w:bCs/>
            <w:highlight w:val="cyan"/>
            <w:rPrChange w:id="2973" w:author="Matthew Pipkin" w:date="2020-09-07T16:21:00Z">
              <w:rPr>
                <w:bCs/>
              </w:rPr>
            </w:rPrChange>
          </w:rPr>
          <w:delText>-infected mice</w:delText>
        </w:r>
      </w:del>
      <w:del w:id="2974" w:author="Matthew Pipkin" w:date="2020-09-01T12:52:00Z">
        <w:r w:rsidR="00A513AB" w:rsidRPr="00CE7400" w:rsidDel="009906DF">
          <w:rPr>
            <w:bCs/>
            <w:highlight w:val="cyan"/>
            <w:rPrChange w:id="2975" w:author="Matthew Pipkin" w:date="2020-09-07T16:21:00Z">
              <w:rPr>
                <w:bCs/>
              </w:rPr>
            </w:rPrChange>
          </w:rPr>
          <w:delText xml:space="preserve">. </w:delText>
        </w:r>
        <w:r w:rsidR="004569E1" w:rsidRPr="00CE7400" w:rsidDel="009906DF">
          <w:rPr>
            <w:bCs/>
            <w:highlight w:val="cyan"/>
            <w:rPrChange w:id="2976" w:author="Matthew Pipkin" w:date="2020-09-07T16:21:00Z">
              <w:rPr>
                <w:bCs/>
              </w:rPr>
            </w:rPrChange>
          </w:rPr>
          <w:delText>T3</w:delText>
        </w:r>
      </w:del>
      <w:del w:id="2977" w:author="Matthew Pipkin" w:date="2020-09-02T17:57:00Z">
        <w:r w:rsidR="004569E1" w:rsidRPr="00CE7400" w:rsidDel="00ED6C0C">
          <w:rPr>
            <w:bCs/>
            <w:highlight w:val="cyan"/>
            <w:rPrChange w:id="2978" w:author="Matthew Pipkin" w:date="2020-09-07T16:21:00Z">
              <w:rPr>
                <w:bCs/>
              </w:rPr>
            </w:rPrChange>
          </w:rPr>
          <w:delText xml:space="preserve"> </w:delText>
        </w:r>
      </w:del>
      <w:del w:id="2979" w:author="Matthew Pipkin" w:date="2020-07-14T12:24:00Z">
        <w:r w:rsidR="004569E1" w:rsidRPr="00CE7400" w:rsidDel="002F029A">
          <w:rPr>
            <w:bCs/>
            <w:highlight w:val="cyan"/>
            <w:rPrChange w:id="2980" w:author="Matthew Pipkin" w:date="2020-09-07T16:21:00Z">
              <w:rPr>
                <w:bCs/>
              </w:rPr>
            </w:rPrChange>
          </w:rPr>
          <w:delText>is defined</w:delText>
        </w:r>
      </w:del>
      <w:del w:id="2981" w:author="Matthew Pipkin" w:date="2020-07-14T14:58:00Z">
        <w:r w:rsidR="004569E1" w:rsidRPr="00CE7400" w:rsidDel="00DC25E4">
          <w:rPr>
            <w:bCs/>
            <w:highlight w:val="cyan"/>
            <w:rPrChange w:id="2982" w:author="Matthew Pipkin" w:date="2020-09-07T16:21:00Z">
              <w:rPr>
                <w:bCs/>
              </w:rPr>
            </w:rPrChange>
          </w:rPr>
          <w:delText xml:space="preserve"> by</w:delText>
        </w:r>
      </w:del>
      <w:del w:id="2983" w:author="Matthew Pipkin" w:date="2020-09-02T17:57:00Z">
        <w:r w:rsidR="004569E1" w:rsidRPr="00CE7400" w:rsidDel="00ED6C0C">
          <w:rPr>
            <w:bCs/>
            <w:highlight w:val="cyan"/>
            <w:rPrChange w:id="2984" w:author="Matthew Pipkin" w:date="2020-09-07T16:21:00Z">
              <w:rPr>
                <w:bCs/>
              </w:rPr>
            </w:rPrChange>
          </w:rPr>
          <w:delText xml:space="preserve"> connection of cells </w:delText>
        </w:r>
      </w:del>
      <w:del w:id="2985" w:author="Matthew Pipkin" w:date="2020-09-01T12:48:00Z">
        <w:r w:rsidR="004569E1" w:rsidRPr="00CE7400" w:rsidDel="000C0F10">
          <w:rPr>
            <w:bCs/>
            <w:highlight w:val="cyan"/>
            <w:rPrChange w:id="2986" w:author="Matthew Pipkin" w:date="2020-09-07T16:21:00Z">
              <w:rPr>
                <w:bCs/>
              </w:rPr>
            </w:rPrChange>
          </w:rPr>
          <w:delText xml:space="preserve">in P1 </w:delText>
        </w:r>
      </w:del>
      <w:del w:id="2987" w:author="Matthew Pipkin" w:date="2020-09-02T17:57:00Z">
        <w:r w:rsidR="004569E1" w:rsidRPr="00CE7400" w:rsidDel="00ED6C0C">
          <w:rPr>
            <w:bCs/>
            <w:highlight w:val="cyan"/>
            <w:rPrChange w:id="2988" w:author="Matthew Pipkin" w:date="2020-09-07T16:21:00Z">
              <w:rPr>
                <w:bCs/>
              </w:rPr>
            </w:rPrChange>
          </w:rPr>
          <w:delText>to those in cluster P7</w:delText>
        </w:r>
      </w:del>
      <w:del w:id="2989" w:author="Matthew Pipkin" w:date="2020-07-13T18:24:00Z">
        <w:r w:rsidR="004569E1" w:rsidRPr="00CE7400" w:rsidDel="001D0BC0">
          <w:rPr>
            <w:bCs/>
            <w:highlight w:val="cyan"/>
            <w:rPrChange w:id="2990" w:author="Matthew Pipkin" w:date="2020-09-07T16:21:00Z">
              <w:rPr>
                <w:bCs/>
              </w:rPr>
            </w:rPrChange>
          </w:rPr>
          <w:delText xml:space="preserve"> directly, </w:delText>
        </w:r>
      </w:del>
      <w:del w:id="2991" w:author="Matthew Pipkin" w:date="2020-09-02T17:57:00Z">
        <w:r w:rsidR="004569E1" w:rsidRPr="00CE7400" w:rsidDel="00ED6C0C">
          <w:rPr>
            <w:bCs/>
            <w:highlight w:val="cyan"/>
            <w:rPrChange w:id="2992" w:author="Matthew Pipkin" w:date="2020-09-07T16:21:00Z">
              <w:rPr>
                <w:bCs/>
              </w:rPr>
            </w:rPrChange>
          </w:rPr>
          <w:delText xml:space="preserve">and </w:delText>
        </w:r>
      </w:del>
      <w:del w:id="2993" w:author="Matthew Pipkin" w:date="2020-09-01T12:48:00Z">
        <w:r w:rsidR="004569E1" w:rsidRPr="00CE7400" w:rsidDel="000C0F10">
          <w:rPr>
            <w:bCs/>
            <w:highlight w:val="cyan"/>
            <w:rPrChange w:id="2994" w:author="Matthew Pipkin" w:date="2020-09-07T16:21:00Z">
              <w:rPr>
                <w:bCs/>
              </w:rPr>
            </w:rPrChange>
          </w:rPr>
          <w:delText>indirect</w:delText>
        </w:r>
      </w:del>
      <w:del w:id="2995" w:author="Matthew Pipkin" w:date="2020-07-13T18:24:00Z">
        <w:r w:rsidR="004569E1" w:rsidRPr="00CE7400" w:rsidDel="001D0BC0">
          <w:rPr>
            <w:bCs/>
            <w:highlight w:val="cyan"/>
            <w:rPrChange w:id="2996" w:author="Matthew Pipkin" w:date="2020-09-07T16:21:00Z">
              <w:rPr>
                <w:bCs/>
              </w:rPr>
            </w:rPrChange>
          </w:rPr>
          <w:delText>ly</w:delText>
        </w:r>
      </w:del>
      <w:del w:id="2997" w:author="Matthew Pipkin" w:date="2020-09-01T12:48:00Z">
        <w:r w:rsidR="004569E1" w:rsidRPr="00CE7400" w:rsidDel="000C0F10">
          <w:rPr>
            <w:bCs/>
            <w:highlight w:val="cyan"/>
            <w:rPrChange w:id="2998" w:author="Matthew Pipkin" w:date="2020-09-07T16:21:00Z">
              <w:rPr>
                <w:bCs/>
              </w:rPr>
            </w:rPrChange>
          </w:rPr>
          <w:delText xml:space="preserve">, via </w:delText>
        </w:r>
      </w:del>
      <w:del w:id="2999" w:author="Matthew Pipkin" w:date="2020-07-13T18:25:00Z">
        <w:r w:rsidR="004569E1" w:rsidRPr="00CE7400" w:rsidDel="001D0BC0">
          <w:rPr>
            <w:bCs/>
            <w:highlight w:val="cyan"/>
            <w:rPrChange w:id="3000" w:author="Matthew Pipkin" w:date="2020-09-07T16:21:00Z">
              <w:rPr>
                <w:bCs/>
              </w:rPr>
            </w:rPrChange>
          </w:rPr>
          <w:delText xml:space="preserve">initial connection to </w:delText>
        </w:r>
      </w:del>
      <w:del w:id="3001" w:author="Matthew Pipkin" w:date="2020-09-01T12:48:00Z">
        <w:r w:rsidR="004569E1" w:rsidRPr="00CE7400" w:rsidDel="000C0F10">
          <w:rPr>
            <w:bCs/>
            <w:highlight w:val="cyan"/>
            <w:rPrChange w:id="3002" w:author="Matthew Pipkin" w:date="2020-09-07T16:21:00Z">
              <w:rPr>
                <w:bCs/>
              </w:rPr>
            </w:rPrChange>
          </w:rPr>
          <w:delText xml:space="preserve">P5 </w:delText>
        </w:r>
      </w:del>
      <w:del w:id="3003" w:author="Matthew Pipkin" w:date="2020-09-02T17:57:00Z">
        <w:r w:rsidR="004569E1" w:rsidRPr="00CE7400" w:rsidDel="00ED6C0C">
          <w:rPr>
            <w:bCs/>
            <w:highlight w:val="cyan"/>
            <w:rPrChange w:id="3004" w:author="Matthew Pipkin" w:date="2020-09-07T16:21:00Z">
              <w:rPr>
                <w:bCs/>
              </w:rPr>
            </w:rPrChange>
          </w:rPr>
          <w:delText>(</w:delText>
        </w:r>
        <w:r w:rsidR="004569E1" w:rsidRPr="00CE7400" w:rsidDel="00ED6C0C">
          <w:rPr>
            <w:b/>
            <w:highlight w:val="cyan"/>
            <w:rPrChange w:id="3005" w:author="Matthew Pipkin" w:date="2020-09-07T16:21:00Z">
              <w:rPr>
                <w:b/>
              </w:rPr>
            </w:rPrChange>
          </w:rPr>
          <w:delText>Fig. 1F</w:delText>
        </w:r>
        <w:r w:rsidR="004569E1" w:rsidRPr="00CE7400" w:rsidDel="00ED6C0C">
          <w:rPr>
            <w:bCs/>
            <w:highlight w:val="cyan"/>
            <w:rPrChange w:id="3006" w:author="Matthew Pipkin" w:date="2020-09-07T16:21:00Z">
              <w:rPr>
                <w:bCs/>
              </w:rPr>
            </w:rPrChange>
          </w:rPr>
          <w:delText xml:space="preserve">). </w:delText>
        </w:r>
      </w:del>
    </w:p>
    <w:p w14:paraId="64B0BCA9" w14:textId="689D5138" w:rsidR="001C100A" w:rsidRPr="00CE7400" w:rsidRDefault="004569E1" w:rsidP="001C100A">
      <w:pPr>
        <w:pStyle w:val="Paragraph"/>
        <w:rPr>
          <w:ins w:id="3007" w:author="Matthew Pipkin" w:date="2020-07-14T16:17:00Z"/>
          <w:bCs/>
          <w:highlight w:val="cyan"/>
          <w:rPrChange w:id="3008" w:author="Matthew Pipkin" w:date="2020-09-07T16:21:00Z">
            <w:rPr>
              <w:ins w:id="3009" w:author="Matthew Pipkin" w:date="2020-07-14T16:17:00Z"/>
              <w:bCs/>
            </w:rPr>
          </w:rPrChange>
        </w:rPr>
      </w:pPr>
      <w:del w:id="3010" w:author="Matthew Pipkin" w:date="2020-07-14T12:25:00Z">
        <w:r w:rsidRPr="00CE7400" w:rsidDel="002F029A">
          <w:rPr>
            <w:bCs/>
            <w:highlight w:val="cyan"/>
            <w:rPrChange w:id="3011" w:author="Matthew Pipkin" w:date="2020-09-07T16:21:00Z">
              <w:rPr>
                <w:bCs/>
              </w:rPr>
            </w:rPrChange>
          </w:rPr>
          <w:delText xml:space="preserve">The strong </w:delText>
        </w:r>
      </w:del>
      <w:ins w:id="3012" w:author="Matthew Pipkin" w:date="2020-07-14T12:25:00Z">
        <w:r w:rsidR="002F029A" w:rsidRPr="00CE7400">
          <w:rPr>
            <w:bCs/>
            <w:highlight w:val="cyan"/>
            <w:rPrChange w:id="3013" w:author="Matthew Pipkin" w:date="2020-09-07T16:21:00Z">
              <w:rPr>
                <w:bCs/>
              </w:rPr>
            </w:rPrChange>
          </w:rPr>
          <w:t>I</w:t>
        </w:r>
      </w:ins>
      <w:ins w:id="3014" w:author="Matthew Pipkin" w:date="2020-09-01T13:00:00Z">
        <w:r w:rsidR="009906DF" w:rsidRPr="00CE7400">
          <w:rPr>
            <w:bCs/>
            <w:highlight w:val="cyan"/>
            <w:rPrChange w:id="3015" w:author="Matthew Pipkin" w:date="2020-09-07T16:21:00Z">
              <w:rPr>
                <w:bCs/>
              </w:rPr>
            </w:rPrChange>
          </w:rPr>
          <w:t>n addition, in</w:t>
        </w:r>
      </w:ins>
      <w:ins w:id="3016" w:author="Matthew Pipkin" w:date="2020-07-14T12:25:00Z">
        <w:r w:rsidR="002F029A" w:rsidRPr="00CE7400">
          <w:rPr>
            <w:bCs/>
            <w:highlight w:val="cyan"/>
            <w:rPrChange w:id="3017" w:author="Matthew Pipkin" w:date="2020-09-07T16:21:00Z">
              <w:rPr>
                <w:bCs/>
              </w:rPr>
            </w:rPrChange>
          </w:rPr>
          <w:t>terc</w:t>
        </w:r>
      </w:ins>
      <w:del w:id="3018" w:author="Matthew Pipkin" w:date="2020-07-14T12:25:00Z">
        <w:r w:rsidRPr="00CE7400" w:rsidDel="002F029A">
          <w:rPr>
            <w:bCs/>
            <w:highlight w:val="cyan"/>
            <w:rPrChange w:id="3019" w:author="Matthew Pipkin" w:date="2020-09-07T16:21:00Z">
              <w:rPr>
                <w:bCs/>
              </w:rPr>
            </w:rPrChange>
          </w:rPr>
          <w:delText>c</w:delText>
        </w:r>
      </w:del>
      <w:r w:rsidRPr="00CE7400">
        <w:rPr>
          <w:bCs/>
          <w:highlight w:val="cyan"/>
          <w:rPrChange w:id="3020" w:author="Matthew Pipkin" w:date="2020-09-07T16:21:00Z">
            <w:rPr>
              <w:bCs/>
            </w:rPr>
          </w:rPrChange>
        </w:rPr>
        <w:t>onnection between clusters P5 and P7 suggests potential interconvergence between cells in T2 and T3 at this point</w:t>
      </w:r>
      <w:ins w:id="3021" w:author="Matthew Pipkin" w:date="2020-09-01T12:58:00Z">
        <w:r w:rsidR="009906DF" w:rsidRPr="00CE7400">
          <w:rPr>
            <w:bCs/>
            <w:highlight w:val="cyan"/>
            <w:rPrChange w:id="3022" w:author="Matthew Pipkin" w:date="2020-09-07T16:21:00Z">
              <w:rPr>
                <w:bCs/>
              </w:rPr>
            </w:rPrChange>
          </w:rPr>
          <w:t xml:space="preserve">, </w:t>
        </w:r>
      </w:ins>
      <w:ins w:id="3023" w:author="Matthew Pipkin" w:date="2020-09-01T12:59:00Z">
        <w:r w:rsidR="009906DF" w:rsidRPr="00CE7400">
          <w:rPr>
            <w:bCs/>
            <w:highlight w:val="cyan"/>
            <w:rPrChange w:id="3024" w:author="Matthew Pipkin" w:date="2020-09-07T16:21:00Z">
              <w:rPr>
                <w:bCs/>
              </w:rPr>
            </w:rPrChange>
          </w:rPr>
          <w:t>consistent with each cells in each cluster representing distinct intermediates</w:t>
        </w:r>
      </w:ins>
      <w:r w:rsidRPr="00CE7400">
        <w:rPr>
          <w:bCs/>
          <w:highlight w:val="cyan"/>
          <w:rPrChange w:id="3025" w:author="Matthew Pipkin" w:date="2020-09-07T16:21:00Z">
            <w:rPr>
              <w:bCs/>
            </w:rPr>
          </w:rPrChange>
        </w:rPr>
        <w:t xml:space="preserve">. </w:t>
      </w:r>
      <w:ins w:id="3026" w:author="Matthew Pipkin" w:date="2020-07-14T12:40:00Z">
        <w:r w:rsidR="004749CF" w:rsidRPr="00CE7400">
          <w:rPr>
            <w:bCs/>
            <w:highlight w:val="cyan"/>
            <w:rPrChange w:id="3027" w:author="Matthew Pipkin" w:date="2020-09-07T16:21:00Z">
              <w:rPr>
                <w:bCs/>
              </w:rPr>
            </w:rPrChange>
          </w:rPr>
          <w:t>Cells from both LCMV</w:t>
        </w:r>
        <w:r w:rsidR="004749CF" w:rsidRPr="00CE7400">
          <w:rPr>
            <w:bCs/>
            <w:highlight w:val="cyan"/>
            <w:vertAlign w:val="subscript"/>
            <w:rPrChange w:id="3028" w:author="Matthew Pipkin" w:date="2020-09-07T16:21:00Z">
              <w:rPr>
                <w:bCs/>
                <w:vertAlign w:val="subscript"/>
              </w:rPr>
            </w:rPrChange>
          </w:rPr>
          <w:t>Arm</w:t>
        </w:r>
        <w:r w:rsidR="004749CF" w:rsidRPr="00CE7400">
          <w:rPr>
            <w:bCs/>
            <w:highlight w:val="cyan"/>
            <w:rPrChange w:id="3029" w:author="Matthew Pipkin" w:date="2020-09-07T16:21:00Z">
              <w:rPr>
                <w:bCs/>
              </w:rPr>
            </w:rPrChange>
          </w:rPr>
          <w:t>- and LCMV</w:t>
        </w:r>
        <w:r w:rsidR="004749CF" w:rsidRPr="00CE7400">
          <w:rPr>
            <w:bCs/>
            <w:highlight w:val="cyan"/>
            <w:vertAlign w:val="subscript"/>
            <w:rPrChange w:id="3030" w:author="Matthew Pipkin" w:date="2020-09-07T16:21:00Z">
              <w:rPr>
                <w:bCs/>
                <w:vertAlign w:val="subscript"/>
              </w:rPr>
            </w:rPrChange>
          </w:rPr>
          <w:t>Cl13</w:t>
        </w:r>
        <w:r w:rsidR="004749CF" w:rsidRPr="00CE7400">
          <w:rPr>
            <w:bCs/>
            <w:highlight w:val="cyan"/>
            <w:rPrChange w:id="3031" w:author="Matthew Pipkin" w:date="2020-09-07T16:21:00Z">
              <w:rPr>
                <w:bCs/>
              </w:rPr>
            </w:rPrChange>
          </w:rPr>
          <w:t>-infected hosts were found in cluster</w:t>
        </w:r>
      </w:ins>
      <w:ins w:id="3032" w:author="Matthew Pipkin" w:date="2020-07-14T12:32:00Z">
        <w:r w:rsidR="002F029A" w:rsidRPr="00CE7400">
          <w:rPr>
            <w:bCs/>
            <w:highlight w:val="cyan"/>
            <w:rPrChange w:id="3033" w:author="Matthew Pipkin" w:date="2020-09-07T16:21:00Z">
              <w:rPr>
                <w:bCs/>
              </w:rPr>
            </w:rPrChange>
          </w:rPr>
          <w:t xml:space="preserve"> P7</w:t>
        </w:r>
      </w:ins>
      <w:ins w:id="3034" w:author="Matthew Pipkin" w:date="2020-07-14T14:58:00Z">
        <w:r w:rsidR="00DC25E4" w:rsidRPr="00CE7400">
          <w:rPr>
            <w:bCs/>
            <w:highlight w:val="cyan"/>
            <w:rPrChange w:id="3035" w:author="Matthew Pipkin" w:date="2020-09-07T16:21:00Z">
              <w:rPr>
                <w:bCs/>
              </w:rPr>
            </w:rPrChange>
          </w:rPr>
          <w:t xml:space="preserve"> </w:t>
        </w:r>
      </w:ins>
      <w:ins w:id="3036" w:author="Matthew Pipkin" w:date="2020-07-14T15:18:00Z">
        <w:r w:rsidR="00A44B21" w:rsidRPr="00CE7400">
          <w:rPr>
            <w:bCs/>
            <w:highlight w:val="cyan"/>
            <w:rPrChange w:id="3037" w:author="Matthew Pipkin" w:date="2020-09-07T16:21:00Z">
              <w:rPr>
                <w:bCs/>
              </w:rPr>
            </w:rPrChange>
          </w:rPr>
          <w:t xml:space="preserve">and </w:t>
        </w:r>
      </w:ins>
      <w:ins w:id="3038" w:author="Matthew Pipkin" w:date="2020-07-14T14:58:00Z">
        <w:r w:rsidR="00DC25E4" w:rsidRPr="00CE7400">
          <w:rPr>
            <w:bCs/>
            <w:highlight w:val="cyan"/>
            <w:rPrChange w:id="3039" w:author="Matthew Pipkin" w:date="2020-09-07T16:21:00Z">
              <w:rPr>
                <w:bCs/>
              </w:rPr>
            </w:rPrChange>
          </w:rPr>
          <w:t>were connected to those in P8</w:t>
        </w:r>
      </w:ins>
      <w:ins w:id="3040" w:author="Matthew Pipkin" w:date="2020-07-14T12:41:00Z">
        <w:r w:rsidR="004749CF" w:rsidRPr="00CE7400">
          <w:rPr>
            <w:bCs/>
            <w:highlight w:val="cyan"/>
            <w:rPrChange w:id="3041" w:author="Matthew Pipkin" w:date="2020-09-07T16:21:00Z">
              <w:rPr>
                <w:bCs/>
              </w:rPr>
            </w:rPrChange>
          </w:rPr>
          <w:t>,</w:t>
        </w:r>
      </w:ins>
      <w:ins w:id="3042" w:author="Matthew Pipkin" w:date="2020-07-14T12:32:00Z">
        <w:r w:rsidR="002F029A" w:rsidRPr="00CE7400">
          <w:rPr>
            <w:bCs/>
            <w:highlight w:val="cyan"/>
            <w:rPrChange w:id="3043" w:author="Matthew Pipkin" w:date="2020-09-07T16:21:00Z">
              <w:rPr>
                <w:bCs/>
              </w:rPr>
            </w:rPrChange>
          </w:rPr>
          <w:t xml:space="preserve"> </w:t>
        </w:r>
      </w:ins>
      <w:ins w:id="3044" w:author="Matthew Pipkin" w:date="2020-07-14T14:58:00Z">
        <w:r w:rsidR="00DC25E4" w:rsidRPr="00CE7400">
          <w:rPr>
            <w:bCs/>
            <w:highlight w:val="cyan"/>
            <w:rPrChange w:id="3045" w:author="Matthew Pipkin" w:date="2020-09-07T16:21:00Z">
              <w:rPr>
                <w:bCs/>
              </w:rPr>
            </w:rPrChange>
          </w:rPr>
          <w:t xml:space="preserve">and </w:t>
        </w:r>
      </w:ins>
      <w:ins w:id="3046" w:author="Matthew Pipkin" w:date="2020-07-14T16:15:00Z">
        <w:r w:rsidR="001C100A" w:rsidRPr="00CE7400">
          <w:rPr>
            <w:bCs/>
            <w:highlight w:val="cyan"/>
            <w:rPrChange w:id="3047" w:author="Matthew Pipkin" w:date="2020-09-07T16:21:00Z">
              <w:rPr>
                <w:bCs/>
              </w:rPr>
            </w:rPrChange>
          </w:rPr>
          <w:t xml:space="preserve">were enriched with gene expression induced by TCR stimulation, suggesting </w:t>
        </w:r>
      </w:ins>
      <w:ins w:id="3048" w:author="Matthew Pipkin" w:date="2020-07-15T20:01:00Z">
        <w:r w:rsidR="00BA6F2F" w:rsidRPr="00CE7400">
          <w:rPr>
            <w:bCs/>
            <w:highlight w:val="cyan"/>
            <w:rPrChange w:id="3049" w:author="Matthew Pipkin" w:date="2020-09-07T16:21:00Z">
              <w:rPr>
                <w:bCs/>
              </w:rPr>
            </w:rPrChange>
          </w:rPr>
          <w:t>P7</w:t>
        </w:r>
      </w:ins>
      <w:ins w:id="3050" w:author="Matthew Pipkin" w:date="2020-07-14T16:15:00Z">
        <w:r w:rsidR="001C100A" w:rsidRPr="00CE7400">
          <w:rPr>
            <w:bCs/>
            <w:highlight w:val="cyan"/>
            <w:rPrChange w:id="3051" w:author="Matthew Pipkin" w:date="2020-09-07T16:21:00Z">
              <w:rPr>
                <w:bCs/>
              </w:rPr>
            </w:rPrChange>
          </w:rPr>
          <w:t xml:space="preserve"> cells</w:t>
        </w:r>
      </w:ins>
      <w:ins w:id="3052" w:author="Matthew Pipkin" w:date="2020-07-15T20:01:00Z">
        <w:r w:rsidR="00BA6F2F" w:rsidRPr="00CE7400">
          <w:rPr>
            <w:bCs/>
            <w:highlight w:val="cyan"/>
            <w:rPrChange w:id="3053" w:author="Matthew Pipkin" w:date="2020-09-07T16:21:00Z">
              <w:rPr>
                <w:bCs/>
              </w:rPr>
            </w:rPrChange>
          </w:rPr>
          <w:t>, and to less extent P8 cells,</w:t>
        </w:r>
      </w:ins>
      <w:ins w:id="3054" w:author="Matthew Pipkin" w:date="2020-07-14T16:15:00Z">
        <w:r w:rsidR="001C100A" w:rsidRPr="00CE7400">
          <w:rPr>
            <w:bCs/>
            <w:highlight w:val="cyan"/>
            <w:rPrChange w:id="3055" w:author="Matthew Pipkin" w:date="2020-09-07T16:21:00Z">
              <w:rPr>
                <w:bCs/>
              </w:rPr>
            </w:rPrChange>
          </w:rPr>
          <w:t xml:space="preserve"> </w:t>
        </w:r>
      </w:ins>
      <w:ins w:id="3056" w:author="Matthew Pipkin" w:date="2020-07-14T12:32:00Z">
        <w:r w:rsidR="002F029A" w:rsidRPr="00CE7400">
          <w:rPr>
            <w:bCs/>
            <w:highlight w:val="cyan"/>
            <w:rPrChange w:id="3057" w:author="Matthew Pipkin" w:date="2020-09-07T16:21:00Z">
              <w:rPr>
                <w:bCs/>
              </w:rPr>
            </w:rPrChange>
          </w:rPr>
          <w:t>recent</w:t>
        </w:r>
      </w:ins>
      <w:ins w:id="3058" w:author="Matthew Pipkin" w:date="2020-07-14T16:15:00Z">
        <w:r w:rsidR="001C100A" w:rsidRPr="00CE7400">
          <w:rPr>
            <w:bCs/>
            <w:highlight w:val="cyan"/>
            <w:rPrChange w:id="3059" w:author="Matthew Pipkin" w:date="2020-09-07T16:21:00Z">
              <w:rPr>
                <w:bCs/>
              </w:rPr>
            </w:rPrChange>
          </w:rPr>
          <w:t>ly received</w:t>
        </w:r>
      </w:ins>
      <w:ins w:id="3060" w:author="Matthew Pipkin" w:date="2020-07-14T12:32:00Z">
        <w:r w:rsidR="002F029A" w:rsidRPr="00CE7400">
          <w:rPr>
            <w:bCs/>
            <w:highlight w:val="cyan"/>
            <w:rPrChange w:id="3061" w:author="Matthew Pipkin" w:date="2020-09-07T16:21:00Z">
              <w:rPr>
                <w:bCs/>
              </w:rPr>
            </w:rPrChange>
          </w:rPr>
          <w:t xml:space="preserve"> antigen stimulation in vivo</w:t>
        </w:r>
      </w:ins>
      <w:del w:id="3062" w:author="Matthew Pipkin" w:date="2020-07-14T12:32:00Z">
        <w:r w:rsidRPr="00CE7400" w:rsidDel="002F029A">
          <w:rPr>
            <w:bCs/>
            <w:highlight w:val="cyan"/>
            <w:rPrChange w:id="3063" w:author="Matthew Pipkin" w:date="2020-09-07T16:21:00Z">
              <w:rPr>
                <w:bCs/>
              </w:rPr>
            </w:rPrChange>
          </w:rPr>
          <w:delText xml:space="preserve">Cells in cluster P7 are </w:delText>
        </w:r>
      </w:del>
      <w:del w:id="3064" w:author="Matthew Pipkin" w:date="2020-07-14T14:58:00Z">
        <w:r w:rsidRPr="00CE7400" w:rsidDel="00DC25E4">
          <w:rPr>
            <w:bCs/>
            <w:highlight w:val="cyan"/>
            <w:rPrChange w:id="3065" w:author="Matthew Pipkin" w:date="2020-09-07T16:21:00Z">
              <w:rPr>
                <w:bCs/>
              </w:rPr>
            </w:rPrChange>
          </w:rPr>
          <w:delText>connected to those in P8</w:delText>
        </w:r>
      </w:del>
      <w:del w:id="3066" w:author="Matthew Pipkin" w:date="2020-07-14T12:36:00Z">
        <w:r w:rsidRPr="00CE7400" w:rsidDel="004749CF">
          <w:rPr>
            <w:bCs/>
            <w:highlight w:val="cyan"/>
            <w:rPrChange w:id="3067" w:author="Matthew Pipkin" w:date="2020-09-07T16:21:00Z">
              <w:rPr>
                <w:bCs/>
              </w:rPr>
            </w:rPrChange>
          </w:rPr>
          <w:delText xml:space="preserve">, </w:delText>
        </w:r>
      </w:del>
      <w:ins w:id="3068" w:author="Matthew Pipkin" w:date="2020-07-14T12:36:00Z">
        <w:r w:rsidR="004749CF" w:rsidRPr="00CE7400">
          <w:rPr>
            <w:bCs/>
            <w:highlight w:val="cyan"/>
            <w:rPrChange w:id="3069" w:author="Matthew Pipkin" w:date="2020-09-07T16:21:00Z">
              <w:rPr>
                <w:bCs/>
              </w:rPr>
            </w:rPrChange>
          </w:rPr>
          <w:t>.</w:t>
        </w:r>
      </w:ins>
      <w:ins w:id="3070" w:author="Matthew Pipkin" w:date="2020-07-14T12:30:00Z">
        <w:r w:rsidR="002F029A" w:rsidRPr="00CE7400">
          <w:rPr>
            <w:bCs/>
            <w:highlight w:val="cyan"/>
            <w:rPrChange w:id="3071" w:author="Matthew Pipkin" w:date="2020-09-07T16:21:00Z">
              <w:rPr>
                <w:bCs/>
              </w:rPr>
            </w:rPrChange>
          </w:rPr>
          <w:t xml:space="preserve"> </w:t>
        </w:r>
      </w:ins>
      <w:ins w:id="3072" w:author="Matthew Pipkin" w:date="2020-07-14T12:41:00Z">
        <w:r w:rsidR="004749CF" w:rsidRPr="00CE7400">
          <w:rPr>
            <w:bCs/>
            <w:highlight w:val="cyan"/>
            <w:rPrChange w:id="3073" w:author="Matthew Pipkin" w:date="2020-09-07T16:21:00Z">
              <w:rPr>
                <w:bCs/>
              </w:rPr>
            </w:rPrChange>
          </w:rPr>
          <w:t xml:space="preserve">Cells </w:t>
        </w:r>
      </w:ins>
      <w:ins w:id="3074" w:author="Matthew Pipkin" w:date="2020-07-15T20:02:00Z">
        <w:r w:rsidR="00BA6F2F" w:rsidRPr="00CE7400">
          <w:rPr>
            <w:bCs/>
            <w:highlight w:val="cyan"/>
            <w:rPrChange w:id="3075" w:author="Matthew Pipkin" w:date="2020-09-07T16:21:00Z">
              <w:rPr>
                <w:bCs/>
              </w:rPr>
            </w:rPrChange>
          </w:rPr>
          <w:t>from LCVM</w:t>
        </w:r>
        <w:r w:rsidR="00BA6F2F" w:rsidRPr="00CE7400">
          <w:rPr>
            <w:bCs/>
            <w:highlight w:val="cyan"/>
            <w:vertAlign w:val="subscript"/>
            <w:rPrChange w:id="3076" w:author="Matthew Pipkin" w:date="2020-09-07T16:21:00Z">
              <w:rPr>
                <w:bCs/>
              </w:rPr>
            </w:rPrChange>
          </w:rPr>
          <w:t>Arm</w:t>
        </w:r>
        <w:r w:rsidR="00BA6F2F" w:rsidRPr="00CE7400">
          <w:rPr>
            <w:bCs/>
            <w:highlight w:val="cyan"/>
            <w:rPrChange w:id="3077" w:author="Matthew Pipkin" w:date="2020-09-07T16:21:00Z">
              <w:rPr>
                <w:bCs/>
              </w:rPr>
            </w:rPrChange>
          </w:rPr>
          <w:t xml:space="preserve"> and LCMV</w:t>
        </w:r>
        <w:r w:rsidR="00BA6F2F" w:rsidRPr="00CE7400">
          <w:rPr>
            <w:bCs/>
            <w:highlight w:val="cyan"/>
            <w:vertAlign w:val="subscript"/>
            <w:rPrChange w:id="3078" w:author="Matthew Pipkin" w:date="2020-09-07T16:21:00Z">
              <w:rPr>
                <w:bCs/>
              </w:rPr>
            </w:rPrChange>
          </w:rPr>
          <w:t>Cl13</w:t>
        </w:r>
        <w:r w:rsidR="00BA6F2F" w:rsidRPr="00CE7400">
          <w:rPr>
            <w:bCs/>
            <w:highlight w:val="cyan"/>
            <w:rPrChange w:id="3079" w:author="Matthew Pipkin" w:date="2020-09-07T16:21:00Z">
              <w:rPr>
                <w:bCs/>
              </w:rPr>
            </w:rPrChange>
          </w:rPr>
          <w:t xml:space="preserve"> infected hosts </w:t>
        </w:r>
      </w:ins>
      <w:ins w:id="3080" w:author="Matthew Pipkin" w:date="2020-07-14T16:16:00Z">
        <w:r w:rsidR="001C100A" w:rsidRPr="00CE7400">
          <w:rPr>
            <w:bCs/>
            <w:highlight w:val="cyan"/>
            <w:rPrChange w:id="3081" w:author="Matthew Pipkin" w:date="2020-09-07T16:21:00Z">
              <w:rPr>
                <w:bCs/>
              </w:rPr>
            </w:rPrChange>
          </w:rPr>
          <w:t xml:space="preserve">in cluster P8 occupied </w:t>
        </w:r>
      </w:ins>
      <w:ins w:id="3082" w:author="Matthew Pipkin" w:date="2020-07-14T12:36:00Z">
        <w:r w:rsidR="004749CF" w:rsidRPr="00CE7400">
          <w:rPr>
            <w:bCs/>
            <w:highlight w:val="cyan"/>
            <w:rPrChange w:id="3083" w:author="Matthew Pipkin" w:date="2020-09-07T16:21:00Z">
              <w:rPr>
                <w:bCs/>
              </w:rPr>
            </w:rPrChange>
          </w:rPr>
          <w:t xml:space="preserve">distinct space </w:t>
        </w:r>
      </w:ins>
      <w:ins w:id="3084" w:author="Matthew Pipkin" w:date="2020-07-14T12:37:00Z">
        <w:r w:rsidR="004749CF" w:rsidRPr="00CE7400">
          <w:rPr>
            <w:bCs/>
            <w:highlight w:val="cyan"/>
            <w:rPrChange w:id="3085" w:author="Matthew Pipkin" w:date="2020-09-07T16:21:00Z">
              <w:rPr>
                <w:bCs/>
              </w:rPr>
            </w:rPrChange>
          </w:rPr>
          <w:t>within the UMAP projection</w:t>
        </w:r>
      </w:ins>
      <w:ins w:id="3086" w:author="Matthew Pipkin" w:date="2020-07-14T12:42:00Z">
        <w:r w:rsidR="004749CF" w:rsidRPr="00CE7400">
          <w:rPr>
            <w:bCs/>
            <w:highlight w:val="cyan"/>
            <w:rPrChange w:id="3087" w:author="Matthew Pipkin" w:date="2020-09-07T16:21:00Z">
              <w:rPr>
                <w:bCs/>
              </w:rPr>
            </w:rPrChange>
          </w:rPr>
          <w:t xml:space="preserve">, indicating their gene expression programs </w:t>
        </w:r>
      </w:ins>
      <w:ins w:id="3088" w:author="Matthew Pipkin" w:date="2020-07-15T20:02:00Z">
        <w:r w:rsidR="00BA6F2F" w:rsidRPr="00CE7400">
          <w:rPr>
            <w:bCs/>
            <w:highlight w:val="cyan"/>
            <w:rPrChange w:id="3089" w:author="Matthew Pipkin" w:date="2020-09-07T16:21:00Z">
              <w:rPr>
                <w:bCs/>
              </w:rPr>
            </w:rPrChange>
          </w:rPr>
          <w:t>diverged</w:t>
        </w:r>
      </w:ins>
      <w:ins w:id="3090" w:author="Matthew Pipkin" w:date="2020-07-14T14:59:00Z">
        <w:r w:rsidR="00DC25E4" w:rsidRPr="00CE7400">
          <w:rPr>
            <w:bCs/>
            <w:highlight w:val="cyan"/>
            <w:rPrChange w:id="3091" w:author="Matthew Pipkin" w:date="2020-09-07T16:21:00Z">
              <w:rPr>
                <w:bCs/>
              </w:rPr>
            </w:rPrChange>
          </w:rPr>
          <w:t xml:space="preserve"> appreciably after cluster P7</w:t>
        </w:r>
      </w:ins>
      <w:ins w:id="3092" w:author="Matthew Pipkin" w:date="2020-07-14T12:37:00Z">
        <w:r w:rsidR="004749CF" w:rsidRPr="00CE7400">
          <w:rPr>
            <w:bCs/>
            <w:highlight w:val="cyan"/>
            <w:rPrChange w:id="3093" w:author="Matthew Pipkin" w:date="2020-09-07T16:21:00Z">
              <w:rPr>
                <w:bCs/>
              </w:rPr>
            </w:rPrChange>
          </w:rPr>
          <w:t xml:space="preserve">. </w:t>
        </w:r>
      </w:ins>
      <w:ins w:id="3094" w:author="Matthew Pipkin" w:date="2020-07-14T14:59:00Z">
        <w:r w:rsidR="00DC25E4" w:rsidRPr="00CE7400">
          <w:rPr>
            <w:bCs/>
            <w:highlight w:val="cyan"/>
            <w:rPrChange w:id="3095" w:author="Matthew Pipkin" w:date="2020-09-07T16:21:00Z">
              <w:rPr>
                <w:bCs/>
              </w:rPr>
            </w:rPrChange>
          </w:rPr>
          <w:t>Notably</w:t>
        </w:r>
      </w:ins>
      <w:ins w:id="3096" w:author="Matthew Pipkin" w:date="2020-07-14T12:42:00Z">
        <w:r w:rsidR="004749CF" w:rsidRPr="00CE7400">
          <w:rPr>
            <w:bCs/>
            <w:highlight w:val="cyan"/>
            <w:rPrChange w:id="3097" w:author="Matthew Pipkin" w:date="2020-09-07T16:21:00Z">
              <w:rPr>
                <w:bCs/>
              </w:rPr>
            </w:rPrChange>
          </w:rPr>
          <w:t>,</w:t>
        </w:r>
      </w:ins>
      <w:ins w:id="3098" w:author="Matthew Pipkin" w:date="2020-07-14T12:37:00Z">
        <w:r w:rsidR="004749CF" w:rsidRPr="00CE7400">
          <w:rPr>
            <w:bCs/>
            <w:highlight w:val="cyan"/>
            <w:rPrChange w:id="3099" w:author="Matthew Pipkin" w:date="2020-09-07T16:21:00Z">
              <w:rPr>
                <w:bCs/>
              </w:rPr>
            </w:rPrChange>
          </w:rPr>
          <w:t xml:space="preserve"> c</w:t>
        </w:r>
      </w:ins>
      <w:ins w:id="3100" w:author="Matthew Pipkin" w:date="2020-07-14T12:30:00Z">
        <w:r w:rsidR="002F029A" w:rsidRPr="00CE7400">
          <w:rPr>
            <w:bCs/>
            <w:highlight w:val="cyan"/>
            <w:rPrChange w:id="3101" w:author="Matthew Pipkin" w:date="2020-09-07T16:21:00Z">
              <w:rPr>
                <w:bCs/>
              </w:rPr>
            </w:rPrChange>
          </w:rPr>
          <w:t>ells from LCMV</w:t>
        </w:r>
        <w:r w:rsidR="002F029A" w:rsidRPr="00CE7400">
          <w:rPr>
            <w:bCs/>
            <w:highlight w:val="cyan"/>
            <w:vertAlign w:val="subscript"/>
            <w:rPrChange w:id="3102" w:author="Matthew Pipkin" w:date="2020-09-07T16:21:00Z">
              <w:rPr>
                <w:bCs/>
              </w:rPr>
            </w:rPrChange>
          </w:rPr>
          <w:t>Arm</w:t>
        </w:r>
        <w:r w:rsidR="002F029A" w:rsidRPr="00CE7400">
          <w:rPr>
            <w:bCs/>
            <w:highlight w:val="cyan"/>
            <w:rPrChange w:id="3103" w:author="Matthew Pipkin" w:date="2020-09-07T16:21:00Z">
              <w:rPr>
                <w:bCs/>
              </w:rPr>
            </w:rPrChange>
          </w:rPr>
          <w:t xml:space="preserve">-infected hosts </w:t>
        </w:r>
      </w:ins>
      <w:del w:id="3104" w:author="Matthew Pipkin" w:date="2020-07-14T12:30:00Z">
        <w:r w:rsidRPr="00CE7400" w:rsidDel="002F029A">
          <w:rPr>
            <w:bCs/>
            <w:highlight w:val="cyan"/>
            <w:rPrChange w:id="3105" w:author="Matthew Pipkin" w:date="2020-09-07T16:21:00Z">
              <w:rPr>
                <w:bCs/>
              </w:rPr>
            </w:rPrChange>
          </w:rPr>
          <w:delText xml:space="preserve">which </w:delText>
        </w:r>
      </w:del>
      <w:del w:id="3106" w:author="Matthew Pipkin" w:date="2020-07-14T12:25:00Z">
        <w:r w:rsidRPr="00CE7400" w:rsidDel="002F029A">
          <w:rPr>
            <w:bCs/>
            <w:highlight w:val="cyan"/>
            <w:rPrChange w:id="3107" w:author="Matthew Pipkin" w:date="2020-09-07T16:21:00Z">
              <w:rPr>
                <w:bCs/>
              </w:rPr>
            </w:rPrChange>
          </w:rPr>
          <w:delText>is the endpoint of T3 in the analysis</w:delText>
        </w:r>
      </w:del>
      <w:del w:id="3108" w:author="Matthew Pipkin" w:date="2020-07-13T18:28:00Z">
        <w:r w:rsidRPr="00CE7400" w:rsidDel="001D0BC0">
          <w:rPr>
            <w:bCs/>
            <w:highlight w:val="cyan"/>
            <w:rPrChange w:id="3109" w:author="Matthew Pipkin" w:date="2020-09-07T16:21:00Z">
              <w:rPr>
                <w:bCs/>
              </w:rPr>
            </w:rPrChange>
          </w:rPr>
          <w:delText xml:space="preserve">. Cells </w:delText>
        </w:r>
      </w:del>
      <w:del w:id="3110" w:author="Matthew Pipkin" w:date="2020-07-13T18:25:00Z">
        <w:r w:rsidRPr="00CE7400" w:rsidDel="001D0BC0">
          <w:rPr>
            <w:bCs/>
            <w:highlight w:val="cyan"/>
            <w:rPrChange w:id="3111" w:author="Matthew Pipkin" w:date="2020-09-07T16:21:00Z">
              <w:rPr>
                <w:bCs/>
              </w:rPr>
            </w:rPrChange>
          </w:rPr>
          <w:delText xml:space="preserve">in </w:delText>
        </w:r>
      </w:del>
      <w:del w:id="3112" w:author="Matthew Pipkin" w:date="2020-07-13T18:28:00Z">
        <w:r w:rsidRPr="00CE7400" w:rsidDel="001D0BC0">
          <w:rPr>
            <w:bCs/>
            <w:highlight w:val="cyan"/>
            <w:rPrChange w:id="3113" w:author="Matthew Pipkin" w:date="2020-09-07T16:21:00Z">
              <w:rPr>
                <w:bCs/>
              </w:rPr>
            </w:rPrChange>
          </w:rPr>
          <w:delText>T3</w:delText>
        </w:r>
      </w:del>
      <w:del w:id="3114" w:author="Matthew Pipkin" w:date="2020-07-14T12:25:00Z">
        <w:r w:rsidRPr="00CE7400" w:rsidDel="002F029A">
          <w:rPr>
            <w:bCs/>
            <w:highlight w:val="cyan"/>
            <w:rPrChange w:id="3115" w:author="Matthew Pipkin" w:date="2020-09-07T16:21:00Z">
              <w:rPr>
                <w:bCs/>
              </w:rPr>
            </w:rPrChange>
          </w:rPr>
          <w:delText xml:space="preserve"> </w:delText>
        </w:r>
      </w:del>
      <w:r w:rsidRPr="00CE7400">
        <w:rPr>
          <w:bCs/>
          <w:highlight w:val="cyan"/>
          <w:rPrChange w:id="3116" w:author="Matthew Pipkin" w:date="2020-09-07T16:21:00Z">
            <w:rPr>
              <w:bCs/>
            </w:rPr>
          </w:rPrChange>
        </w:rPr>
        <w:t xml:space="preserve">were most evident </w:t>
      </w:r>
      <w:ins w:id="3117" w:author="Matthew Pipkin" w:date="2020-07-14T12:47:00Z">
        <w:r w:rsidR="008833C7" w:rsidRPr="00CE7400">
          <w:rPr>
            <w:bCs/>
            <w:highlight w:val="cyan"/>
            <w:rPrChange w:id="3118" w:author="Matthew Pipkin" w:date="2020-09-07T16:21:00Z">
              <w:rPr>
                <w:bCs/>
              </w:rPr>
            </w:rPrChange>
          </w:rPr>
          <w:t>in clusters P7 and P8</w:t>
        </w:r>
      </w:ins>
      <w:ins w:id="3119" w:author="Matthew Pipkin" w:date="2020-07-14T12:42:00Z">
        <w:r w:rsidR="004749CF" w:rsidRPr="00CE7400">
          <w:rPr>
            <w:bCs/>
            <w:highlight w:val="cyan"/>
            <w:rPrChange w:id="3120" w:author="Matthew Pipkin" w:date="2020-09-07T16:21:00Z">
              <w:rPr>
                <w:bCs/>
              </w:rPr>
            </w:rPrChange>
          </w:rPr>
          <w:t xml:space="preserve"> </w:t>
        </w:r>
      </w:ins>
      <w:r w:rsidRPr="00CE7400">
        <w:rPr>
          <w:bCs/>
          <w:highlight w:val="cyan"/>
          <w:rPrChange w:id="3121" w:author="Matthew Pipkin" w:date="2020-09-07T16:21:00Z">
            <w:rPr>
              <w:bCs/>
            </w:rPr>
          </w:rPrChange>
        </w:rPr>
        <w:t xml:space="preserve">on day 5 p.i. compared to day 8 p.i., implying </w:t>
      </w:r>
      <w:del w:id="3122" w:author="Matthew Pipkin" w:date="2020-07-14T12:46:00Z">
        <w:r w:rsidRPr="00CE7400" w:rsidDel="008833C7">
          <w:rPr>
            <w:bCs/>
            <w:highlight w:val="cyan"/>
            <w:rPrChange w:id="3123" w:author="Matthew Pipkin" w:date="2020-09-07T16:21:00Z">
              <w:rPr>
                <w:bCs/>
              </w:rPr>
            </w:rPrChange>
          </w:rPr>
          <w:delText xml:space="preserve">they </w:delText>
        </w:r>
      </w:del>
      <w:ins w:id="3124" w:author="Matthew Pipkin" w:date="2020-07-14T12:47:00Z">
        <w:r w:rsidR="008833C7" w:rsidRPr="00CE7400">
          <w:rPr>
            <w:bCs/>
            <w:highlight w:val="cyan"/>
            <w:rPrChange w:id="3125" w:author="Matthew Pipkin" w:date="2020-09-07T16:21:00Z">
              <w:rPr>
                <w:bCs/>
              </w:rPr>
            </w:rPrChange>
          </w:rPr>
          <w:t>these cells are</w:t>
        </w:r>
      </w:ins>
      <w:ins w:id="3126" w:author="Matthew Pipkin" w:date="2020-07-13T18:26:00Z">
        <w:r w:rsidR="001D0BC0" w:rsidRPr="00CE7400">
          <w:rPr>
            <w:bCs/>
            <w:highlight w:val="cyan"/>
            <w:rPrChange w:id="3127" w:author="Matthew Pipkin" w:date="2020-09-07T16:21:00Z">
              <w:rPr>
                <w:bCs/>
              </w:rPr>
            </w:rPrChange>
          </w:rPr>
          <w:t xml:space="preserve"> transient in the spleen</w:t>
        </w:r>
      </w:ins>
      <w:del w:id="3128" w:author="Matthew Pipkin" w:date="2020-07-13T18:26:00Z">
        <w:r w:rsidRPr="00CE7400" w:rsidDel="001D0BC0">
          <w:rPr>
            <w:bCs/>
            <w:highlight w:val="cyan"/>
            <w:rPrChange w:id="3129" w:author="Matthew Pipkin" w:date="2020-09-07T16:21:00Z">
              <w:rPr>
                <w:bCs/>
              </w:rPr>
            </w:rPrChange>
          </w:rPr>
          <w:delText>differentiate or evacuate the spleen</w:delText>
        </w:r>
      </w:del>
      <w:ins w:id="3130" w:author="Matthew Pipkin" w:date="2020-07-14T12:34:00Z">
        <w:r w:rsidR="004749CF" w:rsidRPr="00CE7400">
          <w:rPr>
            <w:bCs/>
            <w:highlight w:val="cyan"/>
            <w:rPrChange w:id="3131" w:author="Matthew Pipkin" w:date="2020-09-07T16:21:00Z">
              <w:rPr>
                <w:bCs/>
              </w:rPr>
            </w:rPrChange>
          </w:rPr>
          <w:t xml:space="preserve">, </w:t>
        </w:r>
      </w:ins>
      <w:ins w:id="3132" w:author="Matthew Pipkin" w:date="2020-07-14T12:37:00Z">
        <w:r w:rsidR="004749CF" w:rsidRPr="00CE7400">
          <w:rPr>
            <w:bCs/>
            <w:highlight w:val="cyan"/>
            <w:rPrChange w:id="3133" w:author="Matthew Pipkin" w:date="2020-09-07T16:21:00Z">
              <w:rPr>
                <w:bCs/>
              </w:rPr>
            </w:rPrChange>
          </w:rPr>
          <w:t>whereas those from LCMV</w:t>
        </w:r>
        <w:r w:rsidR="004749CF" w:rsidRPr="00CE7400">
          <w:rPr>
            <w:bCs/>
            <w:highlight w:val="cyan"/>
            <w:vertAlign w:val="subscript"/>
            <w:rPrChange w:id="3134" w:author="Matthew Pipkin" w:date="2020-09-07T16:21:00Z">
              <w:rPr>
                <w:bCs/>
                <w:vertAlign w:val="subscript"/>
              </w:rPr>
            </w:rPrChange>
          </w:rPr>
          <w:t>Cl13</w:t>
        </w:r>
        <w:r w:rsidR="004749CF" w:rsidRPr="00CE7400">
          <w:rPr>
            <w:bCs/>
            <w:highlight w:val="cyan"/>
            <w:rPrChange w:id="3135" w:author="Matthew Pipkin" w:date="2020-09-07T16:21:00Z">
              <w:rPr>
                <w:bCs/>
              </w:rPr>
            </w:rPrChange>
          </w:rPr>
          <w:t xml:space="preserve">-infected hosts </w:t>
        </w:r>
      </w:ins>
      <w:ins w:id="3136" w:author="Matthew Pipkin" w:date="2020-07-14T12:42:00Z">
        <w:r w:rsidR="004749CF" w:rsidRPr="00CE7400">
          <w:rPr>
            <w:bCs/>
            <w:highlight w:val="cyan"/>
            <w:rPrChange w:id="3137" w:author="Matthew Pipkin" w:date="2020-09-07T16:21:00Z">
              <w:rPr>
                <w:bCs/>
              </w:rPr>
            </w:rPrChange>
          </w:rPr>
          <w:t xml:space="preserve">were </w:t>
        </w:r>
      </w:ins>
      <w:ins w:id="3138" w:author="Matthew Pipkin" w:date="2020-07-14T12:51:00Z">
        <w:r w:rsidR="008833C7" w:rsidRPr="00CE7400">
          <w:rPr>
            <w:bCs/>
            <w:highlight w:val="cyan"/>
            <w:rPrChange w:id="3139" w:author="Matthew Pipkin" w:date="2020-09-07T16:21:00Z">
              <w:rPr>
                <w:bCs/>
              </w:rPr>
            </w:rPrChange>
          </w:rPr>
          <w:t>present</w:t>
        </w:r>
      </w:ins>
      <w:ins w:id="3140" w:author="Matthew Pipkin" w:date="2020-07-14T12:43:00Z">
        <w:r w:rsidR="004749CF" w:rsidRPr="00CE7400">
          <w:rPr>
            <w:bCs/>
            <w:highlight w:val="cyan"/>
            <w:rPrChange w:id="3141" w:author="Matthew Pipkin" w:date="2020-09-07T16:21:00Z">
              <w:rPr>
                <w:bCs/>
              </w:rPr>
            </w:rPrChange>
          </w:rPr>
          <w:t xml:space="preserve"> at both times</w:t>
        </w:r>
      </w:ins>
      <w:ins w:id="3142" w:author="Matthew Pipkin" w:date="2020-07-14T12:38:00Z">
        <w:r w:rsidR="004749CF" w:rsidRPr="00CE7400">
          <w:rPr>
            <w:bCs/>
            <w:highlight w:val="cyan"/>
            <w:rPrChange w:id="3143" w:author="Matthew Pipkin" w:date="2020-09-07T16:21:00Z">
              <w:rPr>
                <w:bCs/>
              </w:rPr>
            </w:rPrChange>
          </w:rPr>
          <w:t xml:space="preserve">. Thus, cells in both infections initially develop along similar paths, but </w:t>
        </w:r>
      </w:ins>
      <w:ins w:id="3144" w:author="Matthew Pipkin" w:date="2020-07-15T20:03:00Z">
        <w:r w:rsidR="00BA6F2F" w:rsidRPr="00CE7400">
          <w:rPr>
            <w:bCs/>
            <w:highlight w:val="cyan"/>
            <w:rPrChange w:id="3145" w:author="Matthew Pipkin" w:date="2020-09-07T16:21:00Z">
              <w:rPr>
                <w:bCs/>
              </w:rPr>
            </w:rPrChange>
          </w:rPr>
          <w:t xml:space="preserve">contribute differentially to this trajectory </w:t>
        </w:r>
      </w:ins>
      <w:ins w:id="3146" w:author="Matthew Pipkin" w:date="2020-07-15T20:04:00Z">
        <w:r w:rsidR="00BA6F2F" w:rsidRPr="00CE7400">
          <w:rPr>
            <w:bCs/>
            <w:highlight w:val="cyan"/>
            <w:rPrChange w:id="3147" w:author="Matthew Pipkin" w:date="2020-09-07T16:21:00Z">
              <w:rPr>
                <w:bCs/>
              </w:rPr>
            </w:rPrChange>
          </w:rPr>
          <w:t>over time</w:t>
        </w:r>
      </w:ins>
      <w:ins w:id="3148" w:author="Matthew Pipkin" w:date="2020-07-14T12:38:00Z">
        <w:r w:rsidR="004749CF" w:rsidRPr="00CE7400">
          <w:rPr>
            <w:bCs/>
            <w:highlight w:val="cyan"/>
            <w:rPrChange w:id="3149" w:author="Matthew Pipkin" w:date="2020-09-07T16:21:00Z">
              <w:rPr>
                <w:bCs/>
              </w:rPr>
            </w:rPrChange>
          </w:rPr>
          <w:t>.</w:t>
        </w:r>
      </w:ins>
      <w:ins w:id="3150" w:author="Matthew Pipkin" w:date="2020-07-14T16:17:00Z">
        <w:r w:rsidR="001C100A" w:rsidRPr="00CE7400">
          <w:rPr>
            <w:bCs/>
            <w:highlight w:val="cyan"/>
            <w:rPrChange w:id="3151" w:author="Matthew Pipkin" w:date="2020-09-07T16:21:00Z">
              <w:rPr>
                <w:bCs/>
              </w:rPr>
            </w:rPrChange>
          </w:rPr>
          <w:t xml:space="preserve"> </w:t>
        </w:r>
      </w:ins>
    </w:p>
    <w:p w14:paraId="56EB257B" w14:textId="3D6D9924" w:rsidR="004749CF" w:rsidRPr="00CE7400" w:rsidRDefault="001C100A">
      <w:pPr>
        <w:pStyle w:val="Paragraph"/>
        <w:rPr>
          <w:ins w:id="3152" w:author="Matthew Pipkin" w:date="2020-07-14T15:37:00Z"/>
          <w:bCs/>
          <w:highlight w:val="cyan"/>
          <w:rPrChange w:id="3153" w:author="Matthew Pipkin" w:date="2020-09-07T16:21:00Z">
            <w:rPr>
              <w:ins w:id="3154" w:author="Matthew Pipkin" w:date="2020-07-14T15:37:00Z"/>
              <w:bCs/>
            </w:rPr>
          </w:rPrChange>
        </w:rPr>
      </w:pPr>
      <w:ins w:id="3155" w:author="Matthew Pipkin" w:date="2020-07-14T16:17:00Z">
        <w:r w:rsidRPr="00CE7400">
          <w:rPr>
            <w:bCs/>
            <w:highlight w:val="cyan"/>
            <w:rPrChange w:id="3156" w:author="Matthew Pipkin" w:date="2020-09-07T16:21:00Z">
              <w:rPr>
                <w:bCs/>
              </w:rPr>
            </w:rPrChange>
          </w:rPr>
          <w:t>S</w:t>
        </w:r>
      </w:ins>
      <w:ins w:id="3157" w:author="Matthew Pipkin" w:date="2020-07-14T15:00:00Z">
        <w:r w:rsidR="00DC25E4" w:rsidRPr="00CE7400">
          <w:rPr>
            <w:bCs/>
            <w:highlight w:val="cyan"/>
            <w:rPrChange w:id="3158" w:author="Matthew Pipkin" w:date="2020-09-07T16:21:00Z">
              <w:rPr>
                <w:bCs/>
              </w:rPr>
            </w:rPrChange>
          </w:rPr>
          <w:t>pecifically, c</w:t>
        </w:r>
      </w:ins>
      <w:del w:id="3159" w:author="Matthew Pipkin" w:date="2020-07-14T12:34:00Z">
        <w:r w:rsidR="004569E1" w:rsidRPr="00CE7400" w:rsidDel="004749CF">
          <w:rPr>
            <w:bCs/>
            <w:highlight w:val="cyan"/>
            <w:rPrChange w:id="3160" w:author="Matthew Pipkin" w:date="2020-09-07T16:21:00Z">
              <w:rPr>
                <w:bCs/>
              </w:rPr>
            </w:rPrChange>
          </w:rPr>
          <w:delText>.</w:delText>
        </w:r>
      </w:del>
      <w:del w:id="3161" w:author="Matthew Pipkin" w:date="2020-07-13T18:28:00Z">
        <w:r w:rsidR="004569E1" w:rsidRPr="00CE7400" w:rsidDel="001D0BC0">
          <w:rPr>
            <w:bCs/>
            <w:highlight w:val="cyan"/>
            <w:rPrChange w:id="3162" w:author="Matthew Pipkin" w:date="2020-09-07T16:21:00Z">
              <w:rPr>
                <w:bCs/>
              </w:rPr>
            </w:rPrChange>
          </w:rPr>
          <w:delText xml:space="preserve"> </w:delText>
        </w:r>
      </w:del>
      <w:ins w:id="3163" w:author="Matthew Pipkin" w:date="2020-07-14T12:25:00Z">
        <w:r w:rsidR="002F029A" w:rsidRPr="00CE7400">
          <w:rPr>
            <w:bCs/>
            <w:highlight w:val="cyan"/>
            <w:rPrChange w:id="3164" w:author="Matthew Pipkin" w:date="2020-09-07T16:21:00Z">
              <w:rPr>
                <w:bCs/>
              </w:rPr>
            </w:rPrChange>
          </w:rPr>
          <w:t xml:space="preserve">ells </w:t>
        </w:r>
      </w:ins>
      <w:ins w:id="3165" w:author="Matthew Pipkin" w:date="2020-07-14T13:41:00Z">
        <w:r w:rsidR="00EC7459" w:rsidRPr="00CE7400">
          <w:rPr>
            <w:bCs/>
            <w:highlight w:val="cyan"/>
            <w:rPrChange w:id="3166" w:author="Matthew Pipkin" w:date="2020-09-07T16:21:00Z">
              <w:rPr>
                <w:bCs/>
              </w:rPr>
            </w:rPrChange>
          </w:rPr>
          <w:t>from LCMV</w:t>
        </w:r>
        <w:r w:rsidR="00EC7459" w:rsidRPr="00CE7400">
          <w:rPr>
            <w:bCs/>
            <w:highlight w:val="cyan"/>
            <w:vertAlign w:val="subscript"/>
            <w:rPrChange w:id="3167" w:author="Matthew Pipkin" w:date="2020-09-07T16:21:00Z">
              <w:rPr>
                <w:bCs/>
                <w:vertAlign w:val="subscript"/>
              </w:rPr>
            </w:rPrChange>
          </w:rPr>
          <w:t>Arm</w:t>
        </w:r>
        <w:r w:rsidR="00EC7459" w:rsidRPr="00CE7400">
          <w:rPr>
            <w:bCs/>
            <w:highlight w:val="cyan"/>
            <w:rPrChange w:id="3168" w:author="Matthew Pipkin" w:date="2020-09-07T16:21:00Z">
              <w:rPr>
                <w:bCs/>
              </w:rPr>
            </w:rPrChange>
          </w:rPr>
          <w:t>-infected hosts</w:t>
        </w:r>
      </w:ins>
      <w:ins w:id="3169" w:author="Matthew Pipkin" w:date="2020-07-14T12:25:00Z">
        <w:r w:rsidR="002F029A" w:rsidRPr="00CE7400">
          <w:rPr>
            <w:bCs/>
            <w:highlight w:val="cyan"/>
            <w:rPrChange w:id="3170" w:author="Matthew Pipkin" w:date="2020-09-07T16:21:00Z">
              <w:rPr>
                <w:bCs/>
              </w:rPr>
            </w:rPrChange>
          </w:rPr>
          <w:t xml:space="preserve"> </w:t>
        </w:r>
      </w:ins>
      <w:ins w:id="3171" w:author="Matthew Pipkin" w:date="2020-07-15T20:15:00Z">
        <w:r w:rsidR="003D1B8C" w:rsidRPr="00CE7400">
          <w:rPr>
            <w:bCs/>
            <w:highlight w:val="cyan"/>
            <w:rPrChange w:id="3172" w:author="Matthew Pipkin" w:date="2020-09-07T16:21:00Z">
              <w:rPr>
                <w:bCs/>
              </w:rPr>
            </w:rPrChange>
          </w:rPr>
          <w:t xml:space="preserve">in cluster P7 </w:t>
        </w:r>
      </w:ins>
      <w:ins w:id="3173" w:author="Matthew Pipkin" w:date="2020-07-14T12:31:00Z">
        <w:r w:rsidR="002F029A" w:rsidRPr="00CE7400">
          <w:rPr>
            <w:bCs/>
            <w:highlight w:val="cyan"/>
            <w:rPrChange w:id="3174" w:author="Matthew Pipkin" w:date="2020-09-07T16:21:00Z">
              <w:rPr>
                <w:bCs/>
              </w:rPr>
            </w:rPrChange>
          </w:rPr>
          <w:t xml:space="preserve">repressed gene expression </w:t>
        </w:r>
      </w:ins>
      <w:ins w:id="3175" w:author="Matthew Pipkin" w:date="2020-07-14T14:24:00Z">
        <w:r w:rsidR="00BA7FD0" w:rsidRPr="00CE7400">
          <w:rPr>
            <w:bCs/>
            <w:highlight w:val="cyan"/>
            <w:rPrChange w:id="3176" w:author="Matthew Pipkin" w:date="2020-09-07T16:21:00Z">
              <w:rPr>
                <w:bCs/>
              </w:rPr>
            </w:rPrChange>
          </w:rPr>
          <w:t>induced</w:t>
        </w:r>
      </w:ins>
      <w:ins w:id="3177" w:author="Matthew Pipkin" w:date="2020-07-14T12:31:00Z">
        <w:r w:rsidR="002F029A" w:rsidRPr="00CE7400">
          <w:rPr>
            <w:bCs/>
            <w:highlight w:val="cyan"/>
            <w:rPrChange w:id="3178" w:author="Matthew Pipkin" w:date="2020-09-07T16:21:00Z">
              <w:rPr>
                <w:bCs/>
              </w:rPr>
            </w:rPrChange>
          </w:rPr>
          <w:t xml:space="preserve"> by K</w:t>
        </w:r>
      </w:ins>
      <w:ins w:id="3179" w:author="Matthew Pipkin" w:date="2020-07-15T20:05:00Z">
        <w:r w:rsidR="00BA6F2F" w:rsidRPr="00CE7400">
          <w:rPr>
            <w:bCs/>
            <w:highlight w:val="cyan"/>
            <w:rPrChange w:id="3180" w:author="Matthew Pipkin" w:date="2020-09-07T16:21:00Z">
              <w:rPr>
                <w:bCs/>
              </w:rPr>
            </w:rPrChange>
          </w:rPr>
          <w:t>lf2</w:t>
        </w:r>
      </w:ins>
      <w:ins w:id="3181" w:author="Matthew Pipkin" w:date="2020-07-14T12:31:00Z">
        <w:r w:rsidR="002F029A" w:rsidRPr="00CE7400">
          <w:rPr>
            <w:bCs/>
            <w:highlight w:val="cyan"/>
            <w:rPrChange w:id="3182" w:author="Matthew Pipkin" w:date="2020-09-07T16:21:00Z">
              <w:rPr>
                <w:bCs/>
              </w:rPr>
            </w:rPrChange>
          </w:rPr>
          <w:t>, a TF that promotes lymphocyte recirculation</w:t>
        </w:r>
      </w:ins>
      <w:ins w:id="3183" w:author="Matthew Pipkin" w:date="2020-07-15T20:06:00Z">
        <w:r w:rsidR="00BA6F2F" w:rsidRPr="00CE7400">
          <w:rPr>
            <w:bCs/>
            <w:highlight w:val="cyan"/>
            <w:rPrChange w:id="3184" w:author="Matthew Pipkin" w:date="2020-09-07T16:21:00Z">
              <w:rPr>
                <w:bCs/>
              </w:rPr>
            </w:rPrChange>
          </w:rPr>
          <w:t xml:space="preserve">, </w:t>
        </w:r>
      </w:ins>
      <w:ins w:id="3185" w:author="Matthew Pipkin" w:date="2020-07-23T18:21:00Z">
        <w:r w:rsidR="00CB0654" w:rsidRPr="00CE7400">
          <w:rPr>
            <w:bCs/>
            <w:highlight w:val="cyan"/>
            <w:rPrChange w:id="3186" w:author="Matthew Pipkin" w:date="2020-09-07T16:21:00Z">
              <w:rPr>
                <w:bCs/>
              </w:rPr>
            </w:rPrChange>
          </w:rPr>
          <w:t xml:space="preserve">and </w:t>
        </w:r>
      </w:ins>
      <w:ins w:id="3187" w:author="Matthew Pipkin" w:date="2020-07-15T20:06:00Z">
        <w:r w:rsidR="00BA6F2F" w:rsidRPr="00CE7400">
          <w:rPr>
            <w:bCs/>
            <w:highlight w:val="cyan"/>
            <w:rPrChange w:id="3188" w:author="Matthew Pipkin" w:date="2020-09-07T16:21:00Z">
              <w:rPr>
                <w:bCs/>
              </w:rPr>
            </w:rPrChange>
          </w:rPr>
          <w:t>which</w:t>
        </w:r>
      </w:ins>
      <w:ins w:id="3189" w:author="Matthew Pipkin" w:date="2020-07-14T12:31:00Z">
        <w:r w:rsidR="002F029A" w:rsidRPr="00CE7400">
          <w:rPr>
            <w:bCs/>
            <w:highlight w:val="cyan"/>
            <w:rPrChange w:id="3190" w:author="Matthew Pipkin" w:date="2020-09-07T16:21:00Z">
              <w:rPr>
                <w:bCs/>
              </w:rPr>
            </w:rPrChange>
          </w:rPr>
          <w:t xml:space="preserve"> is downregulated in T</w:t>
        </w:r>
        <w:r w:rsidR="002F029A" w:rsidRPr="00CE7400">
          <w:rPr>
            <w:bCs/>
            <w:highlight w:val="cyan"/>
            <w:vertAlign w:val="subscript"/>
            <w:rPrChange w:id="3191" w:author="Matthew Pipkin" w:date="2020-09-07T16:21:00Z">
              <w:rPr>
                <w:bCs/>
                <w:vertAlign w:val="subscript"/>
              </w:rPr>
            </w:rPrChange>
          </w:rPr>
          <w:t>RM</w:t>
        </w:r>
        <w:r w:rsidR="002F029A" w:rsidRPr="00CE7400">
          <w:rPr>
            <w:bCs/>
            <w:highlight w:val="cyan"/>
            <w:rPrChange w:id="3192" w:author="Matthew Pipkin" w:date="2020-09-07T16:21:00Z">
              <w:rPr>
                <w:bCs/>
              </w:rPr>
            </w:rPrChange>
          </w:rPr>
          <w:t xml:space="preserve"> cells</w:t>
        </w:r>
      </w:ins>
      <w:ins w:id="3193" w:author="Matthew Pipkin" w:date="2020-07-14T12:26:00Z">
        <w:r w:rsidR="002F029A" w:rsidRPr="00CE7400">
          <w:rPr>
            <w:bCs/>
            <w:highlight w:val="cyan"/>
            <w:rPrChange w:id="3194" w:author="Matthew Pipkin" w:date="2020-09-07T16:21:00Z">
              <w:rPr>
                <w:bCs/>
              </w:rPr>
            </w:rPrChange>
          </w:rPr>
          <w:t xml:space="preserve">. </w:t>
        </w:r>
      </w:ins>
      <w:ins w:id="3195" w:author="Matthew Pipkin" w:date="2020-07-15T20:07:00Z">
        <w:r w:rsidR="003D1B8C" w:rsidRPr="00CE7400">
          <w:rPr>
            <w:bCs/>
            <w:highlight w:val="cyan"/>
            <w:rPrChange w:id="3196" w:author="Matthew Pipkin" w:date="2020-09-07T16:21:00Z">
              <w:rPr>
                <w:bCs/>
              </w:rPr>
            </w:rPrChange>
          </w:rPr>
          <w:t>Those</w:t>
        </w:r>
      </w:ins>
      <w:ins w:id="3197" w:author="Matthew Pipkin" w:date="2020-07-14T12:56:00Z">
        <w:r w:rsidR="00B40D90" w:rsidRPr="00CE7400">
          <w:rPr>
            <w:bCs/>
            <w:highlight w:val="cyan"/>
            <w:rPrChange w:id="3198" w:author="Matthew Pipkin" w:date="2020-09-07T16:21:00Z">
              <w:rPr>
                <w:bCs/>
              </w:rPr>
            </w:rPrChange>
          </w:rPr>
          <w:t xml:space="preserve"> in P8 </w:t>
        </w:r>
      </w:ins>
      <w:ins w:id="3199" w:author="Matthew Pipkin" w:date="2020-07-15T20:15:00Z">
        <w:r w:rsidR="003D1B8C" w:rsidRPr="00CE7400">
          <w:rPr>
            <w:bCs/>
            <w:highlight w:val="cyan"/>
            <w:rPrChange w:id="3200" w:author="Matthew Pipkin" w:date="2020-09-07T16:21:00Z">
              <w:rPr>
                <w:bCs/>
              </w:rPr>
            </w:rPrChange>
          </w:rPr>
          <w:t>were most similar to DP T</w:t>
        </w:r>
        <w:r w:rsidR="003D1B8C" w:rsidRPr="00CE7400">
          <w:rPr>
            <w:bCs/>
            <w:highlight w:val="cyan"/>
            <w:vertAlign w:val="subscript"/>
            <w:rPrChange w:id="3201" w:author="Matthew Pipkin" w:date="2020-09-07T16:21:00Z">
              <w:rPr>
                <w:bCs/>
                <w:vertAlign w:val="subscript"/>
              </w:rPr>
            </w:rPrChange>
          </w:rPr>
          <w:t>EFF</w:t>
        </w:r>
        <w:r w:rsidR="003D1B8C" w:rsidRPr="00CE7400">
          <w:rPr>
            <w:bCs/>
            <w:highlight w:val="cyan"/>
            <w:rPrChange w:id="3202" w:author="Matthew Pipkin" w:date="2020-09-07T16:21:00Z">
              <w:rPr>
                <w:bCs/>
              </w:rPr>
            </w:rPrChange>
          </w:rPr>
          <w:t xml:space="preserve"> cells overall and had </w:t>
        </w:r>
      </w:ins>
      <w:ins w:id="3203" w:author="Matthew Pipkin" w:date="2020-07-14T12:56:00Z">
        <w:r w:rsidR="00B40D90" w:rsidRPr="00CE7400">
          <w:rPr>
            <w:bCs/>
            <w:highlight w:val="cyan"/>
            <w:rPrChange w:id="3204" w:author="Matthew Pipkin" w:date="2020-09-07T16:21:00Z">
              <w:rPr>
                <w:bCs/>
              </w:rPr>
            </w:rPrChange>
          </w:rPr>
          <w:t xml:space="preserve">upuregulated </w:t>
        </w:r>
      </w:ins>
      <w:ins w:id="3205" w:author="Matthew Pipkin" w:date="2020-07-14T14:25:00Z">
        <w:r w:rsidR="00BA7FD0" w:rsidRPr="00CE7400">
          <w:rPr>
            <w:bCs/>
            <w:highlight w:val="cyan"/>
            <w:rPrChange w:id="3206" w:author="Matthew Pipkin" w:date="2020-09-07T16:21:00Z">
              <w:rPr>
                <w:bCs/>
              </w:rPr>
            </w:rPrChange>
          </w:rPr>
          <w:t xml:space="preserve">genes expressed </w:t>
        </w:r>
      </w:ins>
      <w:ins w:id="3207" w:author="Matthew Pipkin" w:date="2020-07-14T12:56:00Z">
        <w:r w:rsidR="00B40D90" w:rsidRPr="00CE7400">
          <w:rPr>
            <w:bCs/>
            <w:highlight w:val="cyan"/>
            <w:rPrChange w:id="3208" w:author="Matthew Pipkin" w:date="2020-09-07T16:21:00Z">
              <w:rPr>
                <w:bCs/>
              </w:rPr>
            </w:rPrChange>
          </w:rPr>
          <w:t>in multiple signatures of late effector and memory cells</w:t>
        </w:r>
      </w:ins>
      <w:ins w:id="3209" w:author="Matthew Pipkin" w:date="2020-07-15T20:17:00Z">
        <w:r w:rsidR="008D2EB8" w:rsidRPr="00CE7400">
          <w:rPr>
            <w:bCs/>
            <w:highlight w:val="cyan"/>
            <w:rPrChange w:id="3210" w:author="Matthew Pipkin" w:date="2020-09-07T16:21:00Z">
              <w:rPr>
                <w:bCs/>
              </w:rPr>
            </w:rPrChange>
          </w:rPr>
          <w:t xml:space="preserve">. However, </w:t>
        </w:r>
      </w:ins>
      <w:ins w:id="3211" w:author="Matthew Pipkin" w:date="2020-07-14T12:56:00Z">
        <w:r w:rsidR="00B40D90" w:rsidRPr="00CE7400">
          <w:rPr>
            <w:bCs/>
            <w:highlight w:val="cyan"/>
            <w:rPrChange w:id="3212" w:author="Matthew Pipkin" w:date="2020-09-07T16:21:00Z">
              <w:rPr>
                <w:bCs/>
              </w:rPr>
            </w:rPrChange>
          </w:rPr>
          <w:t>the</w:t>
        </w:r>
      </w:ins>
      <w:ins w:id="3213" w:author="Matthew Pipkin" w:date="2020-07-14T14:25:00Z">
        <w:r w:rsidR="00BA7FD0" w:rsidRPr="00CE7400">
          <w:rPr>
            <w:bCs/>
            <w:highlight w:val="cyan"/>
            <w:rPrChange w:id="3214" w:author="Matthew Pipkin" w:date="2020-09-07T16:21:00Z">
              <w:rPr>
                <w:bCs/>
              </w:rPr>
            </w:rPrChange>
          </w:rPr>
          <w:t>ir gene expression</w:t>
        </w:r>
      </w:ins>
      <w:ins w:id="3215" w:author="Matthew Pipkin" w:date="2020-07-14T12:56:00Z">
        <w:r w:rsidR="00B40D90" w:rsidRPr="00CE7400">
          <w:rPr>
            <w:bCs/>
            <w:highlight w:val="cyan"/>
            <w:rPrChange w:id="3216" w:author="Matthew Pipkin" w:date="2020-09-07T16:21:00Z">
              <w:rPr>
                <w:bCs/>
              </w:rPr>
            </w:rPrChange>
          </w:rPr>
          <w:t xml:space="preserve"> </w:t>
        </w:r>
      </w:ins>
      <w:ins w:id="3217" w:author="Matthew Pipkin" w:date="2020-07-14T14:25:00Z">
        <w:r w:rsidR="00BA7FD0" w:rsidRPr="00CE7400">
          <w:rPr>
            <w:bCs/>
            <w:highlight w:val="cyan"/>
            <w:rPrChange w:id="3218" w:author="Matthew Pipkin" w:date="2020-09-07T16:21:00Z">
              <w:rPr>
                <w:bCs/>
              </w:rPr>
            </w:rPrChange>
          </w:rPr>
          <w:t>was</w:t>
        </w:r>
      </w:ins>
      <w:ins w:id="3219" w:author="Matthew Pipkin" w:date="2020-07-14T12:56:00Z">
        <w:r w:rsidR="00B40D90" w:rsidRPr="00CE7400">
          <w:rPr>
            <w:bCs/>
            <w:highlight w:val="cyan"/>
            <w:rPrChange w:id="3220" w:author="Matthew Pipkin" w:date="2020-09-07T16:21:00Z">
              <w:rPr>
                <w:bCs/>
              </w:rPr>
            </w:rPrChange>
          </w:rPr>
          <w:t xml:space="preserve"> not</w:t>
        </w:r>
      </w:ins>
      <w:ins w:id="3221" w:author="Matthew Pipkin" w:date="2020-07-14T12:57:00Z">
        <w:r w:rsidR="00B40D90" w:rsidRPr="00CE7400">
          <w:rPr>
            <w:bCs/>
            <w:highlight w:val="cyan"/>
            <w:rPrChange w:id="3222" w:author="Matthew Pipkin" w:date="2020-09-07T16:21:00Z">
              <w:rPr>
                <w:bCs/>
              </w:rPr>
            </w:rPrChange>
          </w:rPr>
          <w:t xml:space="preserve"> </w:t>
        </w:r>
      </w:ins>
      <w:ins w:id="3223" w:author="Matthew Pipkin" w:date="2020-07-14T12:59:00Z">
        <w:r w:rsidR="00B40D90" w:rsidRPr="00CE7400">
          <w:rPr>
            <w:bCs/>
            <w:highlight w:val="cyan"/>
            <w:rPrChange w:id="3224" w:author="Matthew Pipkin" w:date="2020-09-07T16:21:00Z">
              <w:rPr>
                <w:bCs/>
              </w:rPr>
            </w:rPrChange>
          </w:rPr>
          <w:t xml:space="preserve">positively or negatively </w:t>
        </w:r>
      </w:ins>
      <w:ins w:id="3225" w:author="Matthew Pipkin" w:date="2020-07-14T12:56:00Z">
        <w:r w:rsidR="00B40D90" w:rsidRPr="00CE7400">
          <w:rPr>
            <w:bCs/>
            <w:highlight w:val="cyan"/>
            <w:rPrChange w:id="3226" w:author="Matthew Pipkin" w:date="2020-09-07T16:21:00Z">
              <w:rPr>
                <w:bCs/>
              </w:rPr>
            </w:rPrChange>
          </w:rPr>
          <w:t xml:space="preserve">enriched </w:t>
        </w:r>
      </w:ins>
      <w:ins w:id="3227" w:author="Matthew Pipkin" w:date="2020-07-14T12:57:00Z">
        <w:r w:rsidR="00B40D90" w:rsidRPr="00CE7400">
          <w:rPr>
            <w:bCs/>
            <w:highlight w:val="cyan"/>
            <w:rPrChange w:id="3228" w:author="Matthew Pipkin" w:date="2020-09-07T16:21:00Z">
              <w:rPr>
                <w:bCs/>
              </w:rPr>
            </w:rPrChange>
          </w:rPr>
          <w:t>with any specific T</w:t>
        </w:r>
        <w:r w:rsidR="00B40D90" w:rsidRPr="00CE7400">
          <w:rPr>
            <w:bCs/>
            <w:highlight w:val="cyan"/>
            <w:vertAlign w:val="subscript"/>
            <w:rPrChange w:id="3229" w:author="Matthew Pipkin" w:date="2020-09-07T16:21:00Z">
              <w:rPr>
                <w:bCs/>
              </w:rPr>
            </w:rPrChange>
          </w:rPr>
          <w:t>MEM</w:t>
        </w:r>
        <w:r w:rsidR="00B40D90" w:rsidRPr="00CE7400">
          <w:rPr>
            <w:bCs/>
            <w:highlight w:val="cyan"/>
            <w:rPrChange w:id="3230" w:author="Matthew Pipkin" w:date="2020-09-07T16:21:00Z">
              <w:rPr>
                <w:bCs/>
              </w:rPr>
            </w:rPrChange>
          </w:rPr>
          <w:t xml:space="preserve"> signature</w:t>
        </w:r>
      </w:ins>
      <w:ins w:id="3231" w:author="Matthew Pipkin" w:date="2020-07-15T20:17:00Z">
        <w:r w:rsidR="008D2EB8" w:rsidRPr="00CE7400">
          <w:rPr>
            <w:bCs/>
            <w:highlight w:val="cyan"/>
            <w:rPrChange w:id="3232" w:author="Matthew Pipkin" w:date="2020-09-07T16:21:00Z">
              <w:rPr>
                <w:bCs/>
              </w:rPr>
            </w:rPrChange>
          </w:rPr>
          <w:t xml:space="preserve">, suggesting they </w:t>
        </w:r>
      </w:ins>
      <w:ins w:id="3233" w:author="Matthew Pipkin" w:date="2020-07-15T20:22:00Z">
        <w:r w:rsidR="00E82098" w:rsidRPr="00CE7400">
          <w:rPr>
            <w:bCs/>
            <w:highlight w:val="cyan"/>
            <w:rPrChange w:id="3234" w:author="Matthew Pipkin" w:date="2020-09-07T16:21:00Z">
              <w:rPr>
                <w:bCs/>
              </w:rPr>
            </w:rPrChange>
          </w:rPr>
          <w:t>retained</w:t>
        </w:r>
      </w:ins>
      <w:ins w:id="3235" w:author="Matthew Pipkin" w:date="2020-07-15T20:18:00Z">
        <w:r w:rsidR="00E82098" w:rsidRPr="00CE7400">
          <w:rPr>
            <w:bCs/>
            <w:highlight w:val="cyan"/>
            <w:rPrChange w:id="3236" w:author="Matthew Pipkin" w:date="2020-09-07T16:21:00Z">
              <w:rPr>
                <w:bCs/>
              </w:rPr>
            </w:rPrChange>
          </w:rPr>
          <w:t xml:space="preserve"> </w:t>
        </w:r>
      </w:ins>
      <w:ins w:id="3237" w:author="Matthew Pipkin" w:date="2020-07-15T20:17:00Z">
        <w:r w:rsidR="008D2EB8" w:rsidRPr="00CE7400">
          <w:rPr>
            <w:bCs/>
            <w:highlight w:val="cyan"/>
            <w:rPrChange w:id="3238" w:author="Matthew Pipkin" w:date="2020-09-07T16:21:00Z">
              <w:rPr>
                <w:bCs/>
              </w:rPr>
            </w:rPrChange>
          </w:rPr>
          <w:t xml:space="preserve">potential </w:t>
        </w:r>
      </w:ins>
      <w:ins w:id="3239" w:author="Matthew Pipkin" w:date="2020-07-15T20:18:00Z">
        <w:r w:rsidR="00E82098" w:rsidRPr="00CE7400">
          <w:rPr>
            <w:bCs/>
            <w:highlight w:val="cyan"/>
            <w:rPrChange w:id="3240" w:author="Matthew Pipkin" w:date="2020-09-07T16:21:00Z">
              <w:rPr>
                <w:bCs/>
              </w:rPr>
            </w:rPrChange>
          </w:rPr>
          <w:t xml:space="preserve">to </w:t>
        </w:r>
        <w:r w:rsidR="008D2EB8" w:rsidRPr="00CE7400">
          <w:rPr>
            <w:bCs/>
            <w:highlight w:val="cyan"/>
            <w:rPrChange w:id="3241" w:author="Matthew Pipkin" w:date="2020-09-07T16:21:00Z">
              <w:rPr>
                <w:bCs/>
              </w:rPr>
            </w:rPrChange>
          </w:rPr>
          <w:t>differerentat</w:t>
        </w:r>
        <w:r w:rsidR="00E82098" w:rsidRPr="00CE7400">
          <w:rPr>
            <w:bCs/>
            <w:highlight w:val="cyan"/>
            <w:rPrChange w:id="3242" w:author="Matthew Pipkin" w:date="2020-09-07T16:21:00Z">
              <w:rPr>
                <w:bCs/>
              </w:rPr>
            </w:rPrChange>
          </w:rPr>
          <w:t xml:space="preserve">e into </w:t>
        </w:r>
      </w:ins>
      <w:ins w:id="3243" w:author="Matthew Pipkin" w:date="2020-07-15T20:22:00Z">
        <w:r w:rsidR="00E82098" w:rsidRPr="00CE7400">
          <w:rPr>
            <w:bCs/>
            <w:highlight w:val="cyan"/>
            <w:rPrChange w:id="3244" w:author="Matthew Pipkin" w:date="2020-09-07T16:21:00Z">
              <w:rPr>
                <w:bCs/>
              </w:rPr>
            </w:rPrChange>
          </w:rPr>
          <w:t>alternative</w:t>
        </w:r>
      </w:ins>
      <w:ins w:id="3245" w:author="Matthew Pipkin" w:date="2020-07-15T20:18:00Z">
        <w:r w:rsidR="00E82098" w:rsidRPr="00CE7400">
          <w:rPr>
            <w:bCs/>
            <w:highlight w:val="cyan"/>
            <w:rPrChange w:id="3246" w:author="Matthew Pipkin" w:date="2020-09-07T16:21:00Z">
              <w:rPr>
                <w:bCs/>
              </w:rPr>
            </w:rPrChange>
          </w:rPr>
          <w:t xml:space="preserve"> T</w:t>
        </w:r>
        <w:r w:rsidR="00E82098" w:rsidRPr="00CE7400">
          <w:rPr>
            <w:bCs/>
            <w:highlight w:val="cyan"/>
            <w:vertAlign w:val="subscript"/>
            <w:rPrChange w:id="3247" w:author="Matthew Pipkin" w:date="2020-09-07T16:21:00Z">
              <w:rPr>
                <w:bCs/>
              </w:rPr>
            </w:rPrChange>
          </w:rPr>
          <w:t>MEM</w:t>
        </w:r>
        <w:r w:rsidR="00E82098" w:rsidRPr="00CE7400">
          <w:rPr>
            <w:bCs/>
            <w:highlight w:val="cyan"/>
            <w:rPrChange w:id="3248" w:author="Matthew Pipkin" w:date="2020-09-07T16:21:00Z">
              <w:rPr>
                <w:bCs/>
              </w:rPr>
            </w:rPrChange>
          </w:rPr>
          <w:t xml:space="preserve"> subse</w:t>
        </w:r>
      </w:ins>
      <w:ins w:id="3249" w:author="Matthew Pipkin" w:date="2020-07-15T20:19:00Z">
        <w:r w:rsidR="00E82098" w:rsidRPr="00CE7400">
          <w:rPr>
            <w:bCs/>
            <w:highlight w:val="cyan"/>
            <w:rPrChange w:id="3250" w:author="Matthew Pipkin" w:date="2020-09-07T16:21:00Z">
              <w:rPr>
                <w:bCs/>
              </w:rPr>
            </w:rPrChange>
          </w:rPr>
          <w:t>ts. T</w:t>
        </w:r>
      </w:ins>
      <w:ins w:id="3251" w:author="Matthew Pipkin" w:date="2020-07-14T15:35:00Z">
        <w:r w:rsidR="00D65EDE" w:rsidRPr="00CE7400">
          <w:rPr>
            <w:bCs/>
            <w:highlight w:val="cyan"/>
            <w:rPrChange w:id="3252" w:author="Matthew Pipkin" w:date="2020-09-07T16:21:00Z">
              <w:rPr>
                <w:bCs/>
              </w:rPr>
            </w:rPrChange>
          </w:rPr>
          <w:t xml:space="preserve">hese </w:t>
        </w:r>
      </w:ins>
      <w:ins w:id="3253" w:author="Matthew Pipkin" w:date="2020-07-23T18:21:00Z">
        <w:r w:rsidR="00CB0654" w:rsidRPr="00CE7400">
          <w:rPr>
            <w:bCs/>
            <w:highlight w:val="cyan"/>
            <w:rPrChange w:id="3254" w:author="Matthew Pipkin" w:date="2020-09-07T16:21:00Z">
              <w:rPr>
                <w:bCs/>
              </w:rPr>
            </w:rPrChange>
          </w:rPr>
          <w:t>LCMV</w:t>
        </w:r>
      </w:ins>
      <w:ins w:id="3255" w:author="Matthew Pipkin" w:date="2020-07-23T18:22:00Z">
        <w:r w:rsidR="00CB0654" w:rsidRPr="00CE7400">
          <w:rPr>
            <w:bCs/>
            <w:highlight w:val="cyan"/>
            <w:vertAlign w:val="subscript"/>
            <w:rPrChange w:id="3256" w:author="Matthew Pipkin" w:date="2020-09-07T16:21:00Z">
              <w:rPr>
                <w:bCs/>
              </w:rPr>
            </w:rPrChange>
          </w:rPr>
          <w:t>Arm</w:t>
        </w:r>
        <w:r w:rsidR="00CB0654" w:rsidRPr="00CE7400">
          <w:rPr>
            <w:bCs/>
            <w:highlight w:val="cyan"/>
            <w:rPrChange w:id="3257" w:author="Matthew Pipkin" w:date="2020-09-07T16:21:00Z">
              <w:rPr>
                <w:bCs/>
              </w:rPr>
            </w:rPrChange>
          </w:rPr>
          <w:t xml:space="preserve"> derived </w:t>
        </w:r>
      </w:ins>
      <w:ins w:id="3258" w:author="Matthew Pipkin" w:date="2020-07-14T15:35:00Z">
        <w:r w:rsidR="00D65EDE" w:rsidRPr="00CE7400">
          <w:rPr>
            <w:bCs/>
            <w:highlight w:val="cyan"/>
            <w:rPrChange w:id="3259" w:author="Matthew Pipkin" w:date="2020-09-07T16:21:00Z">
              <w:rPr>
                <w:bCs/>
              </w:rPr>
            </w:rPrChange>
          </w:rPr>
          <w:t>cells expressed</w:t>
        </w:r>
      </w:ins>
      <w:ins w:id="3260" w:author="Matthew Pipkin" w:date="2020-07-14T12:59:00Z">
        <w:r w:rsidR="00B40D90" w:rsidRPr="00CE7400">
          <w:rPr>
            <w:bCs/>
            <w:highlight w:val="cyan"/>
            <w:rPrChange w:id="3261" w:author="Matthew Pipkin" w:date="2020-09-07T16:21:00Z">
              <w:rPr>
                <w:bCs/>
              </w:rPr>
            </w:rPrChange>
          </w:rPr>
          <w:t xml:space="preserve"> genes upregulated in the T</w:t>
        </w:r>
        <w:r w:rsidR="00B40D90" w:rsidRPr="00CE7400">
          <w:rPr>
            <w:bCs/>
            <w:highlight w:val="cyan"/>
            <w:vertAlign w:val="subscript"/>
            <w:rPrChange w:id="3262" w:author="Matthew Pipkin" w:date="2020-09-07T16:21:00Z">
              <w:rPr>
                <w:bCs/>
              </w:rPr>
            </w:rPrChange>
          </w:rPr>
          <w:t>EX</w:t>
        </w:r>
        <w:r w:rsidR="00B40D90" w:rsidRPr="00CE7400">
          <w:rPr>
            <w:bCs/>
            <w:highlight w:val="cyan"/>
            <w:vertAlign w:val="superscript"/>
            <w:rPrChange w:id="3263" w:author="Matthew Pipkin" w:date="2020-09-07T16:21:00Z">
              <w:rPr>
                <w:bCs/>
              </w:rPr>
            </w:rPrChange>
          </w:rPr>
          <w:t>prog2</w:t>
        </w:r>
        <w:r w:rsidR="00B40D90" w:rsidRPr="00CE7400">
          <w:rPr>
            <w:bCs/>
            <w:highlight w:val="cyan"/>
            <w:rPrChange w:id="3264" w:author="Matthew Pipkin" w:date="2020-09-07T16:21:00Z">
              <w:rPr>
                <w:bCs/>
              </w:rPr>
            </w:rPrChange>
          </w:rPr>
          <w:t xml:space="preserve"> </w:t>
        </w:r>
      </w:ins>
      <w:ins w:id="3265" w:author="Matthew Pipkin" w:date="2020-07-14T13:00:00Z">
        <w:r w:rsidR="00EA6AE2" w:rsidRPr="00CE7400">
          <w:rPr>
            <w:bCs/>
            <w:highlight w:val="cyan"/>
            <w:rPrChange w:id="3266" w:author="Matthew Pipkin" w:date="2020-09-07T16:21:00Z">
              <w:rPr>
                <w:bCs/>
              </w:rPr>
            </w:rPrChange>
          </w:rPr>
          <w:t>and T</w:t>
        </w:r>
        <w:r w:rsidR="00EA6AE2" w:rsidRPr="00CE7400">
          <w:rPr>
            <w:bCs/>
            <w:highlight w:val="cyan"/>
            <w:vertAlign w:val="subscript"/>
            <w:rPrChange w:id="3267" w:author="Matthew Pipkin" w:date="2020-09-07T16:21:00Z">
              <w:rPr>
                <w:bCs/>
              </w:rPr>
            </w:rPrChange>
          </w:rPr>
          <w:t>EX</w:t>
        </w:r>
        <w:r w:rsidR="00EA6AE2" w:rsidRPr="00CE7400">
          <w:rPr>
            <w:bCs/>
            <w:highlight w:val="cyan"/>
            <w:vertAlign w:val="superscript"/>
            <w:rPrChange w:id="3268" w:author="Matthew Pipkin" w:date="2020-09-07T16:21:00Z">
              <w:rPr>
                <w:bCs/>
              </w:rPr>
            </w:rPrChange>
          </w:rPr>
          <w:t>int</w:t>
        </w:r>
        <w:r w:rsidR="00EA6AE2" w:rsidRPr="00CE7400">
          <w:rPr>
            <w:bCs/>
            <w:highlight w:val="cyan"/>
            <w:rPrChange w:id="3269" w:author="Matthew Pipkin" w:date="2020-09-07T16:21:00Z">
              <w:rPr>
                <w:bCs/>
              </w:rPr>
            </w:rPrChange>
          </w:rPr>
          <w:t xml:space="preserve"> </w:t>
        </w:r>
      </w:ins>
      <w:ins w:id="3270" w:author="Matthew Pipkin" w:date="2020-07-14T12:59:00Z">
        <w:r w:rsidR="00B40D90" w:rsidRPr="00CE7400">
          <w:rPr>
            <w:bCs/>
            <w:highlight w:val="cyan"/>
            <w:rPrChange w:id="3271" w:author="Matthew Pipkin" w:date="2020-09-07T16:21:00Z">
              <w:rPr>
                <w:bCs/>
              </w:rPr>
            </w:rPrChange>
          </w:rPr>
          <w:t>signature</w:t>
        </w:r>
      </w:ins>
      <w:ins w:id="3272" w:author="Matthew Pipkin" w:date="2020-07-14T13:29:00Z">
        <w:r w:rsidR="00AE05A7" w:rsidRPr="00CE7400">
          <w:rPr>
            <w:bCs/>
            <w:highlight w:val="cyan"/>
            <w:rPrChange w:id="3273" w:author="Matthew Pipkin" w:date="2020-09-07T16:21:00Z">
              <w:rPr>
                <w:bCs/>
              </w:rPr>
            </w:rPrChange>
          </w:rPr>
          <w:t>s</w:t>
        </w:r>
      </w:ins>
      <w:ins w:id="3274" w:author="Matthew Pipkin" w:date="2020-07-14T15:35:00Z">
        <w:r w:rsidR="00D65EDE" w:rsidRPr="00CE7400">
          <w:rPr>
            <w:bCs/>
            <w:highlight w:val="cyan"/>
            <w:rPrChange w:id="3275" w:author="Matthew Pipkin" w:date="2020-09-07T16:21:00Z">
              <w:rPr>
                <w:bCs/>
              </w:rPr>
            </w:rPrChange>
          </w:rPr>
          <w:t xml:space="preserve">, </w:t>
        </w:r>
      </w:ins>
      <w:ins w:id="3276" w:author="Matthew Pipkin" w:date="2020-07-14T16:18:00Z">
        <w:r w:rsidRPr="00CE7400">
          <w:rPr>
            <w:bCs/>
            <w:highlight w:val="cyan"/>
            <w:rPrChange w:id="3277" w:author="Matthew Pipkin" w:date="2020-09-07T16:21:00Z">
              <w:rPr>
                <w:bCs/>
              </w:rPr>
            </w:rPrChange>
          </w:rPr>
          <w:t>although they</w:t>
        </w:r>
      </w:ins>
      <w:ins w:id="3278" w:author="Matthew Pipkin" w:date="2020-07-14T13:02:00Z">
        <w:r w:rsidR="00EA6AE2" w:rsidRPr="00CE7400">
          <w:rPr>
            <w:bCs/>
            <w:highlight w:val="cyan"/>
            <w:rPrChange w:id="3279" w:author="Matthew Pipkin" w:date="2020-09-07T16:21:00Z">
              <w:rPr>
                <w:bCs/>
              </w:rPr>
            </w:rPrChange>
          </w:rPr>
          <w:t xml:space="preserve"> were </w:t>
        </w:r>
      </w:ins>
      <w:ins w:id="3280" w:author="Matthew Pipkin" w:date="2020-07-14T13:09:00Z">
        <w:r w:rsidR="00CA160F" w:rsidRPr="00CE7400">
          <w:rPr>
            <w:bCs/>
            <w:highlight w:val="cyan"/>
            <w:rPrChange w:id="3281" w:author="Matthew Pipkin" w:date="2020-09-07T16:21:00Z">
              <w:rPr>
                <w:bCs/>
              </w:rPr>
            </w:rPrChange>
          </w:rPr>
          <w:t>unlikely predecessors of T</w:t>
        </w:r>
        <w:r w:rsidR="00CA160F" w:rsidRPr="00CE7400">
          <w:rPr>
            <w:bCs/>
            <w:highlight w:val="cyan"/>
            <w:vertAlign w:val="subscript"/>
            <w:rPrChange w:id="3282" w:author="Matthew Pipkin" w:date="2020-09-07T16:21:00Z">
              <w:rPr>
                <w:bCs/>
                <w:vertAlign w:val="subscript"/>
              </w:rPr>
            </w:rPrChange>
          </w:rPr>
          <w:t>EX</w:t>
        </w:r>
        <w:r w:rsidR="00CA160F" w:rsidRPr="00CE7400">
          <w:rPr>
            <w:bCs/>
            <w:highlight w:val="cyan"/>
            <w:rPrChange w:id="3283" w:author="Matthew Pipkin" w:date="2020-09-07T16:21:00Z">
              <w:rPr>
                <w:bCs/>
              </w:rPr>
            </w:rPrChange>
          </w:rPr>
          <w:t xml:space="preserve"> cells </w:t>
        </w:r>
      </w:ins>
      <w:ins w:id="3284" w:author="Matthew Pipkin" w:date="2020-07-14T13:10:00Z">
        <w:r w:rsidR="00CA160F" w:rsidRPr="00CE7400">
          <w:rPr>
            <w:bCs/>
            <w:highlight w:val="cyan"/>
            <w:rPrChange w:id="3285" w:author="Matthew Pipkin" w:date="2020-09-07T16:21:00Z">
              <w:rPr>
                <w:bCs/>
              </w:rPr>
            </w:rPrChange>
          </w:rPr>
          <w:t>because they</w:t>
        </w:r>
      </w:ins>
      <w:ins w:id="3286" w:author="Matthew Pipkin" w:date="2020-07-14T13:29:00Z">
        <w:r w:rsidR="00AE05A7" w:rsidRPr="00CE7400">
          <w:rPr>
            <w:bCs/>
            <w:highlight w:val="cyan"/>
            <w:rPrChange w:id="3287" w:author="Matthew Pipkin" w:date="2020-09-07T16:21:00Z">
              <w:rPr>
                <w:bCs/>
              </w:rPr>
            </w:rPrChange>
          </w:rPr>
          <w:t xml:space="preserve"> were not enriched with the T</w:t>
        </w:r>
        <w:r w:rsidR="00AE05A7" w:rsidRPr="00CE7400">
          <w:rPr>
            <w:bCs/>
            <w:highlight w:val="cyan"/>
            <w:vertAlign w:val="subscript"/>
            <w:rPrChange w:id="3288" w:author="Matthew Pipkin" w:date="2020-09-07T16:21:00Z">
              <w:rPr>
                <w:bCs/>
                <w:vertAlign w:val="subscript"/>
              </w:rPr>
            </w:rPrChange>
          </w:rPr>
          <w:t>EX</w:t>
        </w:r>
        <w:r w:rsidR="00AE05A7" w:rsidRPr="00CE7400">
          <w:rPr>
            <w:bCs/>
            <w:highlight w:val="cyan"/>
            <w:rPrChange w:id="3289" w:author="Matthew Pipkin" w:date="2020-09-07T16:21:00Z">
              <w:rPr>
                <w:bCs/>
              </w:rPr>
            </w:rPrChange>
          </w:rPr>
          <w:t>-specific signature</w:t>
        </w:r>
      </w:ins>
      <w:ins w:id="3290" w:author="Matthew Pipkin" w:date="2020-07-14T13:10:00Z">
        <w:r w:rsidR="00CA160F" w:rsidRPr="00CE7400">
          <w:rPr>
            <w:bCs/>
            <w:highlight w:val="cyan"/>
            <w:rPrChange w:id="3291" w:author="Matthew Pipkin" w:date="2020-09-07T16:21:00Z">
              <w:rPr>
                <w:bCs/>
              </w:rPr>
            </w:rPrChange>
          </w:rPr>
          <w:t xml:space="preserve"> </w:t>
        </w:r>
      </w:ins>
      <w:ins w:id="3292" w:author="Matthew Pipkin" w:date="2020-07-14T13:29:00Z">
        <w:r w:rsidR="00AE05A7" w:rsidRPr="00CE7400">
          <w:rPr>
            <w:bCs/>
            <w:highlight w:val="cyan"/>
            <w:rPrChange w:id="3293" w:author="Matthew Pipkin" w:date="2020-09-07T16:21:00Z">
              <w:rPr>
                <w:bCs/>
              </w:rPr>
            </w:rPrChange>
          </w:rPr>
          <w:t xml:space="preserve">and they </w:t>
        </w:r>
      </w:ins>
      <w:ins w:id="3294" w:author="Matthew Pipkin" w:date="2020-07-14T13:10:00Z">
        <w:r w:rsidR="00CA160F" w:rsidRPr="00CE7400">
          <w:rPr>
            <w:bCs/>
            <w:highlight w:val="cyan"/>
            <w:rPrChange w:id="3295" w:author="Matthew Pipkin" w:date="2020-09-07T16:21:00Z">
              <w:rPr>
                <w:bCs/>
              </w:rPr>
            </w:rPrChange>
          </w:rPr>
          <w:t>strongly</w:t>
        </w:r>
      </w:ins>
      <w:ins w:id="3296" w:author="Matthew Pipkin" w:date="2020-07-14T13:02:00Z">
        <w:r w:rsidR="00EA6AE2" w:rsidRPr="00CE7400">
          <w:rPr>
            <w:bCs/>
            <w:highlight w:val="cyan"/>
            <w:rPrChange w:id="3297" w:author="Matthew Pipkin" w:date="2020-09-07T16:21:00Z">
              <w:rPr>
                <w:bCs/>
              </w:rPr>
            </w:rPrChange>
          </w:rPr>
          <w:t xml:space="preserve"> </w:t>
        </w:r>
      </w:ins>
      <w:ins w:id="3298" w:author="Matthew Pipkin" w:date="2020-07-14T13:10:00Z">
        <w:r w:rsidR="00CA160F" w:rsidRPr="00CE7400">
          <w:rPr>
            <w:bCs/>
            <w:highlight w:val="cyan"/>
            <w:rPrChange w:id="3299" w:author="Matthew Pipkin" w:date="2020-09-07T16:21:00Z">
              <w:rPr>
                <w:bCs/>
              </w:rPr>
            </w:rPrChange>
          </w:rPr>
          <w:t xml:space="preserve">repressed genes </w:t>
        </w:r>
      </w:ins>
      <w:ins w:id="3300" w:author="Matthew Pipkin" w:date="2020-07-14T13:02:00Z">
        <w:r w:rsidR="00EA6AE2" w:rsidRPr="00CE7400">
          <w:rPr>
            <w:bCs/>
            <w:highlight w:val="cyan"/>
            <w:rPrChange w:id="3301" w:author="Matthew Pipkin" w:date="2020-09-07T16:21:00Z">
              <w:rPr>
                <w:bCs/>
              </w:rPr>
            </w:rPrChange>
          </w:rPr>
          <w:t xml:space="preserve">promoted by </w:t>
        </w:r>
      </w:ins>
      <w:ins w:id="3302" w:author="Matthew Pipkin" w:date="2020-07-14T13:10:00Z">
        <w:r w:rsidR="00CA160F" w:rsidRPr="00CE7400">
          <w:rPr>
            <w:bCs/>
            <w:highlight w:val="cyan"/>
            <w:rPrChange w:id="3303" w:author="Matthew Pipkin" w:date="2020-09-07T16:21:00Z">
              <w:rPr>
                <w:bCs/>
              </w:rPr>
            </w:rPrChange>
          </w:rPr>
          <w:t xml:space="preserve">both </w:t>
        </w:r>
      </w:ins>
      <w:ins w:id="3304" w:author="Matthew Pipkin" w:date="2020-07-14T13:02:00Z">
        <w:r w:rsidR="00EA6AE2" w:rsidRPr="00CE7400">
          <w:rPr>
            <w:bCs/>
            <w:highlight w:val="cyan"/>
            <w:rPrChange w:id="3305" w:author="Matthew Pipkin" w:date="2020-09-07T16:21:00Z">
              <w:rPr>
                <w:bCs/>
              </w:rPr>
            </w:rPrChange>
          </w:rPr>
          <w:t>TCF1 and Tox TFs</w:t>
        </w:r>
      </w:ins>
      <w:ins w:id="3306" w:author="Matthew Pipkin" w:date="2020-07-14T13:29:00Z">
        <w:r w:rsidR="00AE05A7" w:rsidRPr="00CE7400">
          <w:rPr>
            <w:bCs/>
            <w:highlight w:val="cyan"/>
            <w:rPrChange w:id="3307" w:author="Matthew Pipkin" w:date="2020-09-07T16:21:00Z">
              <w:rPr>
                <w:bCs/>
              </w:rPr>
            </w:rPrChange>
          </w:rPr>
          <w:t xml:space="preserve">, which </w:t>
        </w:r>
      </w:ins>
      <w:ins w:id="3308" w:author="Matthew Pipkin" w:date="2020-07-14T13:42:00Z">
        <w:r w:rsidR="00EC7459" w:rsidRPr="00CE7400">
          <w:rPr>
            <w:bCs/>
            <w:highlight w:val="cyan"/>
            <w:rPrChange w:id="3309" w:author="Matthew Pipkin" w:date="2020-09-07T16:21:00Z">
              <w:rPr>
                <w:bCs/>
              </w:rPr>
            </w:rPrChange>
          </w:rPr>
          <w:t xml:space="preserve">both </w:t>
        </w:r>
      </w:ins>
      <w:ins w:id="3310" w:author="Matthew Pipkin" w:date="2020-07-14T13:29:00Z">
        <w:r w:rsidR="00AE05A7" w:rsidRPr="00CE7400">
          <w:rPr>
            <w:bCs/>
            <w:highlight w:val="cyan"/>
            <w:rPrChange w:id="3311" w:author="Matthew Pipkin" w:date="2020-09-07T16:21:00Z">
              <w:rPr>
                <w:bCs/>
              </w:rPr>
            </w:rPrChange>
          </w:rPr>
          <w:t xml:space="preserve">promote </w:t>
        </w:r>
      </w:ins>
      <w:ins w:id="3312" w:author="Matthew Pipkin" w:date="2020-07-14T15:21:00Z">
        <w:r w:rsidR="00A44B21" w:rsidRPr="00CE7400">
          <w:rPr>
            <w:bCs/>
            <w:highlight w:val="cyan"/>
            <w:rPrChange w:id="3313" w:author="Matthew Pipkin" w:date="2020-09-07T16:21:00Z">
              <w:rPr>
                <w:bCs/>
              </w:rPr>
            </w:rPrChange>
          </w:rPr>
          <w:t>features of T</w:t>
        </w:r>
        <w:r w:rsidR="00A44B21" w:rsidRPr="00CE7400">
          <w:rPr>
            <w:bCs/>
            <w:highlight w:val="cyan"/>
            <w:vertAlign w:val="subscript"/>
            <w:rPrChange w:id="3314" w:author="Matthew Pipkin" w:date="2020-09-07T16:21:00Z">
              <w:rPr>
                <w:bCs/>
              </w:rPr>
            </w:rPrChange>
          </w:rPr>
          <w:t>EX</w:t>
        </w:r>
        <w:r w:rsidR="00A44B21" w:rsidRPr="00CE7400">
          <w:rPr>
            <w:bCs/>
            <w:highlight w:val="cyan"/>
            <w:rPrChange w:id="3315" w:author="Matthew Pipkin" w:date="2020-09-07T16:21:00Z">
              <w:rPr>
                <w:bCs/>
              </w:rPr>
            </w:rPrChange>
          </w:rPr>
          <w:t xml:space="preserve"> cells</w:t>
        </w:r>
      </w:ins>
      <w:ins w:id="3316" w:author="Matthew Pipkin" w:date="2020-07-14T13:04:00Z">
        <w:r w:rsidR="00EA6AE2" w:rsidRPr="00CE7400">
          <w:rPr>
            <w:bCs/>
            <w:highlight w:val="cyan"/>
            <w:rPrChange w:id="3317" w:author="Matthew Pipkin" w:date="2020-09-07T16:21:00Z">
              <w:rPr>
                <w:bCs/>
              </w:rPr>
            </w:rPrChange>
          </w:rPr>
          <w:t>.</w:t>
        </w:r>
      </w:ins>
      <w:ins w:id="3318" w:author="Matthew Pipkin" w:date="2020-07-14T13:13:00Z">
        <w:r w:rsidR="00CA160F" w:rsidRPr="00CE7400">
          <w:rPr>
            <w:bCs/>
            <w:highlight w:val="cyan"/>
            <w:rPrChange w:id="3319" w:author="Matthew Pipkin" w:date="2020-09-07T16:21:00Z">
              <w:rPr>
                <w:bCs/>
              </w:rPr>
            </w:rPrChange>
          </w:rPr>
          <w:t xml:space="preserve"> </w:t>
        </w:r>
      </w:ins>
      <w:ins w:id="3320" w:author="Matthew Pipkin" w:date="2020-07-14T13:19:00Z">
        <w:r w:rsidR="00BB0A32" w:rsidRPr="00CE7400">
          <w:rPr>
            <w:bCs/>
            <w:highlight w:val="cyan"/>
            <w:rPrChange w:id="3321" w:author="Matthew Pipkin" w:date="2020-09-07T16:21:00Z">
              <w:rPr>
                <w:bCs/>
              </w:rPr>
            </w:rPrChange>
          </w:rPr>
          <w:t>In contrast, c</w:t>
        </w:r>
      </w:ins>
      <w:ins w:id="3322" w:author="Matthew Pipkin" w:date="2020-07-14T13:12:00Z">
        <w:r w:rsidR="00CA160F" w:rsidRPr="00CE7400">
          <w:rPr>
            <w:bCs/>
            <w:highlight w:val="cyan"/>
            <w:rPrChange w:id="3323" w:author="Matthew Pipkin" w:date="2020-09-07T16:21:00Z">
              <w:rPr>
                <w:bCs/>
              </w:rPr>
            </w:rPrChange>
          </w:rPr>
          <w:t xml:space="preserve">ells </w:t>
        </w:r>
      </w:ins>
      <w:ins w:id="3324" w:author="Matthew Pipkin" w:date="2020-07-14T13:32:00Z">
        <w:r w:rsidR="00AE05A7" w:rsidRPr="00CE7400">
          <w:rPr>
            <w:bCs/>
            <w:highlight w:val="cyan"/>
            <w:rPrChange w:id="3325" w:author="Matthew Pipkin" w:date="2020-09-07T16:21:00Z">
              <w:rPr>
                <w:bCs/>
              </w:rPr>
            </w:rPrChange>
          </w:rPr>
          <w:t xml:space="preserve">in cluster P7 </w:t>
        </w:r>
      </w:ins>
      <w:ins w:id="3326" w:author="Matthew Pipkin" w:date="2020-07-14T13:12:00Z">
        <w:r w:rsidR="00CA160F" w:rsidRPr="00CE7400">
          <w:rPr>
            <w:bCs/>
            <w:highlight w:val="cyan"/>
            <w:rPrChange w:id="3327" w:author="Matthew Pipkin" w:date="2020-09-07T16:21:00Z">
              <w:rPr>
                <w:bCs/>
              </w:rPr>
            </w:rPrChange>
          </w:rPr>
          <w:t>from LCMV</w:t>
        </w:r>
        <w:r w:rsidR="00CA160F" w:rsidRPr="00CE7400">
          <w:rPr>
            <w:bCs/>
            <w:highlight w:val="cyan"/>
            <w:vertAlign w:val="subscript"/>
            <w:rPrChange w:id="3328" w:author="Matthew Pipkin" w:date="2020-09-07T16:21:00Z">
              <w:rPr>
                <w:bCs/>
                <w:vertAlign w:val="subscript"/>
              </w:rPr>
            </w:rPrChange>
          </w:rPr>
          <w:t>Cl13</w:t>
        </w:r>
        <w:r w:rsidR="00CA160F" w:rsidRPr="00CE7400">
          <w:rPr>
            <w:bCs/>
            <w:highlight w:val="cyan"/>
            <w:rPrChange w:id="3329" w:author="Matthew Pipkin" w:date="2020-09-07T16:21:00Z">
              <w:rPr>
                <w:bCs/>
              </w:rPr>
            </w:rPrChange>
          </w:rPr>
          <w:t xml:space="preserve">-infected </w:t>
        </w:r>
        <w:r w:rsidR="00CA160F" w:rsidRPr="00CE7400">
          <w:rPr>
            <w:bCs/>
            <w:highlight w:val="cyan"/>
            <w:rPrChange w:id="3330" w:author="Matthew Pipkin" w:date="2020-09-07T16:21:00Z">
              <w:rPr>
                <w:bCs/>
              </w:rPr>
            </w:rPrChange>
          </w:rPr>
          <w:lastRenderedPageBreak/>
          <w:t xml:space="preserve">hosts were </w:t>
        </w:r>
      </w:ins>
      <w:ins w:id="3331" w:author="Matthew Pipkin" w:date="2020-07-14T13:33:00Z">
        <w:r w:rsidR="003C4AD1" w:rsidRPr="00CE7400">
          <w:rPr>
            <w:bCs/>
            <w:highlight w:val="cyan"/>
            <w:rPrChange w:id="3332" w:author="Matthew Pipkin" w:date="2020-09-07T16:21:00Z">
              <w:rPr>
                <w:bCs/>
              </w:rPr>
            </w:rPrChange>
          </w:rPr>
          <w:t>clearly precursors of T</w:t>
        </w:r>
        <w:r w:rsidR="003C4AD1" w:rsidRPr="00CE7400">
          <w:rPr>
            <w:bCs/>
            <w:highlight w:val="cyan"/>
            <w:vertAlign w:val="subscript"/>
            <w:rPrChange w:id="3333" w:author="Matthew Pipkin" w:date="2020-09-07T16:21:00Z">
              <w:rPr>
                <w:bCs/>
              </w:rPr>
            </w:rPrChange>
          </w:rPr>
          <w:t>EX</w:t>
        </w:r>
      </w:ins>
      <w:ins w:id="3334" w:author="Matthew Pipkin" w:date="2020-07-14T15:23:00Z">
        <w:r w:rsidR="00A44B21" w:rsidRPr="00CE7400">
          <w:rPr>
            <w:bCs/>
            <w:highlight w:val="cyan"/>
            <w:vertAlign w:val="superscript"/>
            <w:rPrChange w:id="3335" w:author="Matthew Pipkin" w:date="2020-09-07T16:21:00Z">
              <w:rPr>
                <w:bCs/>
                <w:vertAlign w:val="subscript"/>
              </w:rPr>
            </w:rPrChange>
          </w:rPr>
          <w:t>prog2</w:t>
        </w:r>
      </w:ins>
      <w:ins w:id="3336" w:author="Matthew Pipkin" w:date="2020-07-14T13:33:00Z">
        <w:r w:rsidR="003C4AD1" w:rsidRPr="00CE7400">
          <w:rPr>
            <w:bCs/>
            <w:highlight w:val="cyan"/>
            <w:vertAlign w:val="subscript"/>
            <w:rPrChange w:id="3337" w:author="Matthew Pipkin" w:date="2020-09-07T16:21:00Z">
              <w:rPr>
                <w:bCs/>
              </w:rPr>
            </w:rPrChange>
          </w:rPr>
          <w:t xml:space="preserve"> </w:t>
        </w:r>
        <w:r w:rsidR="003C4AD1" w:rsidRPr="00CE7400">
          <w:rPr>
            <w:bCs/>
            <w:highlight w:val="cyan"/>
            <w:rPrChange w:id="3338" w:author="Matthew Pipkin" w:date="2020-09-07T16:21:00Z">
              <w:rPr>
                <w:bCs/>
              </w:rPr>
            </w:rPrChange>
          </w:rPr>
          <w:t>cells</w:t>
        </w:r>
      </w:ins>
      <w:ins w:id="3339" w:author="Matthew Pipkin" w:date="2020-07-14T15:23:00Z">
        <w:r w:rsidR="00A44B21" w:rsidRPr="00CE7400">
          <w:rPr>
            <w:bCs/>
            <w:highlight w:val="cyan"/>
            <w:rPrChange w:id="3340" w:author="Matthew Pipkin" w:date="2020-09-07T16:21:00Z">
              <w:rPr>
                <w:bCs/>
              </w:rPr>
            </w:rPrChange>
          </w:rPr>
          <w:t xml:space="preserve">. </w:t>
        </w:r>
      </w:ins>
      <w:ins w:id="3341" w:author="Matthew Pipkin" w:date="2020-07-14T15:24:00Z">
        <w:r w:rsidR="00A44B21" w:rsidRPr="00CE7400">
          <w:rPr>
            <w:bCs/>
            <w:highlight w:val="cyan"/>
            <w:rPrChange w:id="3342" w:author="Matthew Pipkin" w:date="2020-09-07T16:21:00Z">
              <w:rPr>
                <w:bCs/>
              </w:rPr>
            </w:rPrChange>
          </w:rPr>
          <w:t>G</w:t>
        </w:r>
      </w:ins>
      <w:ins w:id="3343" w:author="Matthew Pipkin" w:date="2020-07-14T14:28:00Z">
        <w:r w:rsidR="00BA7FD0" w:rsidRPr="00CE7400">
          <w:rPr>
            <w:bCs/>
            <w:highlight w:val="cyan"/>
            <w:rPrChange w:id="3344" w:author="Matthew Pipkin" w:date="2020-09-07T16:21:00Z">
              <w:rPr>
                <w:bCs/>
              </w:rPr>
            </w:rPrChange>
          </w:rPr>
          <w:t>ene</w:t>
        </w:r>
      </w:ins>
      <w:ins w:id="3345" w:author="Matthew Pipkin" w:date="2020-07-14T15:25:00Z">
        <w:r w:rsidR="00A44B21" w:rsidRPr="00CE7400">
          <w:rPr>
            <w:bCs/>
            <w:highlight w:val="cyan"/>
            <w:rPrChange w:id="3346" w:author="Matthew Pipkin" w:date="2020-09-07T16:21:00Z">
              <w:rPr>
                <w:bCs/>
              </w:rPr>
            </w:rPrChange>
          </w:rPr>
          <w:t>s</w:t>
        </w:r>
      </w:ins>
      <w:ins w:id="3347" w:author="Matthew Pipkin" w:date="2020-07-14T14:28:00Z">
        <w:r w:rsidR="00BA7FD0" w:rsidRPr="00CE7400">
          <w:rPr>
            <w:bCs/>
            <w:highlight w:val="cyan"/>
            <w:rPrChange w:id="3348" w:author="Matthew Pipkin" w:date="2020-09-07T16:21:00Z">
              <w:rPr>
                <w:bCs/>
              </w:rPr>
            </w:rPrChange>
          </w:rPr>
          <w:t xml:space="preserve"> </w:t>
        </w:r>
      </w:ins>
      <w:ins w:id="3349" w:author="Matthew Pipkin" w:date="2020-07-14T15:25:00Z">
        <w:r w:rsidR="00A44B21" w:rsidRPr="00CE7400">
          <w:rPr>
            <w:bCs/>
            <w:highlight w:val="cyan"/>
            <w:rPrChange w:id="3350" w:author="Matthew Pipkin" w:date="2020-09-07T16:21:00Z">
              <w:rPr>
                <w:bCs/>
              </w:rPr>
            </w:rPrChange>
          </w:rPr>
          <w:t>expressed</w:t>
        </w:r>
      </w:ins>
      <w:ins w:id="3351" w:author="Matthew Pipkin" w:date="2020-07-14T13:35:00Z">
        <w:r w:rsidR="00EC7459" w:rsidRPr="00CE7400">
          <w:rPr>
            <w:bCs/>
            <w:highlight w:val="cyan"/>
            <w:rPrChange w:id="3352" w:author="Matthew Pipkin" w:date="2020-09-07T16:21:00Z">
              <w:rPr>
                <w:bCs/>
              </w:rPr>
            </w:rPrChange>
          </w:rPr>
          <w:t xml:space="preserve"> </w:t>
        </w:r>
      </w:ins>
      <w:ins w:id="3353" w:author="Matthew Pipkin" w:date="2020-07-14T15:24:00Z">
        <w:r w:rsidR="00A44B21" w:rsidRPr="00CE7400">
          <w:rPr>
            <w:bCs/>
            <w:highlight w:val="cyan"/>
            <w:rPrChange w:id="3354" w:author="Matthew Pipkin" w:date="2020-09-07T16:21:00Z">
              <w:rPr>
                <w:bCs/>
              </w:rPr>
            </w:rPrChange>
          </w:rPr>
          <w:t xml:space="preserve">in </w:t>
        </w:r>
      </w:ins>
      <w:ins w:id="3355" w:author="Matthew Pipkin" w:date="2020-07-14T16:19:00Z">
        <w:r w:rsidRPr="00CE7400">
          <w:rPr>
            <w:bCs/>
            <w:highlight w:val="cyan"/>
            <w:rPrChange w:id="3356" w:author="Matthew Pipkin" w:date="2020-09-07T16:21:00Z">
              <w:rPr>
                <w:bCs/>
              </w:rPr>
            </w:rPrChange>
          </w:rPr>
          <w:t>th</w:t>
        </w:r>
      </w:ins>
      <w:ins w:id="3357" w:author="Matthew Pipkin" w:date="2020-07-14T16:20:00Z">
        <w:r w:rsidRPr="00CE7400">
          <w:rPr>
            <w:bCs/>
            <w:highlight w:val="cyan"/>
            <w:rPrChange w:id="3358" w:author="Matthew Pipkin" w:date="2020-09-07T16:21:00Z">
              <w:rPr>
                <w:bCs/>
              </w:rPr>
            </w:rPrChange>
          </w:rPr>
          <w:t>ese cells</w:t>
        </w:r>
      </w:ins>
      <w:ins w:id="3359" w:author="Matthew Pipkin" w:date="2020-07-14T15:24:00Z">
        <w:r w:rsidR="00A44B21" w:rsidRPr="00CE7400">
          <w:rPr>
            <w:bCs/>
            <w:highlight w:val="cyan"/>
            <w:rPrChange w:id="3360" w:author="Matthew Pipkin" w:date="2020-09-07T16:21:00Z">
              <w:rPr>
                <w:bCs/>
              </w:rPr>
            </w:rPrChange>
          </w:rPr>
          <w:t xml:space="preserve"> </w:t>
        </w:r>
      </w:ins>
      <w:ins w:id="3361" w:author="Matthew Pipkin" w:date="2020-07-14T15:25:00Z">
        <w:r w:rsidR="00A44B21" w:rsidRPr="00CE7400">
          <w:rPr>
            <w:bCs/>
            <w:highlight w:val="cyan"/>
            <w:rPrChange w:id="3362" w:author="Matthew Pipkin" w:date="2020-09-07T16:21:00Z">
              <w:rPr>
                <w:bCs/>
              </w:rPr>
            </w:rPrChange>
          </w:rPr>
          <w:t>were</w:t>
        </w:r>
      </w:ins>
      <w:ins w:id="3363" w:author="Matthew Pipkin" w:date="2020-07-14T14:28:00Z">
        <w:r w:rsidR="00BA7FD0" w:rsidRPr="00CE7400">
          <w:rPr>
            <w:bCs/>
            <w:highlight w:val="cyan"/>
            <w:rPrChange w:id="3364" w:author="Matthew Pipkin" w:date="2020-09-07T16:21:00Z">
              <w:rPr>
                <w:bCs/>
              </w:rPr>
            </w:rPrChange>
          </w:rPr>
          <w:t xml:space="preserve"> </w:t>
        </w:r>
      </w:ins>
      <w:ins w:id="3365" w:author="Matthew Pipkin" w:date="2020-07-14T13:12:00Z">
        <w:r w:rsidR="00CA160F" w:rsidRPr="00CE7400">
          <w:rPr>
            <w:bCs/>
            <w:highlight w:val="cyan"/>
            <w:rPrChange w:id="3366" w:author="Matthew Pipkin" w:date="2020-09-07T16:21:00Z">
              <w:rPr>
                <w:bCs/>
              </w:rPr>
            </w:rPrChange>
          </w:rPr>
          <w:t xml:space="preserve">positively enriched with </w:t>
        </w:r>
      </w:ins>
      <w:ins w:id="3367" w:author="Matthew Pipkin" w:date="2020-07-14T15:25:00Z">
        <w:r w:rsidR="00A44B21" w:rsidRPr="00CE7400">
          <w:rPr>
            <w:bCs/>
            <w:highlight w:val="cyan"/>
            <w:rPrChange w:id="3368" w:author="Matthew Pipkin" w:date="2020-09-07T16:21:00Z">
              <w:rPr>
                <w:bCs/>
              </w:rPr>
            </w:rPrChange>
          </w:rPr>
          <w:t>those</w:t>
        </w:r>
      </w:ins>
      <w:ins w:id="3369" w:author="Matthew Pipkin" w:date="2020-07-14T13:36:00Z">
        <w:r w:rsidR="00EC7459" w:rsidRPr="00CE7400">
          <w:rPr>
            <w:bCs/>
            <w:highlight w:val="cyan"/>
            <w:rPrChange w:id="3370" w:author="Matthew Pipkin" w:date="2020-09-07T16:21:00Z">
              <w:rPr>
                <w:bCs/>
              </w:rPr>
            </w:rPrChange>
          </w:rPr>
          <w:t xml:space="preserve"> </w:t>
        </w:r>
      </w:ins>
      <w:ins w:id="3371" w:author="Matthew Pipkin" w:date="2020-07-14T13:12:00Z">
        <w:r w:rsidR="00CA160F" w:rsidRPr="00CE7400">
          <w:rPr>
            <w:bCs/>
            <w:highlight w:val="cyan"/>
            <w:rPrChange w:id="3372" w:author="Matthew Pipkin" w:date="2020-09-07T16:21:00Z">
              <w:rPr>
                <w:bCs/>
              </w:rPr>
            </w:rPrChange>
          </w:rPr>
          <w:t xml:space="preserve">upregulated in </w:t>
        </w:r>
      </w:ins>
      <w:ins w:id="3373" w:author="Matthew Pipkin" w:date="2020-07-14T13:38:00Z">
        <w:r w:rsidR="00EC7459" w:rsidRPr="00CE7400">
          <w:rPr>
            <w:bCs/>
            <w:highlight w:val="cyan"/>
            <w:rPrChange w:id="3374" w:author="Matthew Pipkin" w:date="2020-09-07T16:21:00Z">
              <w:rPr>
                <w:bCs/>
              </w:rPr>
            </w:rPrChange>
          </w:rPr>
          <w:t>the</w:t>
        </w:r>
      </w:ins>
      <w:ins w:id="3375" w:author="Matthew Pipkin" w:date="2020-07-14T13:12:00Z">
        <w:r w:rsidR="00CA160F" w:rsidRPr="00CE7400">
          <w:rPr>
            <w:bCs/>
            <w:highlight w:val="cyan"/>
            <w:rPrChange w:id="3376" w:author="Matthew Pipkin" w:date="2020-09-07T16:21:00Z">
              <w:rPr>
                <w:bCs/>
              </w:rPr>
            </w:rPrChange>
          </w:rPr>
          <w:t xml:space="preserve"> T</w:t>
        </w:r>
        <w:r w:rsidR="00CA160F" w:rsidRPr="00CE7400">
          <w:rPr>
            <w:bCs/>
            <w:highlight w:val="cyan"/>
            <w:vertAlign w:val="subscript"/>
            <w:rPrChange w:id="3377" w:author="Matthew Pipkin" w:date="2020-09-07T16:21:00Z">
              <w:rPr>
                <w:bCs/>
                <w:vertAlign w:val="subscript"/>
              </w:rPr>
            </w:rPrChange>
          </w:rPr>
          <w:t>EX</w:t>
        </w:r>
        <w:r w:rsidR="00CA160F" w:rsidRPr="00CE7400">
          <w:rPr>
            <w:bCs/>
            <w:highlight w:val="cyan"/>
            <w:vertAlign w:val="superscript"/>
            <w:rPrChange w:id="3378" w:author="Matthew Pipkin" w:date="2020-09-07T16:21:00Z">
              <w:rPr>
                <w:bCs/>
                <w:vertAlign w:val="superscript"/>
              </w:rPr>
            </w:rPrChange>
          </w:rPr>
          <w:t>prog2</w:t>
        </w:r>
        <w:r w:rsidR="00CA160F" w:rsidRPr="00CE7400">
          <w:rPr>
            <w:bCs/>
            <w:highlight w:val="cyan"/>
            <w:rPrChange w:id="3379" w:author="Matthew Pipkin" w:date="2020-09-07T16:21:00Z">
              <w:rPr>
                <w:bCs/>
              </w:rPr>
            </w:rPrChange>
          </w:rPr>
          <w:t xml:space="preserve"> and T</w:t>
        </w:r>
        <w:r w:rsidR="00CA160F" w:rsidRPr="00CE7400">
          <w:rPr>
            <w:bCs/>
            <w:highlight w:val="cyan"/>
            <w:vertAlign w:val="subscript"/>
            <w:rPrChange w:id="3380" w:author="Matthew Pipkin" w:date="2020-09-07T16:21:00Z">
              <w:rPr>
                <w:bCs/>
                <w:vertAlign w:val="subscript"/>
              </w:rPr>
            </w:rPrChange>
          </w:rPr>
          <w:t>EX</w:t>
        </w:r>
      </w:ins>
      <w:ins w:id="3381" w:author="Matthew Pipkin" w:date="2020-07-14T13:38:00Z">
        <w:r w:rsidR="00EC7459" w:rsidRPr="00CE7400">
          <w:rPr>
            <w:bCs/>
            <w:highlight w:val="cyan"/>
            <w:rPrChange w:id="3382" w:author="Matthew Pipkin" w:date="2020-09-07T16:21:00Z">
              <w:rPr>
                <w:bCs/>
              </w:rPr>
            </w:rPrChange>
          </w:rPr>
          <w:t xml:space="preserve"> cell </w:t>
        </w:r>
      </w:ins>
      <w:ins w:id="3383" w:author="Matthew Pipkin" w:date="2020-07-14T13:12:00Z">
        <w:r w:rsidR="00CA160F" w:rsidRPr="00CE7400">
          <w:rPr>
            <w:bCs/>
            <w:highlight w:val="cyan"/>
            <w:rPrChange w:id="3384" w:author="Matthew Pipkin" w:date="2020-09-07T16:21:00Z">
              <w:rPr>
                <w:bCs/>
              </w:rPr>
            </w:rPrChange>
          </w:rPr>
          <w:t>specific signatures</w:t>
        </w:r>
      </w:ins>
      <w:ins w:id="3385" w:author="Matthew Pipkin" w:date="2020-07-14T16:20:00Z">
        <w:r w:rsidRPr="00CE7400">
          <w:rPr>
            <w:bCs/>
            <w:highlight w:val="cyan"/>
            <w:rPrChange w:id="3386" w:author="Matthew Pipkin" w:date="2020-09-07T16:21:00Z">
              <w:rPr>
                <w:bCs/>
              </w:rPr>
            </w:rPrChange>
          </w:rPr>
          <w:t>, and concomittantly</w:t>
        </w:r>
      </w:ins>
      <w:ins w:id="3387" w:author="Matthew Pipkin" w:date="2020-07-14T15:26:00Z">
        <w:r w:rsidR="00A44B21" w:rsidRPr="00CE7400">
          <w:rPr>
            <w:bCs/>
            <w:highlight w:val="cyan"/>
            <w:rPrChange w:id="3388" w:author="Matthew Pipkin" w:date="2020-09-07T16:21:00Z">
              <w:rPr>
                <w:bCs/>
              </w:rPr>
            </w:rPrChange>
          </w:rPr>
          <w:t xml:space="preserve"> </w:t>
        </w:r>
      </w:ins>
      <w:ins w:id="3389" w:author="Matthew Pipkin" w:date="2020-07-14T16:20:00Z">
        <w:r w:rsidRPr="00CE7400">
          <w:rPr>
            <w:bCs/>
            <w:highlight w:val="cyan"/>
            <w:rPrChange w:id="3390" w:author="Matthew Pipkin" w:date="2020-09-07T16:21:00Z">
              <w:rPr>
                <w:bCs/>
              </w:rPr>
            </w:rPrChange>
          </w:rPr>
          <w:t xml:space="preserve">had </w:t>
        </w:r>
      </w:ins>
      <w:ins w:id="3391" w:author="Matthew Pipkin" w:date="2020-07-14T13:12:00Z">
        <w:r w:rsidR="00CA160F" w:rsidRPr="00CE7400">
          <w:rPr>
            <w:bCs/>
            <w:highlight w:val="cyan"/>
            <w:rPrChange w:id="3392" w:author="Matthew Pipkin" w:date="2020-09-07T16:21:00Z">
              <w:rPr>
                <w:bCs/>
              </w:rPr>
            </w:rPrChange>
          </w:rPr>
          <w:t xml:space="preserve">downregulated </w:t>
        </w:r>
      </w:ins>
      <w:ins w:id="3393" w:author="Matthew Pipkin" w:date="2020-07-14T15:21:00Z">
        <w:r w:rsidR="00A44B21" w:rsidRPr="00CE7400">
          <w:rPr>
            <w:bCs/>
            <w:highlight w:val="cyan"/>
            <w:rPrChange w:id="3394" w:author="Matthew Pipkin" w:date="2020-09-07T16:21:00Z">
              <w:rPr>
                <w:bCs/>
              </w:rPr>
            </w:rPrChange>
          </w:rPr>
          <w:t xml:space="preserve">genes expressed </w:t>
        </w:r>
      </w:ins>
      <w:ins w:id="3395" w:author="Matthew Pipkin" w:date="2020-07-14T13:12:00Z">
        <w:r w:rsidR="00CA160F" w:rsidRPr="00CE7400">
          <w:rPr>
            <w:bCs/>
            <w:highlight w:val="cyan"/>
            <w:rPrChange w:id="3396" w:author="Matthew Pipkin" w:date="2020-09-07T16:21:00Z">
              <w:rPr>
                <w:bCs/>
              </w:rPr>
            </w:rPrChange>
          </w:rPr>
          <w:t>in the core T</w:t>
        </w:r>
        <w:r w:rsidR="00CA160F" w:rsidRPr="00CE7400">
          <w:rPr>
            <w:bCs/>
            <w:highlight w:val="cyan"/>
            <w:vertAlign w:val="subscript"/>
            <w:rPrChange w:id="3397" w:author="Matthew Pipkin" w:date="2020-09-07T16:21:00Z">
              <w:rPr>
                <w:bCs/>
                <w:vertAlign w:val="subscript"/>
              </w:rPr>
            </w:rPrChange>
          </w:rPr>
          <w:t>CIRC</w:t>
        </w:r>
        <w:r w:rsidR="00CA160F" w:rsidRPr="00CE7400">
          <w:rPr>
            <w:bCs/>
            <w:highlight w:val="cyan"/>
            <w:rPrChange w:id="3398" w:author="Matthew Pipkin" w:date="2020-09-07T16:21:00Z">
              <w:rPr>
                <w:bCs/>
              </w:rPr>
            </w:rPrChange>
          </w:rPr>
          <w:t xml:space="preserve"> and T</w:t>
        </w:r>
        <w:r w:rsidR="00CA160F" w:rsidRPr="00CE7400">
          <w:rPr>
            <w:bCs/>
            <w:highlight w:val="cyan"/>
            <w:vertAlign w:val="subscript"/>
            <w:rPrChange w:id="3399" w:author="Matthew Pipkin" w:date="2020-09-07T16:21:00Z">
              <w:rPr>
                <w:bCs/>
                <w:vertAlign w:val="subscript"/>
              </w:rPr>
            </w:rPrChange>
          </w:rPr>
          <w:t>MEM</w:t>
        </w:r>
        <w:r w:rsidR="00CA160F" w:rsidRPr="00CE7400">
          <w:rPr>
            <w:bCs/>
            <w:highlight w:val="cyan"/>
            <w:rPrChange w:id="3400" w:author="Matthew Pipkin" w:date="2020-09-07T16:21:00Z">
              <w:rPr>
                <w:bCs/>
              </w:rPr>
            </w:rPrChange>
          </w:rPr>
          <w:t>-specific signatures.</w:t>
        </w:r>
      </w:ins>
      <w:ins w:id="3401" w:author="Matthew Pipkin" w:date="2020-07-14T14:29:00Z">
        <w:r w:rsidR="00BA7FD0" w:rsidRPr="00CE7400">
          <w:rPr>
            <w:bCs/>
            <w:highlight w:val="cyan"/>
            <w:rPrChange w:id="3402" w:author="Matthew Pipkin" w:date="2020-09-07T16:21:00Z">
              <w:rPr>
                <w:bCs/>
              </w:rPr>
            </w:rPrChange>
          </w:rPr>
          <w:t xml:space="preserve"> </w:t>
        </w:r>
      </w:ins>
      <w:ins w:id="3403" w:author="Matthew Pipkin" w:date="2020-07-14T16:20:00Z">
        <w:r w:rsidRPr="00CE7400">
          <w:rPr>
            <w:bCs/>
            <w:highlight w:val="cyan"/>
            <w:rPrChange w:id="3404" w:author="Matthew Pipkin" w:date="2020-09-07T16:21:00Z">
              <w:rPr>
                <w:bCs/>
              </w:rPr>
            </w:rPrChange>
          </w:rPr>
          <w:t>Subsequently, cells in</w:t>
        </w:r>
      </w:ins>
      <w:ins w:id="3405" w:author="Matthew Pipkin" w:date="2020-07-14T15:03:00Z">
        <w:r w:rsidR="00DC25E4" w:rsidRPr="00CE7400">
          <w:rPr>
            <w:bCs/>
            <w:highlight w:val="cyan"/>
            <w:rPrChange w:id="3406" w:author="Matthew Pipkin" w:date="2020-09-07T16:21:00Z">
              <w:rPr>
                <w:bCs/>
              </w:rPr>
            </w:rPrChange>
          </w:rPr>
          <w:t xml:space="preserve"> cluster P8 </w:t>
        </w:r>
      </w:ins>
      <w:ins w:id="3407" w:author="Matthew Pipkin" w:date="2020-07-14T15:04:00Z">
        <w:r w:rsidR="00DC25E4" w:rsidRPr="00CE7400">
          <w:rPr>
            <w:bCs/>
            <w:highlight w:val="cyan"/>
            <w:rPrChange w:id="3408" w:author="Matthew Pipkin" w:date="2020-09-07T16:21:00Z">
              <w:rPr>
                <w:bCs/>
              </w:rPr>
            </w:rPrChange>
          </w:rPr>
          <w:t>more strongly expressed genes upregulated in the T</w:t>
        </w:r>
        <w:r w:rsidR="00DC25E4" w:rsidRPr="00CE7400">
          <w:rPr>
            <w:bCs/>
            <w:highlight w:val="cyan"/>
            <w:vertAlign w:val="subscript"/>
            <w:rPrChange w:id="3409" w:author="Matthew Pipkin" w:date="2020-09-07T16:21:00Z">
              <w:rPr>
                <w:bCs/>
              </w:rPr>
            </w:rPrChange>
          </w:rPr>
          <w:t>EX</w:t>
        </w:r>
        <w:r w:rsidR="00DC25E4" w:rsidRPr="00CE7400">
          <w:rPr>
            <w:bCs/>
            <w:highlight w:val="cyan"/>
            <w:vertAlign w:val="superscript"/>
            <w:rPrChange w:id="3410" w:author="Matthew Pipkin" w:date="2020-09-07T16:21:00Z">
              <w:rPr>
                <w:bCs/>
              </w:rPr>
            </w:rPrChange>
          </w:rPr>
          <w:t>prog2</w:t>
        </w:r>
        <w:r w:rsidR="00DC25E4" w:rsidRPr="00CE7400">
          <w:rPr>
            <w:bCs/>
            <w:highlight w:val="cyan"/>
            <w:rPrChange w:id="3411" w:author="Matthew Pipkin" w:date="2020-09-07T16:21:00Z">
              <w:rPr>
                <w:bCs/>
              </w:rPr>
            </w:rPrChange>
          </w:rPr>
          <w:t xml:space="preserve"> and T</w:t>
        </w:r>
        <w:r w:rsidR="00DC25E4" w:rsidRPr="00CE7400">
          <w:rPr>
            <w:bCs/>
            <w:highlight w:val="cyan"/>
            <w:vertAlign w:val="subscript"/>
            <w:rPrChange w:id="3412" w:author="Matthew Pipkin" w:date="2020-09-07T16:21:00Z">
              <w:rPr>
                <w:bCs/>
              </w:rPr>
            </w:rPrChange>
          </w:rPr>
          <w:t>EX</w:t>
        </w:r>
        <w:r w:rsidR="00DC25E4" w:rsidRPr="00CE7400">
          <w:rPr>
            <w:bCs/>
            <w:highlight w:val="cyan"/>
            <w:rPrChange w:id="3413" w:author="Matthew Pipkin" w:date="2020-09-07T16:21:00Z">
              <w:rPr>
                <w:bCs/>
              </w:rPr>
            </w:rPrChange>
          </w:rPr>
          <w:t>-specific signatures</w:t>
        </w:r>
      </w:ins>
      <w:ins w:id="3414" w:author="Matthew Pipkin" w:date="2020-07-14T16:21:00Z">
        <w:r w:rsidRPr="00CE7400">
          <w:rPr>
            <w:bCs/>
            <w:highlight w:val="cyan"/>
            <w:rPrChange w:id="3415" w:author="Matthew Pipkin" w:date="2020-09-07T16:21:00Z">
              <w:rPr>
                <w:bCs/>
              </w:rPr>
            </w:rPrChange>
          </w:rPr>
          <w:t xml:space="preserve"> compared to those in P7</w:t>
        </w:r>
      </w:ins>
      <w:ins w:id="3416" w:author="Matthew Pipkin" w:date="2020-07-14T15:04:00Z">
        <w:r w:rsidR="00DC25E4" w:rsidRPr="00CE7400">
          <w:rPr>
            <w:bCs/>
            <w:highlight w:val="cyan"/>
            <w:rPrChange w:id="3417" w:author="Matthew Pipkin" w:date="2020-09-07T16:21:00Z">
              <w:rPr>
                <w:bCs/>
              </w:rPr>
            </w:rPrChange>
          </w:rPr>
          <w:t xml:space="preserve">, </w:t>
        </w:r>
      </w:ins>
      <w:ins w:id="3418" w:author="Matthew Pipkin" w:date="2020-07-14T15:05:00Z">
        <w:r w:rsidR="00DC25E4" w:rsidRPr="00CE7400">
          <w:rPr>
            <w:bCs/>
            <w:highlight w:val="cyan"/>
            <w:rPrChange w:id="3419" w:author="Matthew Pipkin" w:date="2020-09-07T16:21:00Z">
              <w:rPr>
                <w:bCs/>
              </w:rPr>
            </w:rPrChange>
          </w:rPr>
          <w:t xml:space="preserve">but </w:t>
        </w:r>
      </w:ins>
      <w:ins w:id="3420" w:author="Matthew Pipkin" w:date="2020-07-14T16:21:00Z">
        <w:r w:rsidRPr="00CE7400">
          <w:rPr>
            <w:bCs/>
            <w:highlight w:val="cyan"/>
            <w:rPrChange w:id="3421" w:author="Matthew Pipkin" w:date="2020-09-07T16:21:00Z">
              <w:rPr>
                <w:bCs/>
              </w:rPr>
            </w:rPrChange>
          </w:rPr>
          <w:t xml:space="preserve">they </w:t>
        </w:r>
      </w:ins>
      <w:ins w:id="3422" w:author="Matthew Pipkin" w:date="2020-07-14T15:05:00Z">
        <w:r w:rsidR="00DC25E4" w:rsidRPr="00CE7400">
          <w:rPr>
            <w:bCs/>
            <w:highlight w:val="cyan"/>
            <w:rPrChange w:id="3423" w:author="Matthew Pipkin" w:date="2020-09-07T16:21:00Z">
              <w:rPr>
                <w:bCs/>
              </w:rPr>
            </w:rPrChange>
          </w:rPr>
          <w:t xml:space="preserve">did not </w:t>
        </w:r>
      </w:ins>
      <w:ins w:id="3424" w:author="Matthew Pipkin" w:date="2020-07-14T15:32:00Z">
        <w:r w:rsidR="00A935EF" w:rsidRPr="00CE7400">
          <w:rPr>
            <w:bCs/>
            <w:highlight w:val="cyan"/>
            <w:rPrChange w:id="3425" w:author="Matthew Pipkin" w:date="2020-09-07T16:21:00Z">
              <w:rPr>
                <w:bCs/>
              </w:rPr>
            </w:rPrChange>
          </w:rPr>
          <w:t>induce</w:t>
        </w:r>
      </w:ins>
      <w:ins w:id="3426" w:author="Matthew Pipkin" w:date="2020-07-14T15:05:00Z">
        <w:r w:rsidR="00DC25E4" w:rsidRPr="00CE7400">
          <w:rPr>
            <w:bCs/>
            <w:highlight w:val="cyan"/>
            <w:rPrChange w:id="3427" w:author="Matthew Pipkin" w:date="2020-09-07T16:21:00Z">
              <w:rPr>
                <w:bCs/>
              </w:rPr>
            </w:rPrChange>
          </w:rPr>
          <w:t xml:space="preserve"> gene expression characteristic of </w:t>
        </w:r>
      </w:ins>
      <w:ins w:id="3428" w:author="Matthew Pipkin" w:date="2020-07-14T15:32:00Z">
        <w:r w:rsidR="00A935EF" w:rsidRPr="00CE7400">
          <w:rPr>
            <w:bCs/>
            <w:highlight w:val="cyan"/>
            <w:rPrChange w:id="3429" w:author="Matthew Pipkin" w:date="2020-09-07T16:21:00Z">
              <w:rPr>
                <w:bCs/>
              </w:rPr>
            </w:rPrChange>
          </w:rPr>
          <w:t>T</w:t>
        </w:r>
        <w:r w:rsidR="00A935EF" w:rsidRPr="00CE7400">
          <w:rPr>
            <w:bCs/>
            <w:highlight w:val="cyan"/>
            <w:vertAlign w:val="subscript"/>
            <w:rPrChange w:id="3430" w:author="Matthew Pipkin" w:date="2020-09-07T16:21:00Z">
              <w:rPr>
                <w:bCs/>
                <w:vertAlign w:val="subscript"/>
              </w:rPr>
            </w:rPrChange>
          </w:rPr>
          <w:t>STEM</w:t>
        </w:r>
        <w:r w:rsidR="00A935EF" w:rsidRPr="00CE7400">
          <w:rPr>
            <w:bCs/>
            <w:highlight w:val="cyan"/>
            <w:rPrChange w:id="3431" w:author="Matthew Pipkin" w:date="2020-09-07T16:21:00Z">
              <w:rPr>
                <w:bCs/>
              </w:rPr>
            </w:rPrChange>
          </w:rPr>
          <w:t>-like, T</w:t>
        </w:r>
        <w:r w:rsidR="00A935EF" w:rsidRPr="00CE7400">
          <w:rPr>
            <w:bCs/>
            <w:highlight w:val="cyan"/>
            <w:vertAlign w:val="subscript"/>
            <w:rPrChange w:id="3432" w:author="Matthew Pipkin" w:date="2020-09-07T16:21:00Z">
              <w:rPr>
                <w:bCs/>
                <w:vertAlign w:val="subscript"/>
              </w:rPr>
            </w:rPrChange>
          </w:rPr>
          <w:t>EX</w:t>
        </w:r>
        <w:r w:rsidR="00A935EF" w:rsidRPr="00CE7400">
          <w:rPr>
            <w:bCs/>
            <w:highlight w:val="cyan"/>
            <w:vertAlign w:val="superscript"/>
            <w:rPrChange w:id="3433" w:author="Matthew Pipkin" w:date="2020-09-07T16:21:00Z">
              <w:rPr>
                <w:bCs/>
                <w:vertAlign w:val="superscript"/>
              </w:rPr>
            </w:rPrChange>
          </w:rPr>
          <w:t>prog1</w:t>
        </w:r>
      </w:ins>
      <w:ins w:id="3434" w:author="Matthew Pipkin" w:date="2020-07-14T15:33:00Z">
        <w:r w:rsidR="00A935EF" w:rsidRPr="00CE7400">
          <w:rPr>
            <w:bCs/>
            <w:highlight w:val="cyan"/>
            <w:rPrChange w:id="3435" w:author="Matthew Pipkin" w:date="2020-09-07T16:21:00Z">
              <w:rPr>
                <w:bCs/>
              </w:rPr>
            </w:rPrChange>
          </w:rPr>
          <w:t xml:space="preserve">, </w:t>
        </w:r>
      </w:ins>
      <w:ins w:id="3436" w:author="Matthew Pipkin" w:date="2020-07-14T15:05:00Z">
        <w:r w:rsidR="00DC25E4" w:rsidRPr="00CE7400">
          <w:rPr>
            <w:bCs/>
            <w:highlight w:val="cyan"/>
            <w:rPrChange w:id="3437" w:author="Matthew Pipkin" w:date="2020-09-07T16:21:00Z">
              <w:rPr>
                <w:bCs/>
              </w:rPr>
            </w:rPrChange>
          </w:rPr>
          <w:t>T</w:t>
        </w:r>
        <w:r w:rsidR="00DC25E4" w:rsidRPr="00CE7400">
          <w:rPr>
            <w:bCs/>
            <w:highlight w:val="cyan"/>
            <w:vertAlign w:val="subscript"/>
            <w:rPrChange w:id="3438" w:author="Matthew Pipkin" w:date="2020-09-07T16:21:00Z">
              <w:rPr>
                <w:bCs/>
              </w:rPr>
            </w:rPrChange>
          </w:rPr>
          <w:t>EX</w:t>
        </w:r>
        <w:r w:rsidR="00DC25E4" w:rsidRPr="00CE7400">
          <w:rPr>
            <w:bCs/>
            <w:highlight w:val="cyan"/>
            <w:vertAlign w:val="superscript"/>
            <w:rPrChange w:id="3439" w:author="Matthew Pipkin" w:date="2020-09-07T16:21:00Z">
              <w:rPr>
                <w:bCs/>
              </w:rPr>
            </w:rPrChange>
          </w:rPr>
          <w:t>int</w:t>
        </w:r>
        <w:r w:rsidR="00DC25E4" w:rsidRPr="00CE7400">
          <w:rPr>
            <w:bCs/>
            <w:highlight w:val="cyan"/>
            <w:rPrChange w:id="3440" w:author="Matthew Pipkin" w:date="2020-09-07T16:21:00Z">
              <w:rPr>
                <w:bCs/>
              </w:rPr>
            </w:rPrChange>
          </w:rPr>
          <w:t xml:space="preserve"> </w:t>
        </w:r>
      </w:ins>
      <w:ins w:id="3441" w:author="Matthew Pipkin" w:date="2020-07-14T15:33:00Z">
        <w:r w:rsidR="00A935EF" w:rsidRPr="00CE7400">
          <w:rPr>
            <w:bCs/>
            <w:highlight w:val="cyan"/>
            <w:rPrChange w:id="3442" w:author="Matthew Pipkin" w:date="2020-09-07T16:21:00Z">
              <w:rPr>
                <w:bCs/>
              </w:rPr>
            </w:rPrChange>
          </w:rPr>
          <w:t xml:space="preserve">or </w:t>
        </w:r>
      </w:ins>
      <w:ins w:id="3443" w:author="Matthew Pipkin" w:date="2020-07-14T15:05:00Z">
        <w:r w:rsidR="00DC25E4" w:rsidRPr="00CE7400">
          <w:rPr>
            <w:bCs/>
            <w:highlight w:val="cyan"/>
            <w:rPrChange w:id="3444" w:author="Matthew Pipkin" w:date="2020-09-07T16:21:00Z">
              <w:rPr>
                <w:bCs/>
              </w:rPr>
            </w:rPrChange>
          </w:rPr>
          <w:t>T</w:t>
        </w:r>
        <w:r w:rsidR="00DC25E4" w:rsidRPr="00CE7400">
          <w:rPr>
            <w:bCs/>
            <w:highlight w:val="cyan"/>
            <w:vertAlign w:val="subscript"/>
            <w:rPrChange w:id="3445" w:author="Matthew Pipkin" w:date="2020-09-07T16:21:00Z">
              <w:rPr>
                <w:bCs/>
              </w:rPr>
            </w:rPrChange>
          </w:rPr>
          <w:t>EX</w:t>
        </w:r>
        <w:r w:rsidR="00DC25E4" w:rsidRPr="00CE7400">
          <w:rPr>
            <w:bCs/>
            <w:highlight w:val="cyan"/>
            <w:vertAlign w:val="superscript"/>
            <w:rPrChange w:id="3446" w:author="Matthew Pipkin" w:date="2020-09-07T16:21:00Z">
              <w:rPr>
                <w:bCs/>
              </w:rPr>
            </w:rPrChange>
          </w:rPr>
          <w:t>ter</w:t>
        </w:r>
      </w:ins>
      <w:ins w:id="3447" w:author="Matthew Pipkin" w:date="2020-07-14T15:06:00Z">
        <w:r w:rsidR="00DC25E4" w:rsidRPr="00CE7400">
          <w:rPr>
            <w:bCs/>
            <w:highlight w:val="cyan"/>
            <w:vertAlign w:val="superscript"/>
            <w:rPrChange w:id="3448" w:author="Matthew Pipkin" w:date="2020-09-07T16:21:00Z">
              <w:rPr>
                <w:bCs/>
              </w:rPr>
            </w:rPrChange>
          </w:rPr>
          <w:t>m</w:t>
        </w:r>
      </w:ins>
      <w:ins w:id="3449" w:author="Matthew Pipkin" w:date="2020-07-14T15:31:00Z">
        <w:r w:rsidR="00A935EF" w:rsidRPr="00CE7400">
          <w:rPr>
            <w:bCs/>
            <w:highlight w:val="cyan"/>
            <w:vertAlign w:val="superscript"/>
            <w:rPrChange w:id="3450" w:author="Matthew Pipkin" w:date="2020-09-07T16:21:00Z">
              <w:rPr>
                <w:bCs/>
                <w:vertAlign w:val="superscript"/>
              </w:rPr>
            </w:rPrChange>
          </w:rPr>
          <w:t xml:space="preserve"> </w:t>
        </w:r>
        <w:r w:rsidR="00A935EF" w:rsidRPr="00CE7400">
          <w:rPr>
            <w:bCs/>
            <w:highlight w:val="cyan"/>
            <w:rPrChange w:id="3451" w:author="Matthew Pipkin" w:date="2020-09-07T16:21:00Z">
              <w:rPr>
                <w:bCs/>
              </w:rPr>
            </w:rPrChange>
          </w:rPr>
          <w:t>signatures</w:t>
        </w:r>
      </w:ins>
      <w:ins w:id="3452" w:author="Matthew Pipkin" w:date="2020-07-14T15:30:00Z">
        <w:r w:rsidR="00E561E1" w:rsidRPr="00CE7400">
          <w:rPr>
            <w:bCs/>
            <w:highlight w:val="cyan"/>
            <w:rPrChange w:id="3453" w:author="Matthew Pipkin" w:date="2020-09-07T16:21:00Z">
              <w:rPr>
                <w:bCs/>
              </w:rPr>
            </w:rPrChange>
          </w:rPr>
          <w:t>.</w:t>
        </w:r>
      </w:ins>
      <w:ins w:id="3454" w:author="Matthew Pipkin" w:date="2020-07-14T15:33:00Z">
        <w:r w:rsidR="00A935EF" w:rsidRPr="00CE7400">
          <w:rPr>
            <w:bCs/>
            <w:highlight w:val="cyan"/>
            <w:rPrChange w:id="3455" w:author="Matthew Pipkin" w:date="2020-09-07T16:21:00Z">
              <w:rPr>
                <w:bCs/>
              </w:rPr>
            </w:rPrChange>
          </w:rPr>
          <w:t xml:space="preserve"> </w:t>
        </w:r>
      </w:ins>
      <w:del w:id="3456" w:author="Matthew Pipkin" w:date="2020-07-13T18:27:00Z">
        <w:r w:rsidR="00F76529" w:rsidRPr="00CE7400" w:rsidDel="001D0BC0">
          <w:rPr>
            <w:bCs/>
            <w:highlight w:val="cyan"/>
            <w:rPrChange w:id="3457" w:author="Matthew Pipkin" w:date="2020-09-07T16:21:00Z">
              <w:rPr>
                <w:bCs/>
              </w:rPr>
            </w:rPrChange>
          </w:rPr>
          <w:delText>C</w:delText>
        </w:r>
      </w:del>
      <w:del w:id="3458" w:author="Matthew Pipkin" w:date="2020-07-14T12:27:00Z">
        <w:r w:rsidR="00473363" w:rsidRPr="00CE7400" w:rsidDel="002F029A">
          <w:rPr>
            <w:bCs/>
            <w:highlight w:val="cyan"/>
            <w:rPrChange w:id="3459" w:author="Matthew Pipkin" w:date="2020-09-07T16:21:00Z">
              <w:rPr>
                <w:bCs/>
              </w:rPr>
            </w:rPrChange>
          </w:rPr>
          <w:delText xml:space="preserve">ells </w:delText>
        </w:r>
      </w:del>
      <w:del w:id="3460" w:author="Matthew Pipkin" w:date="2020-07-13T18:27:00Z">
        <w:r w:rsidR="00473363" w:rsidRPr="00CE7400" w:rsidDel="001D0BC0">
          <w:rPr>
            <w:bCs/>
            <w:highlight w:val="cyan"/>
            <w:rPrChange w:id="3461" w:author="Matthew Pipkin" w:date="2020-09-07T16:21:00Z">
              <w:rPr>
                <w:bCs/>
              </w:rPr>
            </w:rPrChange>
          </w:rPr>
          <w:delText xml:space="preserve">in </w:delText>
        </w:r>
      </w:del>
      <w:del w:id="3462" w:author="Matthew Pipkin" w:date="2020-07-14T12:27:00Z">
        <w:r w:rsidR="00F76529" w:rsidRPr="00CE7400" w:rsidDel="002F029A">
          <w:rPr>
            <w:bCs/>
            <w:highlight w:val="cyan"/>
            <w:rPrChange w:id="3463" w:author="Matthew Pipkin" w:date="2020-09-07T16:21:00Z">
              <w:rPr>
                <w:bCs/>
              </w:rPr>
            </w:rPrChange>
          </w:rPr>
          <w:delText>LCMV</w:delText>
        </w:r>
        <w:r w:rsidR="00F76529" w:rsidRPr="00CE7400" w:rsidDel="002F029A">
          <w:rPr>
            <w:bCs/>
            <w:highlight w:val="cyan"/>
            <w:vertAlign w:val="subscript"/>
            <w:rPrChange w:id="3464" w:author="Matthew Pipkin" w:date="2020-09-07T16:21:00Z">
              <w:rPr>
                <w:bCs/>
                <w:vertAlign w:val="subscript"/>
              </w:rPr>
            </w:rPrChange>
          </w:rPr>
          <w:delText>Arm</w:delText>
        </w:r>
        <w:r w:rsidR="00F76529" w:rsidRPr="00CE7400" w:rsidDel="002F029A">
          <w:rPr>
            <w:bCs/>
            <w:highlight w:val="cyan"/>
            <w:rPrChange w:id="3465" w:author="Matthew Pipkin" w:date="2020-09-07T16:21:00Z">
              <w:rPr>
                <w:bCs/>
              </w:rPr>
            </w:rPrChange>
          </w:rPr>
          <w:delText xml:space="preserve"> and LCMV</w:delText>
        </w:r>
        <w:r w:rsidR="00F76529" w:rsidRPr="00CE7400" w:rsidDel="002F029A">
          <w:rPr>
            <w:bCs/>
            <w:highlight w:val="cyan"/>
            <w:vertAlign w:val="subscript"/>
            <w:rPrChange w:id="3466" w:author="Matthew Pipkin" w:date="2020-09-07T16:21:00Z">
              <w:rPr>
                <w:bCs/>
                <w:vertAlign w:val="subscript"/>
              </w:rPr>
            </w:rPrChange>
          </w:rPr>
          <w:delText>Cl13</w:delText>
        </w:r>
        <w:r w:rsidR="00F76529" w:rsidRPr="00CE7400" w:rsidDel="002F029A">
          <w:rPr>
            <w:bCs/>
            <w:highlight w:val="cyan"/>
            <w:rPrChange w:id="3467" w:author="Matthew Pipkin" w:date="2020-09-07T16:21:00Z">
              <w:rPr>
                <w:bCs/>
              </w:rPr>
            </w:rPrChange>
          </w:rPr>
          <w:delText>-infected hosts</w:delText>
        </w:r>
        <w:r w:rsidR="00E93D81" w:rsidRPr="00CE7400" w:rsidDel="002F029A">
          <w:rPr>
            <w:bCs/>
            <w:highlight w:val="cyan"/>
            <w:rPrChange w:id="3468" w:author="Matthew Pipkin" w:date="2020-09-07T16:21:00Z">
              <w:rPr>
                <w:bCs/>
              </w:rPr>
            </w:rPrChange>
          </w:rPr>
          <w:delText xml:space="preserve"> </w:delText>
        </w:r>
      </w:del>
      <w:del w:id="3469" w:author="Matthew Pipkin" w:date="2020-07-13T18:27:00Z">
        <w:r w:rsidR="00473363" w:rsidRPr="00CE7400" w:rsidDel="001D0BC0">
          <w:rPr>
            <w:bCs/>
            <w:highlight w:val="cyan"/>
            <w:rPrChange w:id="3470" w:author="Matthew Pipkin" w:date="2020-09-07T16:21:00Z">
              <w:rPr>
                <w:bCs/>
              </w:rPr>
            </w:rPrChange>
          </w:rPr>
          <w:delText xml:space="preserve">from </w:delText>
        </w:r>
      </w:del>
      <w:del w:id="3471" w:author="Matthew Pipkin" w:date="2020-07-14T12:51:00Z">
        <w:r w:rsidR="00473363" w:rsidRPr="00CE7400" w:rsidDel="008833C7">
          <w:rPr>
            <w:bCs/>
            <w:highlight w:val="cyan"/>
            <w:rPrChange w:id="3472" w:author="Matthew Pipkin" w:date="2020-09-07T16:21:00Z">
              <w:rPr>
                <w:bCs/>
              </w:rPr>
            </w:rPrChange>
          </w:rPr>
          <w:delText xml:space="preserve">cluster P7, but not cluster P5, </w:delText>
        </w:r>
        <w:r w:rsidR="0088735D" w:rsidRPr="00CE7400" w:rsidDel="008833C7">
          <w:rPr>
            <w:bCs/>
            <w:highlight w:val="cyan"/>
            <w:rPrChange w:id="3473" w:author="Matthew Pipkin" w:date="2020-09-07T16:21:00Z">
              <w:rPr>
                <w:bCs/>
              </w:rPr>
            </w:rPrChange>
          </w:rPr>
          <w:delText xml:space="preserve">were </w:delText>
        </w:r>
      </w:del>
      <w:del w:id="3474" w:author="Matthew Pipkin" w:date="2020-07-14T12:27:00Z">
        <w:r w:rsidR="0088735D" w:rsidRPr="00CE7400" w:rsidDel="002F029A">
          <w:rPr>
            <w:bCs/>
            <w:highlight w:val="cyan"/>
            <w:rPrChange w:id="3475" w:author="Matthew Pipkin" w:date="2020-09-07T16:21:00Z">
              <w:rPr>
                <w:bCs/>
              </w:rPr>
            </w:rPrChange>
          </w:rPr>
          <w:delText xml:space="preserve">both </w:delText>
        </w:r>
      </w:del>
      <w:del w:id="3476" w:author="Matthew Pipkin" w:date="2020-07-14T12:51:00Z">
        <w:r w:rsidR="0088735D" w:rsidRPr="00CE7400" w:rsidDel="008833C7">
          <w:rPr>
            <w:bCs/>
            <w:highlight w:val="cyan"/>
            <w:rPrChange w:id="3477" w:author="Matthew Pipkin" w:date="2020-09-07T16:21:00Z">
              <w:rPr>
                <w:bCs/>
              </w:rPr>
            </w:rPrChange>
          </w:rPr>
          <w:delText xml:space="preserve">enriched with gene expression </w:delText>
        </w:r>
        <w:r w:rsidR="00B73965" w:rsidRPr="00CE7400" w:rsidDel="008833C7">
          <w:rPr>
            <w:bCs/>
            <w:highlight w:val="cyan"/>
            <w:rPrChange w:id="3478" w:author="Matthew Pipkin" w:date="2020-09-07T16:21:00Z">
              <w:rPr>
                <w:bCs/>
              </w:rPr>
            </w:rPrChange>
          </w:rPr>
          <w:delText xml:space="preserve">caused by </w:delText>
        </w:r>
        <w:r w:rsidR="0088735D" w:rsidRPr="00CE7400" w:rsidDel="008833C7">
          <w:rPr>
            <w:bCs/>
            <w:highlight w:val="cyan"/>
            <w:rPrChange w:id="3479" w:author="Matthew Pipkin" w:date="2020-09-07T16:21:00Z">
              <w:rPr>
                <w:bCs/>
              </w:rPr>
            </w:rPrChange>
          </w:rPr>
          <w:delText>TCR stimulation</w:delText>
        </w:r>
      </w:del>
      <w:del w:id="3480" w:author="Matthew Pipkin" w:date="2020-07-13T18:38:00Z">
        <w:r w:rsidR="0088735D" w:rsidRPr="00CE7400" w:rsidDel="0018205F">
          <w:rPr>
            <w:bCs/>
            <w:highlight w:val="cyan"/>
            <w:rPrChange w:id="3481" w:author="Matthew Pipkin" w:date="2020-09-07T16:21:00Z">
              <w:rPr>
                <w:bCs/>
              </w:rPr>
            </w:rPrChange>
          </w:rPr>
          <w:delText xml:space="preserve">, implying </w:delText>
        </w:r>
        <w:r w:rsidR="00473363" w:rsidRPr="00CE7400" w:rsidDel="0018205F">
          <w:rPr>
            <w:bCs/>
            <w:highlight w:val="cyan"/>
            <w:rPrChange w:id="3482" w:author="Matthew Pipkin" w:date="2020-09-07T16:21:00Z">
              <w:rPr>
                <w:bCs/>
              </w:rPr>
            </w:rPrChange>
          </w:rPr>
          <w:delText>P7 cells</w:delText>
        </w:r>
        <w:r w:rsidR="00E93D81" w:rsidRPr="00CE7400" w:rsidDel="0018205F">
          <w:rPr>
            <w:bCs/>
            <w:highlight w:val="cyan"/>
            <w:rPrChange w:id="3483" w:author="Matthew Pipkin" w:date="2020-09-07T16:21:00Z">
              <w:rPr>
                <w:bCs/>
              </w:rPr>
            </w:rPrChange>
          </w:rPr>
          <w:delText xml:space="preserve"> </w:delText>
        </w:r>
        <w:r w:rsidR="00B73965" w:rsidRPr="00CE7400" w:rsidDel="0018205F">
          <w:rPr>
            <w:bCs/>
            <w:highlight w:val="cyan"/>
            <w:rPrChange w:id="3484" w:author="Matthew Pipkin" w:date="2020-09-07T16:21:00Z">
              <w:rPr>
                <w:bCs/>
              </w:rPr>
            </w:rPrChange>
          </w:rPr>
          <w:delText>recent</w:delText>
        </w:r>
        <w:r w:rsidR="00E93D81" w:rsidRPr="00CE7400" w:rsidDel="0018205F">
          <w:rPr>
            <w:bCs/>
            <w:highlight w:val="cyan"/>
            <w:rPrChange w:id="3485" w:author="Matthew Pipkin" w:date="2020-09-07T16:21:00Z">
              <w:rPr>
                <w:bCs/>
              </w:rPr>
            </w:rPrChange>
          </w:rPr>
          <w:delText>ly experienced</w:delText>
        </w:r>
        <w:r w:rsidR="0088735D" w:rsidRPr="00CE7400" w:rsidDel="0018205F">
          <w:rPr>
            <w:bCs/>
            <w:highlight w:val="cyan"/>
            <w:rPrChange w:id="3486" w:author="Matthew Pipkin" w:date="2020-09-07T16:21:00Z">
              <w:rPr>
                <w:bCs/>
              </w:rPr>
            </w:rPrChange>
          </w:rPr>
          <w:delText xml:space="preserve"> antigen stimulation</w:delText>
        </w:r>
        <w:r w:rsidR="00B73965" w:rsidRPr="00CE7400" w:rsidDel="0018205F">
          <w:rPr>
            <w:bCs/>
            <w:highlight w:val="cyan"/>
            <w:rPrChange w:id="3487" w:author="Matthew Pipkin" w:date="2020-09-07T16:21:00Z">
              <w:rPr>
                <w:bCs/>
              </w:rPr>
            </w:rPrChange>
          </w:rPr>
          <w:delText xml:space="preserve"> in vivo</w:delText>
        </w:r>
      </w:del>
      <w:del w:id="3488" w:author="Matthew Pipkin" w:date="2020-07-14T12:51:00Z">
        <w:r w:rsidR="00F76529" w:rsidRPr="00CE7400" w:rsidDel="008833C7">
          <w:rPr>
            <w:bCs/>
            <w:highlight w:val="cyan"/>
            <w:rPrChange w:id="3489" w:author="Matthew Pipkin" w:date="2020-09-07T16:21:00Z">
              <w:rPr>
                <w:bCs/>
              </w:rPr>
            </w:rPrChange>
          </w:rPr>
          <w:delText xml:space="preserve">. </w:delText>
        </w:r>
      </w:del>
    </w:p>
    <w:p w14:paraId="6D82BA1C" w14:textId="77777777" w:rsidR="00D65EDE" w:rsidRPr="00CE7400" w:rsidRDefault="00D65EDE">
      <w:pPr>
        <w:pStyle w:val="Paragraph"/>
        <w:ind w:firstLine="0"/>
        <w:rPr>
          <w:ins w:id="3490" w:author="Matthew Pipkin" w:date="2020-07-14T12:35:00Z"/>
          <w:bCs/>
          <w:highlight w:val="cyan"/>
          <w:rPrChange w:id="3491" w:author="Matthew Pipkin" w:date="2020-09-07T16:21:00Z">
            <w:rPr>
              <w:ins w:id="3492" w:author="Matthew Pipkin" w:date="2020-07-14T12:35:00Z"/>
              <w:bCs/>
            </w:rPr>
          </w:rPrChange>
        </w:rPr>
        <w:pPrChange w:id="3493" w:author="Matthew Pipkin" w:date="2020-07-14T15:37:00Z">
          <w:pPr>
            <w:pStyle w:val="Paragraph"/>
          </w:pPr>
        </w:pPrChange>
      </w:pPr>
    </w:p>
    <w:p w14:paraId="008D461D" w14:textId="61062C75" w:rsidR="00F76529" w:rsidRPr="00CE7400" w:rsidDel="00BB0A32" w:rsidRDefault="00BB0A32">
      <w:pPr>
        <w:pStyle w:val="Paragraph"/>
        <w:ind w:firstLine="0"/>
        <w:rPr>
          <w:del w:id="3494" w:author="Matthew Pipkin" w:date="2020-07-14T13:19:00Z"/>
          <w:bCs/>
          <w:highlight w:val="cyan"/>
          <w:rPrChange w:id="3495" w:author="Matthew Pipkin" w:date="2020-09-07T16:21:00Z">
            <w:rPr>
              <w:del w:id="3496" w:author="Matthew Pipkin" w:date="2020-07-14T13:19:00Z"/>
              <w:bCs/>
            </w:rPr>
          </w:rPrChange>
        </w:rPr>
        <w:pPrChange w:id="3497" w:author="Matthew Pipkin" w:date="2020-07-14T13:19:00Z">
          <w:pPr>
            <w:pStyle w:val="Paragraph"/>
          </w:pPr>
        </w:pPrChange>
      </w:pPr>
      <w:ins w:id="3498" w:author="Matthew Pipkin" w:date="2020-07-14T13:19:00Z">
        <w:r w:rsidRPr="00CE7400">
          <w:rPr>
            <w:bCs/>
            <w:highlight w:val="cyan"/>
            <w:rPrChange w:id="3499" w:author="Matthew Pipkin" w:date="2020-09-07T16:21:00Z">
              <w:rPr>
                <w:bCs/>
              </w:rPr>
            </w:rPrChange>
          </w:rPr>
          <w:tab/>
        </w:r>
      </w:ins>
      <w:del w:id="3500" w:author="Matthew Pipkin" w:date="2020-07-13T18:30:00Z">
        <w:r w:rsidR="00473363" w:rsidRPr="00CE7400" w:rsidDel="001D0BC0">
          <w:rPr>
            <w:bCs/>
            <w:highlight w:val="cyan"/>
            <w:rPrChange w:id="3501" w:author="Matthew Pipkin" w:date="2020-09-07T16:21:00Z">
              <w:rPr>
                <w:bCs/>
              </w:rPr>
            </w:rPrChange>
          </w:rPr>
          <w:delText>In addition,</w:delText>
        </w:r>
      </w:del>
      <w:del w:id="3502" w:author="Matthew Pipkin" w:date="2020-07-14T13:12:00Z">
        <w:r w:rsidR="00473363" w:rsidRPr="00CE7400" w:rsidDel="00CA160F">
          <w:rPr>
            <w:bCs/>
            <w:highlight w:val="cyan"/>
            <w:rPrChange w:id="3503" w:author="Matthew Pipkin" w:date="2020-09-07T16:21:00Z">
              <w:rPr>
                <w:bCs/>
              </w:rPr>
            </w:rPrChange>
          </w:rPr>
          <w:delText xml:space="preserve"> </w:delText>
        </w:r>
      </w:del>
      <w:del w:id="3504" w:author="Matthew Pipkin" w:date="2020-07-13T18:32:00Z">
        <w:r w:rsidR="00473363" w:rsidRPr="00CE7400" w:rsidDel="0018205F">
          <w:rPr>
            <w:bCs/>
            <w:highlight w:val="cyan"/>
            <w:rPrChange w:id="3505" w:author="Matthew Pipkin" w:date="2020-09-07T16:21:00Z">
              <w:rPr>
                <w:bCs/>
              </w:rPr>
            </w:rPrChange>
          </w:rPr>
          <w:delText xml:space="preserve">gene expression in </w:delText>
        </w:r>
      </w:del>
      <w:del w:id="3506" w:author="Matthew Pipkin" w:date="2020-07-14T13:12:00Z">
        <w:r w:rsidR="00473363" w:rsidRPr="00CE7400" w:rsidDel="00CA160F">
          <w:rPr>
            <w:bCs/>
            <w:highlight w:val="cyan"/>
            <w:rPrChange w:id="3507" w:author="Matthew Pipkin" w:date="2020-09-07T16:21:00Z">
              <w:rPr>
                <w:bCs/>
              </w:rPr>
            </w:rPrChange>
          </w:rPr>
          <w:delText xml:space="preserve">P7 </w:delText>
        </w:r>
      </w:del>
      <w:del w:id="3508" w:author="Matthew Pipkin" w:date="2020-07-13T18:40:00Z">
        <w:r w:rsidR="00473363" w:rsidRPr="00CE7400" w:rsidDel="0018205F">
          <w:rPr>
            <w:bCs/>
            <w:highlight w:val="cyan"/>
            <w:rPrChange w:id="3509" w:author="Matthew Pipkin" w:date="2020-09-07T16:21:00Z">
              <w:rPr>
                <w:bCs/>
              </w:rPr>
            </w:rPrChange>
          </w:rPr>
          <w:delText>cells</w:delText>
        </w:r>
        <w:r w:rsidR="00F76529" w:rsidRPr="00CE7400" w:rsidDel="0018205F">
          <w:rPr>
            <w:bCs/>
            <w:highlight w:val="cyan"/>
            <w:rPrChange w:id="3510" w:author="Matthew Pipkin" w:date="2020-09-07T16:21:00Z">
              <w:rPr>
                <w:bCs/>
              </w:rPr>
            </w:rPrChange>
          </w:rPr>
          <w:delText xml:space="preserve"> from</w:delText>
        </w:r>
      </w:del>
      <w:del w:id="3511" w:author="Matthew Pipkin" w:date="2020-07-14T13:12:00Z">
        <w:r w:rsidR="00F76529" w:rsidRPr="00CE7400" w:rsidDel="00CA160F">
          <w:rPr>
            <w:bCs/>
            <w:highlight w:val="cyan"/>
            <w:rPrChange w:id="3512" w:author="Matthew Pipkin" w:date="2020-09-07T16:21:00Z">
              <w:rPr>
                <w:bCs/>
              </w:rPr>
            </w:rPrChange>
          </w:rPr>
          <w:delText xml:space="preserve"> LCMV</w:delText>
        </w:r>
        <w:r w:rsidR="00F76529" w:rsidRPr="00CE7400" w:rsidDel="00CA160F">
          <w:rPr>
            <w:bCs/>
            <w:highlight w:val="cyan"/>
            <w:vertAlign w:val="subscript"/>
            <w:rPrChange w:id="3513" w:author="Matthew Pipkin" w:date="2020-09-07T16:21:00Z">
              <w:rPr>
                <w:bCs/>
                <w:vertAlign w:val="subscript"/>
              </w:rPr>
            </w:rPrChange>
          </w:rPr>
          <w:delText>Cl13</w:delText>
        </w:r>
        <w:r w:rsidR="00F76529" w:rsidRPr="00CE7400" w:rsidDel="00CA160F">
          <w:rPr>
            <w:bCs/>
            <w:highlight w:val="cyan"/>
            <w:rPrChange w:id="3514" w:author="Matthew Pipkin" w:date="2020-09-07T16:21:00Z">
              <w:rPr>
                <w:bCs/>
              </w:rPr>
            </w:rPrChange>
          </w:rPr>
          <w:delText xml:space="preserve">-infected hosts </w:delText>
        </w:r>
      </w:del>
      <w:del w:id="3515" w:author="Matthew Pipkin" w:date="2020-07-13T18:33:00Z">
        <w:r w:rsidR="00E93D81" w:rsidRPr="00CE7400" w:rsidDel="0018205F">
          <w:rPr>
            <w:bCs/>
            <w:highlight w:val="cyan"/>
            <w:rPrChange w:id="3516" w:author="Matthew Pipkin" w:date="2020-09-07T16:21:00Z">
              <w:rPr>
                <w:bCs/>
              </w:rPr>
            </w:rPrChange>
          </w:rPr>
          <w:delText xml:space="preserve">was </w:delText>
        </w:r>
      </w:del>
      <w:del w:id="3517" w:author="Matthew Pipkin" w:date="2020-07-14T13:12:00Z">
        <w:r w:rsidR="00E93D81" w:rsidRPr="00CE7400" w:rsidDel="00CA160F">
          <w:rPr>
            <w:bCs/>
            <w:highlight w:val="cyan"/>
            <w:rPrChange w:id="3518" w:author="Matthew Pipkin" w:date="2020-09-07T16:21:00Z">
              <w:rPr>
                <w:bCs/>
              </w:rPr>
            </w:rPrChange>
          </w:rPr>
          <w:delText>positively</w:delText>
        </w:r>
        <w:r w:rsidR="0088735D" w:rsidRPr="00CE7400" w:rsidDel="00CA160F">
          <w:rPr>
            <w:bCs/>
            <w:highlight w:val="cyan"/>
            <w:rPrChange w:id="3519" w:author="Matthew Pipkin" w:date="2020-09-07T16:21:00Z">
              <w:rPr>
                <w:bCs/>
              </w:rPr>
            </w:rPrChange>
          </w:rPr>
          <w:delText xml:space="preserve"> enriched</w:delText>
        </w:r>
        <w:r w:rsidR="00B73965" w:rsidRPr="00CE7400" w:rsidDel="00CA160F">
          <w:rPr>
            <w:bCs/>
            <w:highlight w:val="cyan"/>
            <w:rPrChange w:id="3520" w:author="Matthew Pipkin" w:date="2020-09-07T16:21:00Z">
              <w:rPr>
                <w:bCs/>
              </w:rPr>
            </w:rPrChange>
          </w:rPr>
          <w:delText xml:space="preserve"> with </w:delText>
        </w:r>
        <w:r w:rsidR="00E93D81" w:rsidRPr="00CE7400" w:rsidDel="00CA160F">
          <w:rPr>
            <w:bCs/>
            <w:highlight w:val="cyan"/>
            <w:rPrChange w:id="3521" w:author="Matthew Pipkin" w:date="2020-09-07T16:21:00Z">
              <w:rPr>
                <w:bCs/>
              </w:rPr>
            </w:rPrChange>
          </w:rPr>
          <w:delText xml:space="preserve">genes </w:delText>
        </w:r>
      </w:del>
      <w:del w:id="3522" w:author="Matthew Pipkin" w:date="2020-07-13T18:33:00Z">
        <w:r w:rsidR="00473363" w:rsidRPr="00CE7400" w:rsidDel="0018205F">
          <w:rPr>
            <w:bCs/>
            <w:highlight w:val="cyan"/>
            <w:rPrChange w:id="3523" w:author="Matthew Pipkin" w:date="2020-09-07T16:21:00Z">
              <w:rPr>
                <w:bCs/>
              </w:rPr>
            </w:rPrChange>
          </w:rPr>
          <w:delText xml:space="preserve">expressed </w:delText>
        </w:r>
      </w:del>
      <w:del w:id="3524" w:author="Matthew Pipkin" w:date="2020-07-14T13:12:00Z">
        <w:r w:rsidR="00E93D81" w:rsidRPr="00CE7400" w:rsidDel="00CA160F">
          <w:rPr>
            <w:bCs/>
            <w:highlight w:val="cyan"/>
            <w:rPrChange w:id="3525" w:author="Matthew Pipkin" w:date="2020-09-07T16:21:00Z">
              <w:rPr>
                <w:bCs/>
              </w:rPr>
            </w:rPrChange>
          </w:rPr>
          <w:delText xml:space="preserve">in </w:delText>
        </w:r>
        <w:r w:rsidR="006C163E" w:rsidRPr="00CE7400" w:rsidDel="00CA160F">
          <w:rPr>
            <w:bCs/>
            <w:highlight w:val="cyan"/>
            <w:rPrChange w:id="3526" w:author="Matthew Pipkin" w:date="2020-09-07T16:21:00Z">
              <w:rPr>
                <w:bCs/>
              </w:rPr>
            </w:rPrChange>
          </w:rPr>
          <w:delText xml:space="preserve">EE-specific, </w:delText>
        </w:r>
      </w:del>
      <w:del w:id="3527" w:author="Matthew Pipkin" w:date="2020-07-13T18:36:00Z">
        <w:r w:rsidR="00F76529" w:rsidRPr="00CE7400" w:rsidDel="0018205F">
          <w:rPr>
            <w:bCs/>
            <w:highlight w:val="cyan"/>
            <w:rPrChange w:id="3528" w:author="Matthew Pipkin" w:date="2020-09-07T16:21:00Z">
              <w:rPr>
                <w:bCs/>
              </w:rPr>
            </w:rPrChange>
          </w:rPr>
          <w:delText>T</w:delText>
        </w:r>
        <w:r w:rsidR="00F76529" w:rsidRPr="00CE7400" w:rsidDel="0018205F">
          <w:rPr>
            <w:bCs/>
            <w:highlight w:val="cyan"/>
            <w:vertAlign w:val="subscript"/>
            <w:rPrChange w:id="3529" w:author="Matthew Pipkin" w:date="2020-09-07T16:21:00Z">
              <w:rPr>
                <w:bCs/>
                <w:vertAlign w:val="subscript"/>
              </w:rPr>
            </w:rPrChange>
          </w:rPr>
          <w:delText>EX</w:delText>
        </w:r>
        <w:r w:rsidR="00F76529" w:rsidRPr="00CE7400" w:rsidDel="0018205F">
          <w:rPr>
            <w:bCs/>
            <w:highlight w:val="cyan"/>
            <w:rPrChange w:id="3530" w:author="Matthew Pipkin" w:date="2020-09-07T16:21:00Z">
              <w:rPr>
                <w:bCs/>
              </w:rPr>
            </w:rPrChange>
          </w:rPr>
          <w:delText xml:space="preserve">-specific and </w:delText>
        </w:r>
      </w:del>
      <w:del w:id="3531" w:author="Matthew Pipkin" w:date="2020-07-14T13:12:00Z">
        <w:r w:rsidR="00F76529" w:rsidRPr="00CE7400" w:rsidDel="00CA160F">
          <w:rPr>
            <w:bCs/>
            <w:highlight w:val="cyan"/>
            <w:rPrChange w:id="3532" w:author="Matthew Pipkin" w:date="2020-09-07T16:21:00Z">
              <w:rPr>
                <w:bCs/>
              </w:rPr>
            </w:rPrChange>
          </w:rPr>
          <w:delText>T</w:delText>
        </w:r>
        <w:r w:rsidR="00F76529" w:rsidRPr="00CE7400" w:rsidDel="00CA160F">
          <w:rPr>
            <w:bCs/>
            <w:highlight w:val="cyan"/>
            <w:vertAlign w:val="subscript"/>
            <w:rPrChange w:id="3533" w:author="Matthew Pipkin" w:date="2020-09-07T16:21:00Z">
              <w:rPr>
                <w:bCs/>
                <w:vertAlign w:val="subscript"/>
              </w:rPr>
            </w:rPrChange>
          </w:rPr>
          <w:delText>EX</w:delText>
        </w:r>
        <w:r w:rsidR="00F76529" w:rsidRPr="00CE7400" w:rsidDel="00CA160F">
          <w:rPr>
            <w:bCs/>
            <w:highlight w:val="cyan"/>
            <w:vertAlign w:val="superscript"/>
            <w:rPrChange w:id="3534" w:author="Matthew Pipkin" w:date="2020-09-07T16:21:00Z">
              <w:rPr>
                <w:bCs/>
                <w:vertAlign w:val="superscript"/>
              </w:rPr>
            </w:rPrChange>
          </w:rPr>
          <w:delText>prog2</w:delText>
        </w:r>
        <w:r w:rsidR="00F76529" w:rsidRPr="00CE7400" w:rsidDel="00CA160F">
          <w:rPr>
            <w:bCs/>
            <w:highlight w:val="cyan"/>
            <w:rPrChange w:id="3535" w:author="Matthew Pipkin" w:date="2020-09-07T16:21:00Z">
              <w:rPr>
                <w:bCs/>
              </w:rPr>
            </w:rPrChange>
          </w:rPr>
          <w:delText xml:space="preserve"> cell signatures</w:delText>
        </w:r>
        <w:r w:rsidR="00B73965" w:rsidRPr="00CE7400" w:rsidDel="00CA160F">
          <w:rPr>
            <w:bCs/>
            <w:highlight w:val="cyan"/>
            <w:rPrChange w:id="3536" w:author="Matthew Pipkin" w:date="2020-09-07T16:21:00Z">
              <w:rPr>
                <w:bCs/>
              </w:rPr>
            </w:rPrChange>
          </w:rPr>
          <w:delText xml:space="preserve">, </w:delText>
        </w:r>
      </w:del>
      <w:del w:id="3537" w:author="Matthew Pipkin" w:date="2020-07-13T18:33:00Z">
        <w:r w:rsidR="00473363" w:rsidRPr="00CE7400" w:rsidDel="0018205F">
          <w:rPr>
            <w:bCs/>
            <w:highlight w:val="cyan"/>
            <w:rPrChange w:id="3538" w:author="Matthew Pipkin" w:date="2020-09-07T16:21:00Z">
              <w:rPr>
                <w:bCs/>
              </w:rPr>
            </w:rPrChange>
          </w:rPr>
          <w:delText>but</w:delText>
        </w:r>
        <w:r w:rsidR="00E93D81" w:rsidRPr="00CE7400" w:rsidDel="0018205F">
          <w:rPr>
            <w:bCs/>
            <w:highlight w:val="cyan"/>
            <w:rPrChange w:id="3539" w:author="Matthew Pipkin" w:date="2020-09-07T16:21:00Z">
              <w:rPr>
                <w:bCs/>
              </w:rPr>
            </w:rPrChange>
          </w:rPr>
          <w:delText xml:space="preserve"> was negatively</w:delText>
        </w:r>
        <w:r w:rsidR="006C163E" w:rsidRPr="00CE7400" w:rsidDel="0018205F">
          <w:rPr>
            <w:bCs/>
            <w:highlight w:val="cyan"/>
            <w:rPrChange w:id="3540" w:author="Matthew Pipkin" w:date="2020-09-07T16:21:00Z">
              <w:rPr>
                <w:bCs/>
              </w:rPr>
            </w:rPrChange>
          </w:rPr>
          <w:delText xml:space="preserve"> enriched </w:delText>
        </w:r>
        <w:r w:rsidR="00E93D81" w:rsidRPr="00CE7400" w:rsidDel="0018205F">
          <w:rPr>
            <w:bCs/>
            <w:highlight w:val="cyan"/>
            <w:rPrChange w:id="3541" w:author="Matthew Pipkin" w:date="2020-09-07T16:21:00Z">
              <w:rPr>
                <w:bCs/>
              </w:rPr>
            </w:rPrChange>
          </w:rPr>
          <w:delText xml:space="preserve">with </w:delText>
        </w:r>
      </w:del>
      <w:del w:id="3542" w:author="Matthew Pipkin" w:date="2020-07-14T13:12:00Z">
        <w:r w:rsidR="00E93D81" w:rsidRPr="00CE7400" w:rsidDel="00CA160F">
          <w:rPr>
            <w:bCs/>
            <w:highlight w:val="cyan"/>
            <w:rPrChange w:id="3543" w:author="Matthew Pipkin" w:date="2020-09-07T16:21:00Z">
              <w:rPr>
                <w:bCs/>
              </w:rPr>
            </w:rPrChange>
          </w:rPr>
          <w:delText xml:space="preserve">genes </w:delText>
        </w:r>
      </w:del>
      <w:del w:id="3544" w:author="Matthew Pipkin" w:date="2020-07-13T18:34:00Z">
        <w:r w:rsidR="00473363" w:rsidRPr="00CE7400" w:rsidDel="0018205F">
          <w:rPr>
            <w:bCs/>
            <w:highlight w:val="cyan"/>
            <w:rPrChange w:id="3545" w:author="Matthew Pipkin" w:date="2020-09-07T16:21:00Z">
              <w:rPr>
                <w:bCs/>
              </w:rPr>
            </w:rPrChange>
          </w:rPr>
          <w:delText xml:space="preserve">upregulated </w:delText>
        </w:r>
      </w:del>
      <w:del w:id="3546" w:author="Matthew Pipkin" w:date="2020-07-14T13:12:00Z">
        <w:r w:rsidR="007706A1" w:rsidRPr="00CE7400" w:rsidDel="00CA160F">
          <w:rPr>
            <w:bCs/>
            <w:highlight w:val="cyan"/>
            <w:rPrChange w:id="3547" w:author="Matthew Pipkin" w:date="2020-09-07T16:21:00Z">
              <w:rPr>
                <w:bCs/>
              </w:rPr>
            </w:rPrChange>
          </w:rPr>
          <w:delText xml:space="preserve">in </w:delText>
        </w:r>
      </w:del>
      <w:del w:id="3548" w:author="Matthew Pipkin" w:date="2020-07-13T18:34:00Z">
        <w:r w:rsidR="007706A1" w:rsidRPr="00CE7400" w:rsidDel="0018205F">
          <w:rPr>
            <w:bCs/>
            <w:highlight w:val="cyan"/>
            <w:rPrChange w:id="3549" w:author="Matthew Pipkin" w:date="2020-09-07T16:21:00Z">
              <w:rPr>
                <w:bCs/>
              </w:rPr>
            </w:rPrChange>
          </w:rPr>
          <w:delText>TE-specific</w:delText>
        </w:r>
        <w:r w:rsidR="00E93D81" w:rsidRPr="00CE7400" w:rsidDel="0018205F">
          <w:rPr>
            <w:bCs/>
            <w:highlight w:val="cyan"/>
            <w:rPrChange w:id="3550" w:author="Matthew Pipkin" w:date="2020-09-07T16:21:00Z">
              <w:rPr>
                <w:bCs/>
              </w:rPr>
            </w:rPrChange>
          </w:rPr>
          <w:delText xml:space="preserve"> and</w:delText>
        </w:r>
        <w:r w:rsidR="006C163E" w:rsidRPr="00CE7400" w:rsidDel="0018205F">
          <w:rPr>
            <w:bCs/>
            <w:highlight w:val="cyan"/>
            <w:rPrChange w:id="3551" w:author="Matthew Pipkin" w:date="2020-09-07T16:21:00Z">
              <w:rPr>
                <w:bCs/>
              </w:rPr>
            </w:rPrChange>
          </w:rPr>
          <w:delText xml:space="preserve"> </w:delText>
        </w:r>
      </w:del>
      <w:del w:id="3552" w:author="Matthew Pipkin" w:date="2020-07-14T13:12:00Z">
        <w:r w:rsidR="006C163E" w:rsidRPr="00CE7400" w:rsidDel="00CA160F">
          <w:rPr>
            <w:bCs/>
            <w:highlight w:val="cyan"/>
            <w:rPrChange w:id="3553" w:author="Matthew Pipkin" w:date="2020-09-07T16:21:00Z">
              <w:rPr>
                <w:bCs/>
              </w:rPr>
            </w:rPrChange>
          </w:rPr>
          <w:delText>T</w:delText>
        </w:r>
        <w:r w:rsidR="006C163E" w:rsidRPr="00CE7400" w:rsidDel="00CA160F">
          <w:rPr>
            <w:bCs/>
            <w:highlight w:val="cyan"/>
            <w:vertAlign w:val="subscript"/>
            <w:rPrChange w:id="3554" w:author="Matthew Pipkin" w:date="2020-09-07T16:21:00Z">
              <w:rPr>
                <w:bCs/>
                <w:vertAlign w:val="subscript"/>
              </w:rPr>
            </w:rPrChange>
          </w:rPr>
          <w:delText>EX</w:delText>
        </w:r>
        <w:r w:rsidR="006C163E" w:rsidRPr="00CE7400" w:rsidDel="00CA160F">
          <w:rPr>
            <w:bCs/>
            <w:highlight w:val="cyan"/>
            <w:vertAlign w:val="superscript"/>
            <w:rPrChange w:id="3555" w:author="Matthew Pipkin" w:date="2020-09-07T16:21:00Z">
              <w:rPr>
                <w:bCs/>
                <w:vertAlign w:val="superscript"/>
              </w:rPr>
            </w:rPrChange>
          </w:rPr>
          <w:delText>int</w:delText>
        </w:r>
      </w:del>
      <w:del w:id="3556" w:author="Matthew Pipkin" w:date="2020-07-13T18:44:00Z">
        <w:r w:rsidR="00E93D81" w:rsidRPr="00CE7400" w:rsidDel="00D57196">
          <w:rPr>
            <w:bCs/>
            <w:highlight w:val="cyan"/>
            <w:vertAlign w:val="superscript"/>
            <w:rPrChange w:id="3557" w:author="Matthew Pipkin" w:date="2020-09-07T16:21:00Z">
              <w:rPr>
                <w:bCs/>
                <w:vertAlign w:val="superscript"/>
              </w:rPr>
            </w:rPrChange>
          </w:rPr>
          <w:delText xml:space="preserve"> </w:delText>
        </w:r>
        <w:r w:rsidR="00E93D81" w:rsidRPr="00CE7400" w:rsidDel="00D57196">
          <w:rPr>
            <w:bCs/>
            <w:highlight w:val="cyan"/>
            <w:rPrChange w:id="3558" w:author="Matthew Pipkin" w:date="2020-09-07T16:21:00Z">
              <w:rPr>
                <w:bCs/>
              </w:rPr>
            </w:rPrChange>
          </w:rPr>
          <w:delText>signatures,</w:delText>
        </w:r>
      </w:del>
      <w:del w:id="3559" w:author="Matthew Pipkin" w:date="2020-07-14T13:12:00Z">
        <w:r w:rsidR="00E93D81" w:rsidRPr="00CE7400" w:rsidDel="00CA160F">
          <w:rPr>
            <w:bCs/>
            <w:highlight w:val="cyan"/>
            <w:rPrChange w:id="3560" w:author="Matthew Pipkin" w:date="2020-09-07T16:21:00Z">
              <w:rPr>
                <w:bCs/>
              </w:rPr>
            </w:rPrChange>
          </w:rPr>
          <w:delText xml:space="preserve"> </w:delText>
        </w:r>
      </w:del>
      <w:del w:id="3561" w:author="Matthew Pipkin" w:date="2020-07-13T18:34:00Z">
        <w:r w:rsidR="00E93D81" w:rsidRPr="00CE7400" w:rsidDel="0018205F">
          <w:rPr>
            <w:bCs/>
            <w:highlight w:val="cyan"/>
            <w:rPrChange w:id="3562" w:author="Matthew Pipkin" w:date="2020-09-07T16:21:00Z">
              <w:rPr>
                <w:bCs/>
              </w:rPr>
            </w:rPrChange>
          </w:rPr>
          <w:delText xml:space="preserve">and </w:delText>
        </w:r>
      </w:del>
      <w:del w:id="3563" w:author="Matthew Pipkin" w:date="2020-07-13T18:44:00Z">
        <w:r w:rsidR="00E93D81" w:rsidRPr="00CE7400" w:rsidDel="00D57196">
          <w:rPr>
            <w:bCs/>
            <w:highlight w:val="cyan"/>
            <w:rPrChange w:id="3564" w:author="Matthew Pipkin" w:date="2020-09-07T16:21:00Z">
              <w:rPr>
                <w:bCs/>
              </w:rPr>
            </w:rPrChange>
          </w:rPr>
          <w:delText xml:space="preserve">those </w:delText>
        </w:r>
        <w:r w:rsidR="00AA3E35" w:rsidRPr="00CE7400" w:rsidDel="00D57196">
          <w:rPr>
            <w:bCs/>
            <w:highlight w:val="cyan"/>
            <w:rPrChange w:id="3565" w:author="Matthew Pipkin" w:date="2020-09-07T16:21:00Z">
              <w:rPr>
                <w:bCs/>
              </w:rPr>
            </w:rPrChange>
          </w:rPr>
          <w:delText>from</w:delText>
        </w:r>
      </w:del>
      <w:del w:id="3566" w:author="Matthew Pipkin" w:date="2020-07-14T13:12:00Z">
        <w:r w:rsidR="00E93D81" w:rsidRPr="00CE7400" w:rsidDel="00CA160F">
          <w:rPr>
            <w:bCs/>
            <w:highlight w:val="cyan"/>
            <w:rPrChange w:id="3567" w:author="Matthew Pipkin" w:date="2020-09-07T16:21:00Z">
              <w:rPr>
                <w:bCs/>
              </w:rPr>
            </w:rPrChange>
          </w:rPr>
          <w:delText xml:space="preserve"> </w:delText>
        </w:r>
      </w:del>
      <w:del w:id="3568" w:author="Matthew Pipkin" w:date="2020-07-13T18:44:00Z">
        <w:r w:rsidR="00E93D81" w:rsidRPr="00CE7400" w:rsidDel="00D57196">
          <w:rPr>
            <w:bCs/>
            <w:highlight w:val="cyan"/>
            <w:rPrChange w:id="3569" w:author="Matthew Pipkin" w:date="2020-09-07T16:21:00Z">
              <w:rPr>
                <w:bCs/>
              </w:rPr>
            </w:rPrChange>
          </w:rPr>
          <w:delText xml:space="preserve">the </w:delText>
        </w:r>
      </w:del>
      <w:del w:id="3570" w:author="Matthew Pipkin" w:date="2020-07-14T13:12:00Z">
        <w:r w:rsidR="0088735D" w:rsidRPr="00CE7400" w:rsidDel="00CA160F">
          <w:rPr>
            <w:bCs/>
            <w:highlight w:val="cyan"/>
            <w:rPrChange w:id="3571" w:author="Matthew Pipkin" w:date="2020-09-07T16:21:00Z">
              <w:rPr>
                <w:bCs/>
              </w:rPr>
            </w:rPrChange>
          </w:rPr>
          <w:delText>core T</w:delText>
        </w:r>
        <w:r w:rsidR="0088735D" w:rsidRPr="00CE7400" w:rsidDel="00CA160F">
          <w:rPr>
            <w:bCs/>
            <w:highlight w:val="cyan"/>
            <w:vertAlign w:val="subscript"/>
            <w:rPrChange w:id="3572" w:author="Matthew Pipkin" w:date="2020-09-07T16:21:00Z">
              <w:rPr>
                <w:bCs/>
                <w:vertAlign w:val="subscript"/>
              </w:rPr>
            </w:rPrChange>
          </w:rPr>
          <w:delText>CIRC</w:delText>
        </w:r>
        <w:r w:rsidR="0088735D" w:rsidRPr="00CE7400" w:rsidDel="00CA160F">
          <w:rPr>
            <w:bCs/>
            <w:highlight w:val="cyan"/>
            <w:rPrChange w:id="3573" w:author="Matthew Pipkin" w:date="2020-09-07T16:21:00Z">
              <w:rPr>
                <w:bCs/>
              </w:rPr>
            </w:rPrChange>
          </w:rPr>
          <w:delText xml:space="preserve"> </w:delText>
        </w:r>
        <w:r w:rsidR="007706A1" w:rsidRPr="00CE7400" w:rsidDel="00CA160F">
          <w:rPr>
            <w:bCs/>
            <w:highlight w:val="cyan"/>
            <w:rPrChange w:id="3574" w:author="Matthew Pipkin" w:date="2020-09-07T16:21:00Z">
              <w:rPr>
                <w:bCs/>
              </w:rPr>
            </w:rPrChange>
          </w:rPr>
          <w:delText>and T</w:delText>
        </w:r>
        <w:r w:rsidR="007706A1" w:rsidRPr="00CE7400" w:rsidDel="00CA160F">
          <w:rPr>
            <w:bCs/>
            <w:highlight w:val="cyan"/>
            <w:vertAlign w:val="subscript"/>
            <w:rPrChange w:id="3575" w:author="Matthew Pipkin" w:date="2020-09-07T16:21:00Z">
              <w:rPr>
                <w:bCs/>
                <w:vertAlign w:val="subscript"/>
              </w:rPr>
            </w:rPrChange>
          </w:rPr>
          <w:delText>MEM</w:delText>
        </w:r>
        <w:r w:rsidR="007706A1" w:rsidRPr="00CE7400" w:rsidDel="00CA160F">
          <w:rPr>
            <w:bCs/>
            <w:highlight w:val="cyan"/>
            <w:rPrChange w:id="3576" w:author="Matthew Pipkin" w:date="2020-09-07T16:21:00Z">
              <w:rPr>
                <w:bCs/>
              </w:rPr>
            </w:rPrChange>
          </w:rPr>
          <w:delText>-specific</w:delText>
        </w:r>
        <w:r w:rsidR="0088735D" w:rsidRPr="00CE7400" w:rsidDel="00CA160F">
          <w:rPr>
            <w:bCs/>
            <w:highlight w:val="cyan"/>
            <w:rPrChange w:id="3577" w:author="Matthew Pipkin" w:date="2020-09-07T16:21:00Z">
              <w:rPr>
                <w:bCs/>
              </w:rPr>
            </w:rPrChange>
          </w:rPr>
          <w:delText xml:space="preserve"> signature</w:delText>
        </w:r>
        <w:r w:rsidR="006C163E" w:rsidRPr="00CE7400" w:rsidDel="00CA160F">
          <w:rPr>
            <w:bCs/>
            <w:highlight w:val="cyan"/>
            <w:rPrChange w:id="3578" w:author="Matthew Pipkin" w:date="2020-09-07T16:21:00Z">
              <w:rPr>
                <w:bCs/>
              </w:rPr>
            </w:rPrChange>
          </w:rPr>
          <w:delText>s</w:delText>
        </w:r>
        <w:r w:rsidR="00B73965" w:rsidRPr="00CE7400" w:rsidDel="00CA160F">
          <w:rPr>
            <w:bCs/>
            <w:highlight w:val="cyan"/>
            <w:rPrChange w:id="3579" w:author="Matthew Pipkin" w:date="2020-09-07T16:21:00Z">
              <w:rPr>
                <w:bCs/>
              </w:rPr>
            </w:rPrChange>
          </w:rPr>
          <w:delText>.</w:delText>
        </w:r>
        <w:r w:rsidR="00E1183B" w:rsidRPr="00CE7400" w:rsidDel="00CA160F">
          <w:rPr>
            <w:bCs/>
            <w:highlight w:val="cyan"/>
            <w:rPrChange w:id="3580" w:author="Matthew Pipkin" w:date="2020-09-07T16:21:00Z">
              <w:rPr>
                <w:bCs/>
              </w:rPr>
            </w:rPrChange>
          </w:rPr>
          <w:delText xml:space="preserve"> </w:delText>
        </w:r>
      </w:del>
      <w:del w:id="3581" w:author="Matthew Pipkin" w:date="2020-07-14T13:19:00Z">
        <w:r w:rsidR="00CB3407" w:rsidRPr="00CE7400" w:rsidDel="00BB0A32">
          <w:rPr>
            <w:bCs/>
            <w:highlight w:val="cyan"/>
            <w:rPrChange w:id="3582" w:author="Matthew Pipkin" w:date="2020-09-07T16:21:00Z">
              <w:rPr>
                <w:bCs/>
              </w:rPr>
            </w:rPrChange>
          </w:rPr>
          <w:delText>In contrast</w:delText>
        </w:r>
        <w:r w:rsidR="00E93D81" w:rsidRPr="00CE7400" w:rsidDel="00BB0A32">
          <w:rPr>
            <w:bCs/>
            <w:highlight w:val="cyan"/>
            <w:rPrChange w:id="3583" w:author="Matthew Pipkin" w:date="2020-09-07T16:21:00Z">
              <w:rPr>
                <w:bCs/>
              </w:rPr>
            </w:rPrChange>
          </w:rPr>
          <w:delText xml:space="preserve">, </w:delText>
        </w:r>
        <w:r w:rsidR="00DE27A3" w:rsidRPr="00CE7400" w:rsidDel="00BB0A32">
          <w:rPr>
            <w:bCs/>
            <w:highlight w:val="cyan"/>
            <w:rPrChange w:id="3584" w:author="Matthew Pipkin" w:date="2020-09-07T16:21:00Z">
              <w:rPr>
                <w:bCs/>
              </w:rPr>
            </w:rPrChange>
          </w:rPr>
          <w:delText xml:space="preserve">gene expression in </w:delText>
        </w:r>
        <w:r w:rsidR="00EE55E1" w:rsidRPr="00CE7400" w:rsidDel="00BB0A32">
          <w:rPr>
            <w:bCs/>
            <w:highlight w:val="cyan"/>
            <w:rPrChange w:id="3585" w:author="Matthew Pipkin" w:date="2020-09-07T16:21:00Z">
              <w:rPr>
                <w:bCs/>
              </w:rPr>
            </w:rPrChange>
          </w:rPr>
          <w:delText xml:space="preserve">P7 </w:delText>
        </w:r>
        <w:r w:rsidR="00DE27A3" w:rsidRPr="00CE7400" w:rsidDel="00BB0A32">
          <w:rPr>
            <w:bCs/>
            <w:highlight w:val="cyan"/>
            <w:rPrChange w:id="3586" w:author="Matthew Pipkin" w:date="2020-09-07T16:21:00Z">
              <w:rPr>
                <w:bCs/>
              </w:rPr>
            </w:rPrChange>
          </w:rPr>
          <w:delText xml:space="preserve">cells </w:delText>
        </w:r>
        <w:r w:rsidR="00E43E49" w:rsidRPr="00CE7400" w:rsidDel="00BB0A32">
          <w:rPr>
            <w:bCs/>
            <w:highlight w:val="cyan"/>
            <w:rPrChange w:id="3587" w:author="Matthew Pipkin" w:date="2020-09-07T16:21:00Z">
              <w:rPr>
                <w:bCs/>
              </w:rPr>
            </w:rPrChange>
          </w:rPr>
          <w:delText>from LCMV</w:delText>
        </w:r>
        <w:r w:rsidR="00E43E49" w:rsidRPr="00CE7400" w:rsidDel="00BB0A32">
          <w:rPr>
            <w:bCs/>
            <w:highlight w:val="cyan"/>
            <w:vertAlign w:val="subscript"/>
            <w:rPrChange w:id="3588" w:author="Matthew Pipkin" w:date="2020-09-07T16:21:00Z">
              <w:rPr>
                <w:bCs/>
                <w:vertAlign w:val="subscript"/>
              </w:rPr>
            </w:rPrChange>
          </w:rPr>
          <w:delText>Arm</w:delText>
        </w:r>
        <w:r w:rsidR="00E43E49" w:rsidRPr="00CE7400" w:rsidDel="00BB0A32">
          <w:rPr>
            <w:bCs/>
            <w:highlight w:val="cyan"/>
            <w:rPrChange w:id="3589" w:author="Matthew Pipkin" w:date="2020-09-07T16:21:00Z">
              <w:rPr>
                <w:bCs/>
              </w:rPr>
            </w:rPrChange>
          </w:rPr>
          <w:delText xml:space="preserve">-infected hosts </w:delText>
        </w:r>
        <w:r w:rsidR="004569E1" w:rsidRPr="00CE7400" w:rsidDel="00BB0A32">
          <w:rPr>
            <w:bCs/>
            <w:highlight w:val="cyan"/>
            <w:rPrChange w:id="3590" w:author="Matthew Pipkin" w:date="2020-09-07T16:21:00Z">
              <w:rPr>
                <w:bCs/>
              </w:rPr>
            </w:rPrChange>
          </w:rPr>
          <w:delText>was</w:delText>
        </w:r>
        <w:r w:rsidR="00E43E49" w:rsidRPr="00CE7400" w:rsidDel="00BB0A32">
          <w:rPr>
            <w:bCs/>
            <w:highlight w:val="cyan"/>
            <w:rPrChange w:id="3591" w:author="Matthew Pipkin" w:date="2020-09-07T16:21:00Z">
              <w:rPr>
                <w:bCs/>
              </w:rPr>
            </w:rPrChange>
          </w:rPr>
          <w:delText xml:space="preserve"> </w:delText>
        </w:r>
        <w:r w:rsidR="00DE27A3" w:rsidRPr="00CE7400" w:rsidDel="00BB0A32">
          <w:rPr>
            <w:bCs/>
            <w:highlight w:val="cyan"/>
            <w:rPrChange w:id="3592" w:author="Matthew Pipkin" w:date="2020-09-07T16:21:00Z">
              <w:rPr>
                <w:bCs/>
              </w:rPr>
            </w:rPrChange>
          </w:rPr>
          <w:delText>positively enriched with genes expressed in the DP-specific signature and</w:delText>
        </w:r>
        <w:r w:rsidR="00A23050" w:rsidRPr="00CE7400" w:rsidDel="00BB0A32">
          <w:rPr>
            <w:bCs/>
            <w:highlight w:val="cyan"/>
            <w:rPrChange w:id="3593" w:author="Matthew Pipkin" w:date="2020-09-07T16:21:00Z">
              <w:rPr>
                <w:bCs/>
              </w:rPr>
            </w:rPrChange>
          </w:rPr>
          <w:delText xml:space="preserve">…. Cells in cluster P8 from LCMVArm and LCMVCl13 </w:delText>
        </w:r>
        <w:r w:rsidR="00A062F7" w:rsidRPr="00CE7400" w:rsidDel="00BB0A32">
          <w:rPr>
            <w:bCs/>
            <w:highlight w:val="cyan"/>
            <w:rPrChange w:id="3594" w:author="Matthew Pipkin" w:date="2020-09-07T16:21:00Z">
              <w:rPr>
                <w:bCs/>
              </w:rPr>
            </w:rPrChange>
          </w:rPr>
          <w:delText xml:space="preserve">occupied distinct space in the UMAP </w:delText>
        </w:r>
        <w:r w:rsidR="00CC7B5E" w:rsidRPr="00CE7400" w:rsidDel="00BB0A32">
          <w:rPr>
            <w:bCs/>
            <w:highlight w:val="cyan"/>
            <w:rPrChange w:id="3595" w:author="Matthew Pipkin" w:date="2020-09-07T16:21:00Z">
              <w:rPr>
                <w:bCs/>
              </w:rPr>
            </w:rPrChange>
          </w:rPr>
          <w:delText>projection</w:delText>
        </w:r>
        <w:r w:rsidR="00A23050" w:rsidRPr="00CE7400" w:rsidDel="00BB0A32">
          <w:rPr>
            <w:bCs/>
            <w:highlight w:val="cyan"/>
            <w:rPrChange w:id="3596" w:author="Matthew Pipkin" w:date="2020-09-07T16:21:00Z">
              <w:rPr>
                <w:bCs/>
              </w:rPr>
            </w:rPrChange>
          </w:rPr>
          <w:delText xml:space="preserve">. </w:delText>
        </w:r>
        <w:r w:rsidR="006D65FD" w:rsidRPr="00CE7400" w:rsidDel="00BB0A32">
          <w:rPr>
            <w:bCs/>
            <w:highlight w:val="cyan"/>
            <w:rPrChange w:id="3597" w:author="Matthew Pipkin" w:date="2020-09-07T16:21:00Z">
              <w:rPr>
                <w:bCs/>
              </w:rPr>
            </w:rPrChange>
          </w:rPr>
          <w:delText>Those from LCMV</w:delText>
        </w:r>
        <w:r w:rsidR="006D65FD" w:rsidRPr="00CE7400" w:rsidDel="00BB0A32">
          <w:rPr>
            <w:bCs/>
            <w:highlight w:val="cyan"/>
            <w:vertAlign w:val="subscript"/>
            <w:rPrChange w:id="3598" w:author="Matthew Pipkin" w:date="2020-09-07T16:21:00Z">
              <w:rPr>
                <w:bCs/>
                <w:vertAlign w:val="subscript"/>
              </w:rPr>
            </w:rPrChange>
          </w:rPr>
          <w:delText>Arm</w:delText>
        </w:r>
        <w:r w:rsidR="006D65FD" w:rsidRPr="00CE7400" w:rsidDel="00BB0A32">
          <w:rPr>
            <w:bCs/>
            <w:highlight w:val="cyan"/>
            <w:rPrChange w:id="3599" w:author="Matthew Pipkin" w:date="2020-09-07T16:21:00Z">
              <w:rPr>
                <w:bCs/>
              </w:rPr>
            </w:rPrChange>
          </w:rPr>
          <w:delText>-infected hosts</w:delText>
        </w:r>
        <w:r w:rsidR="00DE27A3" w:rsidRPr="00CE7400" w:rsidDel="00BB0A32">
          <w:rPr>
            <w:bCs/>
            <w:highlight w:val="cyan"/>
            <w:rPrChange w:id="3600" w:author="Matthew Pipkin" w:date="2020-09-07T16:21:00Z">
              <w:rPr>
                <w:bCs/>
              </w:rPr>
            </w:rPrChange>
          </w:rPr>
          <w:delText xml:space="preserve">  </w:delText>
        </w:r>
      </w:del>
    </w:p>
    <w:p w14:paraId="7C948839" w14:textId="521C5A4E" w:rsidR="00D711AB" w:rsidRPr="00CE7400" w:rsidRDefault="00D711AB">
      <w:pPr>
        <w:pStyle w:val="Paragraph"/>
        <w:ind w:firstLine="0"/>
        <w:rPr>
          <w:bCs/>
          <w:highlight w:val="cyan"/>
          <w:rPrChange w:id="3601" w:author="Matthew Pipkin" w:date="2020-09-07T16:21:00Z">
            <w:rPr>
              <w:bCs/>
            </w:rPr>
          </w:rPrChange>
        </w:rPr>
        <w:pPrChange w:id="3602" w:author="Matthew Pipkin" w:date="2020-07-14T13:19:00Z">
          <w:pPr>
            <w:pStyle w:val="Paragraph"/>
          </w:pPr>
        </w:pPrChange>
      </w:pPr>
      <w:r w:rsidRPr="00CE7400">
        <w:rPr>
          <w:bCs/>
          <w:highlight w:val="cyan"/>
          <w:rPrChange w:id="3603" w:author="Matthew Pipkin" w:date="2020-09-07T16:21:00Z">
            <w:rPr>
              <w:bCs/>
            </w:rPr>
          </w:rPrChange>
        </w:rPr>
        <w:t xml:space="preserve">Trajectory 4 (T4) </w:t>
      </w:r>
      <w:r w:rsidR="00957987" w:rsidRPr="00CE7400">
        <w:rPr>
          <w:bCs/>
          <w:highlight w:val="cyan"/>
          <w:rPrChange w:id="3604" w:author="Matthew Pipkin" w:date="2020-09-07T16:21:00Z">
            <w:rPr>
              <w:bCs/>
            </w:rPr>
          </w:rPrChange>
        </w:rPr>
        <w:t>led to</w:t>
      </w:r>
      <w:r w:rsidR="00EB6A67" w:rsidRPr="00CE7400">
        <w:rPr>
          <w:bCs/>
          <w:highlight w:val="cyan"/>
          <w:rPrChange w:id="3605" w:author="Matthew Pipkin" w:date="2020-09-07T16:21:00Z">
            <w:rPr>
              <w:bCs/>
            </w:rPr>
          </w:rPrChange>
        </w:rPr>
        <w:t xml:space="preserve"> </w:t>
      </w:r>
      <w:r w:rsidRPr="00CE7400">
        <w:rPr>
          <w:bCs/>
          <w:highlight w:val="cyan"/>
          <w:rPrChange w:id="3606" w:author="Matthew Pipkin" w:date="2020-09-07T16:21:00Z">
            <w:rPr>
              <w:bCs/>
            </w:rPr>
          </w:rPrChange>
        </w:rPr>
        <w:t>cannonical T</w:t>
      </w:r>
      <w:r w:rsidRPr="00CE7400">
        <w:rPr>
          <w:bCs/>
          <w:highlight w:val="cyan"/>
          <w:vertAlign w:val="subscript"/>
          <w:rPrChange w:id="3607" w:author="Matthew Pipkin" w:date="2020-09-07T16:21:00Z">
            <w:rPr>
              <w:bCs/>
              <w:vertAlign w:val="subscript"/>
            </w:rPr>
          </w:rPrChange>
        </w:rPr>
        <w:t>CIRC</w:t>
      </w:r>
      <w:r w:rsidRPr="00CE7400">
        <w:rPr>
          <w:bCs/>
          <w:highlight w:val="cyan"/>
          <w:rPrChange w:id="3608" w:author="Matthew Pipkin" w:date="2020-09-07T16:21:00Z">
            <w:rPr>
              <w:bCs/>
            </w:rPr>
          </w:rPrChange>
        </w:rPr>
        <w:t xml:space="preserve"> and TE populations</w:t>
      </w:r>
      <w:r w:rsidR="00EB6A67" w:rsidRPr="00CE7400">
        <w:rPr>
          <w:bCs/>
          <w:highlight w:val="cyan"/>
          <w:rPrChange w:id="3609" w:author="Matthew Pipkin" w:date="2020-09-07T16:21:00Z">
            <w:rPr>
              <w:bCs/>
            </w:rPr>
          </w:rPrChange>
        </w:rPr>
        <w:t xml:space="preserve"> and was entirely composed of cells from LCMV</w:t>
      </w:r>
      <w:r w:rsidR="00EB6A67" w:rsidRPr="00CE7400">
        <w:rPr>
          <w:bCs/>
          <w:highlight w:val="cyan"/>
          <w:vertAlign w:val="subscript"/>
          <w:rPrChange w:id="3610" w:author="Matthew Pipkin" w:date="2020-09-07T16:21:00Z">
            <w:rPr>
              <w:bCs/>
              <w:vertAlign w:val="subscript"/>
            </w:rPr>
          </w:rPrChange>
        </w:rPr>
        <w:t>Arm</w:t>
      </w:r>
      <w:r w:rsidR="00EB6A67" w:rsidRPr="00CE7400">
        <w:rPr>
          <w:bCs/>
          <w:highlight w:val="cyan"/>
          <w:rPrChange w:id="3611" w:author="Matthew Pipkin" w:date="2020-09-07T16:21:00Z">
            <w:rPr>
              <w:bCs/>
            </w:rPr>
          </w:rPrChange>
        </w:rPr>
        <w:t>-infected hosts</w:t>
      </w:r>
      <w:r w:rsidRPr="00CE7400">
        <w:rPr>
          <w:bCs/>
          <w:highlight w:val="cyan"/>
          <w:rPrChange w:id="3612" w:author="Matthew Pipkin" w:date="2020-09-07T16:21:00Z">
            <w:rPr>
              <w:bCs/>
            </w:rPr>
          </w:rPrChange>
        </w:rPr>
        <w:t xml:space="preserve">. </w:t>
      </w:r>
      <w:r w:rsidR="00EB6A67" w:rsidRPr="00CE7400">
        <w:rPr>
          <w:bCs/>
          <w:highlight w:val="cyan"/>
          <w:rPrChange w:id="3613" w:author="Matthew Pipkin" w:date="2020-09-07T16:21:00Z">
            <w:rPr>
              <w:bCs/>
            </w:rPr>
          </w:rPrChange>
        </w:rPr>
        <w:t>C</w:t>
      </w:r>
      <w:r w:rsidRPr="00CE7400">
        <w:rPr>
          <w:bCs/>
          <w:highlight w:val="cyan"/>
          <w:rPrChange w:id="3614" w:author="Matthew Pipkin" w:date="2020-09-07T16:21:00Z">
            <w:rPr>
              <w:bCs/>
            </w:rPr>
          </w:rPrChange>
        </w:rPr>
        <w:t xml:space="preserve">ells from P1 </w:t>
      </w:r>
      <w:r w:rsidR="00957987" w:rsidRPr="00CE7400">
        <w:rPr>
          <w:bCs/>
          <w:highlight w:val="cyan"/>
          <w:rPrChange w:id="3615" w:author="Matthew Pipkin" w:date="2020-09-07T16:21:00Z">
            <w:rPr>
              <w:bCs/>
            </w:rPr>
          </w:rPrChange>
        </w:rPr>
        <w:t xml:space="preserve">directly </w:t>
      </w:r>
      <w:r w:rsidR="00EB6A67" w:rsidRPr="00CE7400">
        <w:rPr>
          <w:bCs/>
          <w:highlight w:val="cyan"/>
          <w:rPrChange w:id="3616" w:author="Matthew Pipkin" w:date="2020-09-07T16:21:00Z">
            <w:rPr>
              <w:bCs/>
            </w:rPr>
          </w:rPrChange>
        </w:rPr>
        <w:t xml:space="preserve">connected to </w:t>
      </w:r>
      <w:r w:rsidRPr="00CE7400">
        <w:rPr>
          <w:bCs/>
          <w:highlight w:val="cyan"/>
          <w:rPrChange w:id="3617" w:author="Matthew Pipkin" w:date="2020-09-07T16:21:00Z">
            <w:rPr>
              <w:bCs/>
            </w:rPr>
          </w:rPrChange>
        </w:rPr>
        <w:t xml:space="preserve">those in cluster P3, </w:t>
      </w:r>
      <w:r w:rsidR="00EB6A67" w:rsidRPr="00CE7400">
        <w:rPr>
          <w:bCs/>
          <w:highlight w:val="cyan"/>
          <w:rPrChange w:id="3618" w:author="Matthew Pipkin" w:date="2020-09-07T16:21:00Z">
            <w:rPr>
              <w:bCs/>
            </w:rPr>
          </w:rPrChange>
        </w:rPr>
        <w:t>which were connected to</w:t>
      </w:r>
      <w:r w:rsidRPr="00CE7400">
        <w:rPr>
          <w:bCs/>
          <w:highlight w:val="cyan"/>
          <w:rPrChange w:id="3619" w:author="Matthew Pipkin" w:date="2020-09-07T16:21:00Z">
            <w:rPr>
              <w:bCs/>
            </w:rPr>
          </w:rPrChange>
        </w:rPr>
        <w:t xml:space="preserve"> those in cluster P4. P3 cells </w:t>
      </w:r>
      <w:r w:rsidR="00957987" w:rsidRPr="00CE7400">
        <w:rPr>
          <w:bCs/>
          <w:highlight w:val="cyan"/>
          <w:rPrChange w:id="3620" w:author="Matthew Pipkin" w:date="2020-09-07T16:21:00Z">
            <w:rPr>
              <w:bCs/>
            </w:rPr>
          </w:rPrChange>
        </w:rPr>
        <w:t xml:space="preserve">were derived from both days 5 and 8 p.i., and </w:t>
      </w:r>
      <w:r w:rsidRPr="00CE7400">
        <w:rPr>
          <w:bCs/>
          <w:highlight w:val="cyan"/>
          <w:rPrChange w:id="3621" w:author="Matthew Pipkin" w:date="2020-09-07T16:21:00Z">
            <w:rPr>
              <w:bCs/>
            </w:rPr>
          </w:rPrChange>
        </w:rPr>
        <w:t>enriched with signatures of both T</w:t>
      </w:r>
      <w:r w:rsidRPr="00CE7400">
        <w:rPr>
          <w:bCs/>
          <w:highlight w:val="cyan"/>
          <w:vertAlign w:val="subscript"/>
          <w:rPrChange w:id="3622" w:author="Matthew Pipkin" w:date="2020-09-07T16:21:00Z">
            <w:rPr>
              <w:bCs/>
              <w:vertAlign w:val="subscript"/>
            </w:rPr>
          </w:rPrChange>
        </w:rPr>
        <w:t>CIRC</w:t>
      </w:r>
      <w:r w:rsidRPr="00CE7400">
        <w:rPr>
          <w:bCs/>
          <w:highlight w:val="cyan"/>
          <w:rPrChange w:id="3623" w:author="Matthew Pipkin" w:date="2020-09-07T16:21:00Z">
            <w:rPr>
              <w:bCs/>
            </w:rPr>
          </w:rPrChange>
        </w:rPr>
        <w:t xml:space="preserve"> and T</w:t>
      </w:r>
      <w:r w:rsidRPr="00CE7400">
        <w:rPr>
          <w:bCs/>
          <w:highlight w:val="cyan"/>
          <w:vertAlign w:val="subscript"/>
          <w:rPrChange w:id="3624" w:author="Matthew Pipkin" w:date="2020-09-07T16:21:00Z">
            <w:rPr>
              <w:bCs/>
              <w:vertAlign w:val="subscript"/>
            </w:rPr>
          </w:rPrChange>
        </w:rPr>
        <w:t>RM</w:t>
      </w:r>
      <w:r w:rsidRPr="00CE7400">
        <w:rPr>
          <w:bCs/>
          <w:highlight w:val="cyan"/>
          <w:rPrChange w:id="3625" w:author="Matthew Pipkin" w:date="2020-09-07T16:21:00Z">
            <w:rPr>
              <w:bCs/>
            </w:rPr>
          </w:rPrChange>
        </w:rPr>
        <w:t xml:space="preserve"> cells, as well as, EE</w:t>
      </w:r>
      <w:r w:rsidR="00EB6A67" w:rsidRPr="00CE7400">
        <w:rPr>
          <w:bCs/>
          <w:highlight w:val="cyan"/>
          <w:rPrChange w:id="3626" w:author="Matthew Pipkin" w:date="2020-09-07T16:21:00Z">
            <w:rPr>
              <w:bCs/>
            </w:rPr>
          </w:rPrChange>
        </w:rPr>
        <w:t xml:space="preserve"> (</w:t>
      </w:r>
      <w:r w:rsidRPr="00CE7400">
        <w:rPr>
          <w:bCs/>
          <w:highlight w:val="cyan"/>
          <w:rPrChange w:id="3627" w:author="Matthew Pipkin" w:date="2020-09-07T16:21:00Z">
            <w:rPr>
              <w:bCs/>
            </w:rPr>
          </w:rPrChange>
        </w:rPr>
        <w:t>KLRG1</w:t>
      </w:r>
      <w:r w:rsidRPr="00CE7400">
        <w:rPr>
          <w:bCs/>
          <w:highlight w:val="cyan"/>
          <w:vertAlign w:val="superscript"/>
          <w:rPrChange w:id="3628" w:author="Matthew Pipkin" w:date="2020-09-07T16:21:00Z">
            <w:rPr>
              <w:bCs/>
              <w:vertAlign w:val="superscript"/>
            </w:rPr>
          </w:rPrChange>
        </w:rPr>
        <w:t>lo</w:t>
      </w:r>
      <w:r w:rsidRPr="00CE7400">
        <w:rPr>
          <w:bCs/>
          <w:highlight w:val="cyan"/>
          <w:rPrChange w:id="3629" w:author="Matthew Pipkin" w:date="2020-09-07T16:21:00Z">
            <w:rPr>
              <w:bCs/>
            </w:rPr>
          </w:rPrChange>
        </w:rPr>
        <w:t xml:space="preserve"> CD127</w:t>
      </w:r>
      <w:r w:rsidRPr="00CE7400">
        <w:rPr>
          <w:bCs/>
          <w:highlight w:val="cyan"/>
          <w:vertAlign w:val="superscript"/>
          <w:rPrChange w:id="3630" w:author="Matthew Pipkin" w:date="2020-09-07T16:21:00Z">
            <w:rPr>
              <w:bCs/>
              <w:vertAlign w:val="superscript"/>
            </w:rPr>
          </w:rPrChange>
        </w:rPr>
        <w:t>lo</w:t>
      </w:r>
      <w:r w:rsidR="00EB6A67" w:rsidRPr="00CE7400">
        <w:rPr>
          <w:bCs/>
          <w:highlight w:val="cyan"/>
          <w:rPrChange w:id="3631" w:author="Matthew Pipkin" w:date="2020-09-07T16:21:00Z">
            <w:rPr>
              <w:bCs/>
            </w:rPr>
          </w:rPrChange>
        </w:rPr>
        <w:t xml:space="preserve">) and </w:t>
      </w:r>
      <w:r w:rsidRPr="00CE7400">
        <w:rPr>
          <w:bCs/>
          <w:highlight w:val="cyan"/>
          <w:rPrChange w:id="3632" w:author="Matthew Pipkin" w:date="2020-09-07T16:21:00Z">
            <w:rPr>
              <w:bCs/>
            </w:rPr>
          </w:rPrChange>
        </w:rPr>
        <w:t>TE</w:t>
      </w:r>
      <w:r w:rsidR="00EB6A67" w:rsidRPr="00CE7400">
        <w:rPr>
          <w:bCs/>
          <w:highlight w:val="cyan"/>
          <w:rPrChange w:id="3633" w:author="Matthew Pipkin" w:date="2020-09-07T16:21:00Z">
            <w:rPr>
              <w:bCs/>
            </w:rPr>
          </w:rPrChange>
        </w:rPr>
        <w:t xml:space="preserve"> (</w:t>
      </w:r>
      <w:r w:rsidRPr="00CE7400">
        <w:rPr>
          <w:bCs/>
          <w:highlight w:val="cyan"/>
          <w:rPrChange w:id="3634" w:author="Matthew Pipkin" w:date="2020-09-07T16:21:00Z">
            <w:rPr>
              <w:bCs/>
            </w:rPr>
          </w:rPrChange>
        </w:rPr>
        <w:t>KLRG1</w:t>
      </w:r>
      <w:r w:rsidRPr="00CE7400">
        <w:rPr>
          <w:bCs/>
          <w:highlight w:val="cyan"/>
          <w:vertAlign w:val="superscript"/>
          <w:rPrChange w:id="3635" w:author="Matthew Pipkin" w:date="2020-09-07T16:21:00Z">
            <w:rPr>
              <w:bCs/>
              <w:vertAlign w:val="superscript"/>
            </w:rPr>
          </w:rPrChange>
        </w:rPr>
        <w:t>hi</w:t>
      </w:r>
      <w:r w:rsidRPr="00CE7400">
        <w:rPr>
          <w:bCs/>
          <w:highlight w:val="cyan"/>
          <w:rPrChange w:id="3636" w:author="Matthew Pipkin" w:date="2020-09-07T16:21:00Z">
            <w:rPr>
              <w:bCs/>
            </w:rPr>
          </w:rPrChange>
        </w:rPr>
        <w:t xml:space="preserve"> CD127</w:t>
      </w:r>
      <w:r w:rsidRPr="00CE7400">
        <w:rPr>
          <w:bCs/>
          <w:highlight w:val="cyan"/>
          <w:vertAlign w:val="superscript"/>
          <w:rPrChange w:id="3637" w:author="Matthew Pipkin" w:date="2020-09-07T16:21:00Z">
            <w:rPr>
              <w:bCs/>
              <w:vertAlign w:val="superscript"/>
            </w:rPr>
          </w:rPrChange>
        </w:rPr>
        <w:t>lo</w:t>
      </w:r>
      <w:r w:rsidRPr="00CE7400">
        <w:rPr>
          <w:bCs/>
          <w:highlight w:val="cyan"/>
          <w:rPrChange w:id="3638" w:author="Matthew Pipkin" w:date="2020-09-07T16:21:00Z">
            <w:rPr>
              <w:bCs/>
            </w:rPr>
          </w:rPrChange>
        </w:rPr>
        <w:t xml:space="preserve">) </w:t>
      </w:r>
      <w:r w:rsidR="00957987" w:rsidRPr="00CE7400">
        <w:rPr>
          <w:bCs/>
          <w:highlight w:val="cyan"/>
          <w:rPrChange w:id="3639" w:author="Matthew Pipkin" w:date="2020-09-07T16:21:00Z">
            <w:rPr>
              <w:bCs/>
            </w:rPr>
          </w:rPrChange>
        </w:rPr>
        <w:t xml:space="preserve">cells. </w:t>
      </w:r>
      <w:r w:rsidRPr="00CE7400">
        <w:rPr>
          <w:bCs/>
          <w:highlight w:val="cyan"/>
          <w:rPrChange w:id="3640" w:author="Matthew Pipkin" w:date="2020-09-07T16:21:00Z">
            <w:rPr>
              <w:bCs/>
            </w:rPr>
          </w:rPrChange>
        </w:rPr>
        <w:t>In contrast, P4 cells were exclusively derived from day 8 p.i., had lost enrichment of the T</w:t>
      </w:r>
      <w:r w:rsidRPr="00CE7400">
        <w:rPr>
          <w:bCs/>
          <w:highlight w:val="cyan"/>
          <w:vertAlign w:val="subscript"/>
          <w:rPrChange w:id="3641" w:author="Matthew Pipkin" w:date="2020-09-07T16:21:00Z">
            <w:rPr>
              <w:bCs/>
              <w:vertAlign w:val="subscript"/>
            </w:rPr>
          </w:rPrChange>
        </w:rPr>
        <w:t xml:space="preserve">RM </w:t>
      </w:r>
      <w:r w:rsidRPr="00CE7400">
        <w:rPr>
          <w:bCs/>
          <w:highlight w:val="cyan"/>
          <w:rPrChange w:id="3642" w:author="Matthew Pipkin" w:date="2020-09-07T16:21:00Z">
            <w:rPr>
              <w:bCs/>
            </w:rPr>
          </w:rPrChange>
        </w:rPr>
        <w:t xml:space="preserve">signature, </w:t>
      </w:r>
      <w:r w:rsidR="00957987" w:rsidRPr="00CE7400">
        <w:rPr>
          <w:bCs/>
          <w:highlight w:val="cyan"/>
          <w:rPrChange w:id="3643" w:author="Matthew Pipkin" w:date="2020-09-07T16:21:00Z">
            <w:rPr>
              <w:bCs/>
            </w:rPr>
          </w:rPrChange>
        </w:rPr>
        <w:t>but</w:t>
      </w:r>
      <w:r w:rsidRPr="00CE7400">
        <w:rPr>
          <w:bCs/>
          <w:highlight w:val="cyan"/>
          <w:rPrChange w:id="3644" w:author="Matthew Pipkin" w:date="2020-09-07T16:21:00Z">
            <w:rPr>
              <w:bCs/>
            </w:rPr>
          </w:rPrChange>
        </w:rPr>
        <w:t xml:space="preserve"> had increased enrichment of both the T</w:t>
      </w:r>
      <w:r w:rsidRPr="00CE7400">
        <w:rPr>
          <w:bCs/>
          <w:highlight w:val="cyan"/>
          <w:vertAlign w:val="subscript"/>
          <w:rPrChange w:id="3645" w:author="Matthew Pipkin" w:date="2020-09-07T16:21:00Z">
            <w:rPr>
              <w:bCs/>
              <w:vertAlign w:val="subscript"/>
            </w:rPr>
          </w:rPrChange>
        </w:rPr>
        <w:t>CIRC</w:t>
      </w:r>
      <w:r w:rsidRPr="00CE7400">
        <w:rPr>
          <w:bCs/>
          <w:highlight w:val="cyan"/>
          <w:rPrChange w:id="3646" w:author="Matthew Pipkin" w:date="2020-09-07T16:21:00Z">
            <w:rPr>
              <w:bCs/>
            </w:rPr>
          </w:rPrChange>
        </w:rPr>
        <w:t xml:space="preserve"> and the TE signatures. Thus, T4 unambiguously reveals that cells with T</w:t>
      </w:r>
      <w:r w:rsidRPr="00CE7400">
        <w:rPr>
          <w:bCs/>
          <w:highlight w:val="cyan"/>
          <w:vertAlign w:val="subscript"/>
          <w:rPrChange w:id="3647" w:author="Matthew Pipkin" w:date="2020-09-07T16:21:00Z">
            <w:rPr>
              <w:bCs/>
              <w:vertAlign w:val="subscript"/>
            </w:rPr>
          </w:rPrChange>
        </w:rPr>
        <w:t>MEM</w:t>
      </w:r>
      <w:r w:rsidRPr="00CE7400">
        <w:rPr>
          <w:bCs/>
          <w:highlight w:val="cyan"/>
          <w:rPrChange w:id="3648" w:author="Matthew Pipkin" w:date="2020-09-07T16:21:00Z">
            <w:rPr>
              <w:bCs/>
            </w:rPr>
          </w:rPrChange>
        </w:rPr>
        <w:t xml:space="preserve"> gene expression develop first and are the progenitors of TE cells, but that both cell types are highly related. </w:t>
      </w:r>
    </w:p>
    <w:p w14:paraId="693AFC33" w14:textId="77777777" w:rsidR="00D711AB" w:rsidRPr="00CE7400" w:rsidRDefault="00D711AB" w:rsidP="00D711AB">
      <w:pPr>
        <w:pStyle w:val="Paragraph"/>
        <w:rPr>
          <w:bCs/>
          <w:highlight w:val="cyan"/>
          <w:rPrChange w:id="3649" w:author="Matthew Pipkin" w:date="2020-09-07T16:21:00Z">
            <w:rPr>
              <w:bCs/>
            </w:rPr>
          </w:rPrChange>
        </w:rPr>
      </w:pPr>
      <w:r w:rsidRPr="00CE7400">
        <w:rPr>
          <w:bCs/>
          <w:highlight w:val="cyan"/>
          <w:rPrChange w:id="3650" w:author="Matthew Pipkin" w:date="2020-09-07T16:21:00Z">
            <w:rPr>
              <w:bCs/>
            </w:rPr>
          </w:rPrChange>
        </w:rPr>
        <w:t xml:space="preserve">A clear subdivision between the trajectory framework was enrichment with gene expression that is dependent upon antigen stimulation. </w:t>
      </w:r>
    </w:p>
    <w:p w14:paraId="6B8FAB2A" w14:textId="3BB6C46E" w:rsidR="00D849E2" w:rsidRPr="00CE7400" w:rsidRDefault="00DC25E4" w:rsidP="008E371C">
      <w:pPr>
        <w:pStyle w:val="Paragraph"/>
        <w:rPr>
          <w:bCs/>
          <w:highlight w:val="cyan"/>
          <w:rPrChange w:id="3651" w:author="Matthew Pipkin" w:date="2020-09-07T16:21:00Z">
            <w:rPr>
              <w:bCs/>
            </w:rPr>
          </w:rPrChange>
        </w:rPr>
      </w:pPr>
      <w:ins w:id="3652" w:author="Matthew Pipkin" w:date="2020-07-14T15:02:00Z">
        <w:r w:rsidRPr="00CE7400">
          <w:rPr>
            <w:bCs/>
            <w:highlight w:val="cyan"/>
            <w:rPrChange w:id="3653" w:author="Matthew Pipkin" w:date="2020-09-07T16:21:00Z">
              <w:rPr>
                <w:bCs/>
              </w:rPr>
            </w:rPrChange>
          </w:rPr>
          <w:t>Instead, these cells could be a source of T</w:t>
        </w:r>
        <w:r w:rsidRPr="00CE7400">
          <w:rPr>
            <w:bCs/>
            <w:highlight w:val="cyan"/>
            <w:vertAlign w:val="subscript"/>
            <w:rPrChange w:id="3654" w:author="Matthew Pipkin" w:date="2020-09-07T16:21:00Z">
              <w:rPr>
                <w:bCs/>
                <w:vertAlign w:val="subscript"/>
              </w:rPr>
            </w:rPrChange>
          </w:rPr>
          <w:t>RM</w:t>
        </w:r>
        <w:r w:rsidRPr="00CE7400">
          <w:rPr>
            <w:bCs/>
            <w:highlight w:val="cyan"/>
            <w:rPrChange w:id="3655" w:author="Matthew Pipkin" w:date="2020-09-07T16:21:00Z">
              <w:rPr>
                <w:bCs/>
              </w:rPr>
            </w:rPrChange>
          </w:rPr>
          <w:t xml:space="preserve"> precrusors because they were most similar to DP effector cells, which have T</w:t>
        </w:r>
        <w:r w:rsidRPr="00CE7400">
          <w:rPr>
            <w:bCs/>
            <w:highlight w:val="cyan"/>
            <w:vertAlign w:val="subscript"/>
            <w:rPrChange w:id="3656" w:author="Matthew Pipkin" w:date="2020-09-07T16:21:00Z">
              <w:rPr>
                <w:bCs/>
                <w:vertAlign w:val="subscript"/>
              </w:rPr>
            </w:rPrChange>
          </w:rPr>
          <w:t>RM</w:t>
        </w:r>
        <w:r w:rsidRPr="00CE7400">
          <w:rPr>
            <w:bCs/>
            <w:highlight w:val="cyan"/>
            <w:rPrChange w:id="3657" w:author="Matthew Pipkin" w:date="2020-09-07T16:21:00Z">
              <w:rPr>
                <w:bCs/>
              </w:rPr>
            </w:rPrChange>
          </w:rPr>
          <w:t xml:space="preserve"> potential [REF], and lacked gene expression to promote recirculation.</w:t>
        </w:r>
      </w:ins>
    </w:p>
    <w:p w14:paraId="1EBE284F" w14:textId="18DAD6E0" w:rsidR="00A73B48" w:rsidRPr="00CE7400" w:rsidDel="000B324D" w:rsidRDefault="00A73B48" w:rsidP="008E371C">
      <w:pPr>
        <w:pStyle w:val="Paragraph"/>
        <w:rPr>
          <w:del w:id="3658" w:author="Matthew Pipkin" w:date="2020-07-14T00:38:00Z"/>
          <w:bCs/>
          <w:highlight w:val="cyan"/>
          <w:rPrChange w:id="3659" w:author="Matthew Pipkin" w:date="2020-09-07T16:21:00Z">
            <w:rPr>
              <w:del w:id="3660" w:author="Matthew Pipkin" w:date="2020-07-14T00:38:00Z"/>
              <w:bCs/>
            </w:rPr>
          </w:rPrChange>
        </w:rPr>
      </w:pPr>
      <w:del w:id="3661" w:author="Matthew Pipkin" w:date="2020-07-14T00:38:00Z">
        <w:r w:rsidRPr="00CE7400" w:rsidDel="000B324D">
          <w:rPr>
            <w:bCs/>
            <w:highlight w:val="cyan"/>
            <w:rPrChange w:id="3662" w:author="Matthew Pipkin" w:date="2020-09-07T16:21:00Z">
              <w:rPr>
                <w:bCs/>
              </w:rPr>
            </w:rPrChange>
          </w:rPr>
          <w:delText>to T</w:delText>
        </w:r>
        <w:r w:rsidRPr="00CE7400" w:rsidDel="000B324D">
          <w:rPr>
            <w:bCs/>
            <w:highlight w:val="cyan"/>
            <w:vertAlign w:val="subscript"/>
            <w:rPrChange w:id="3663" w:author="Matthew Pipkin" w:date="2020-09-07T16:21:00Z">
              <w:rPr>
                <w:bCs/>
                <w:vertAlign w:val="subscript"/>
              </w:rPr>
            </w:rPrChange>
          </w:rPr>
          <w:delText>EFF</w:delText>
        </w:r>
        <w:r w:rsidRPr="00CE7400" w:rsidDel="000B324D">
          <w:rPr>
            <w:bCs/>
            <w:highlight w:val="cyan"/>
            <w:rPrChange w:id="3664" w:author="Matthew Pipkin" w:date="2020-09-07T16:21:00Z">
              <w:rPr>
                <w:bCs/>
              </w:rPr>
            </w:rPrChange>
          </w:rPr>
          <w:delText xml:space="preserve"> cells that repressed genes that promote lymphoid retention and recirculation (clusters P7 and P8) in LCMV</w:delText>
        </w:r>
        <w:r w:rsidRPr="00CE7400" w:rsidDel="000B324D">
          <w:rPr>
            <w:bCs/>
            <w:highlight w:val="cyan"/>
            <w:vertAlign w:val="subscript"/>
            <w:rPrChange w:id="3665" w:author="Matthew Pipkin" w:date="2020-09-07T16:21:00Z">
              <w:rPr>
                <w:bCs/>
                <w:vertAlign w:val="subscript"/>
              </w:rPr>
            </w:rPrChange>
          </w:rPr>
          <w:delText>Arm</w:delText>
        </w:r>
        <w:r w:rsidRPr="00CE7400" w:rsidDel="000B324D">
          <w:rPr>
            <w:bCs/>
            <w:highlight w:val="cyan"/>
            <w:rPrChange w:id="3666" w:author="Matthew Pipkin" w:date="2020-09-07T16:21:00Z">
              <w:rPr>
                <w:bCs/>
              </w:rPr>
            </w:rPrChange>
          </w:rPr>
          <w:delText xml:space="preserve">-infected hosts, </w:delText>
        </w:r>
      </w:del>
    </w:p>
    <w:p w14:paraId="77B0C11D" w14:textId="1E72192F" w:rsidR="00A73B48" w:rsidRPr="00CE7400" w:rsidDel="000B324D" w:rsidRDefault="00A73B48" w:rsidP="008E371C">
      <w:pPr>
        <w:pStyle w:val="Paragraph"/>
        <w:rPr>
          <w:del w:id="3667" w:author="Matthew Pipkin" w:date="2020-07-14T00:38:00Z"/>
          <w:bCs/>
          <w:highlight w:val="cyan"/>
          <w:rPrChange w:id="3668" w:author="Matthew Pipkin" w:date="2020-09-07T16:21:00Z">
            <w:rPr>
              <w:del w:id="3669" w:author="Matthew Pipkin" w:date="2020-07-14T00:38:00Z"/>
              <w:bCs/>
            </w:rPr>
          </w:rPrChange>
        </w:rPr>
      </w:pPr>
    </w:p>
    <w:p w14:paraId="6DDB09CC" w14:textId="2A10FF75" w:rsidR="00D849E2" w:rsidRPr="00CE7400" w:rsidDel="000B324D" w:rsidRDefault="00D849E2" w:rsidP="008E371C">
      <w:pPr>
        <w:pStyle w:val="Paragraph"/>
        <w:rPr>
          <w:del w:id="3670" w:author="Matthew Pipkin" w:date="2020-07-14T00:38:00Z"/>
          <w:bCs/>
          <w:highlight w:val="cyan"/>
          <w:rPrChange w:id="3671" w:author="Matthew Pipkin" w:date="2020-09-07T16:21:00Z">
            <w:rPr>
              <w:del w:id="3672" w:author="Matthew Pipkin" w:date="2020-07-14T00:38:00Z"/>
              <w:bCs/>
            </w:rPr>
          </w:rPrChange>
        </w:rPr>
      </w:pPr>
      <w:del w:id="3673" w:author="Matthew Pipkin" w:date="2020-07-14T00:38:00Z">
        <w:r w:rsidRPr="00CE7400" w:rsidDel="000B324D">
          <w:rPr>
            <w:bCs/>
            <w:highlight w:val="cyan"/>
            <w:rPrChange w:id="3674" w:author="Matthew Pipkin" w:date="2020-09-07T16:21:00Z">
              <w:rPr>
                <w:bCs/>
              </w:rPr>
            </w:rPrChange>
          </w:rPr>
          <w:delText xml:space="preserve">Howver, the </w:delText>
        </w:r>
      </w:del>
    </w:p>
    <w:p w14:paraId="0A350395" w14:textId="76DBEB33" w:rsidR="008E371C" w:rsidRPr="00CE7400" w:rsidRDefault="003F0D96" w:rsidP="008E371C">
      <w:pPr>
        <w:pStyle w:val="Paragraph"/>
        <w:rPr>
          <w:bCs/>
          <w:highlight w:val="cyan"/>
          <w:rPrChange w:id="3675" w:author="Matthew Pipkin" w:date="2020-09-07T16:21:00Z">
            <w:rPr>
              <w:bCs/>
            </w:rPr>
          </w:rPrChange>
        </w:rPr>
      </w:pPr>
      <w:r w:rsidRPr="00CE7400">
        <w:rPr>
          <w:bCs/>
          <w:highlight w:val="cyan"/>
          <w:rPrChange w:id="3676" w:author="Matthew Pipkin" w:date="2020-09-07T16:21:00Z">
            <w:rPr>
              <w:bCs/>
            </w:rPr>
          </w:rPrChange>
        </w:rPr>
        <w:t>C</w:t>
      </w:r>
      <w:r w:rsidR="00A27AFF" w:rsidRPr="00CE7400">
        <w:rPr>
          <w:bCs/>
          <w:highlight w:val="cyan"/>
          <w:rPrChange w:id="3677" w:author="Matthew Pipkin" w:date="2020-09-07T16:21:00Z">
            <w:rPr>
              <w:bCs/>
            </w:rPr>
          </w:rPrChange>
        </w:rPr>
        <w:t>ells from LCMV</w:t>
      </w:r>
      <w:r w:rsidR="00A27AFF" w:rsidRPr="00CE7400">
        <w:rPr>
          <w:bCs/>
          <w:highlight w:val="cyan"/>
          <w:vertAlign w:val="subscript"/>
          <w:rPrChange w:id="3678" w:author="Matthew Pipkin" w:date="2020-09-07T16:21:00Z">
            <w:rPr>
              <w:bCs/>
              <w:vertAlign w:val="subscript"/>
            </w:rPr>
          </w:rPrChange>
        </w:rPr>
        <w:t>Arm</w:t>
      </w:r>
      <w:r w:rsidR="00A27AFF" w:rsidRPr="00CE7400">
        <w:rPr>
          <w:bCs/>
          <w:highlight w:val="cyan"/>
          <w:rPrChange w:id="3679" w:author="Matthew Pipkin" w:date="2020-09-07T16:21:00Z">
            <w:rPr>
              <w:bCs/>
            </w:rPr>
          </w:rPrChange>
        </w:rPr>
        <w:t>-infected hosts</w:t>
      </w:r>
      <w:r w:rsidR="004A2256" w:rsidRPr="00CE7400">
        <w:rPr>
          <w:bCs/>
          <w:highlight w:val="cyan"/>
          <w:rPrChange w:id="3680" w:author="Matthew Pipkin" w:date="2020-09-07T16:21:00Z">
            <w:rPr>
              <w:bCs/>
            </w:rPr>
          </w:rPrChange>
        </w:rPr>
        <w:t xml:space="preserve"> </w:t>
      </w:r>
      <w:r w:rsidR="00A27AFF" w:rsidRPr="00CE7400">
        <w:rPr>
          <w:bCs/>
          <w:highlight w:val="cyan"/>
          <w:rPrChange w:id="3681" w:author="Matthew Pipkin" w:date="2020-09-07T16:21:00Z">
            <w:rPr>
              <w:bCs/>
            </w:rPr>
          </w:rPrChange>
        </w:rPr>
        <w:t xml:space="preserve">were derived from day 5 p.i., </w:t>
      </w:r>
      <w:r w:rsidR="005A6644" w:rsidRPr="00CE7400">
        <w:rPr>
          <w:bCs/>
          <w:highlight w:val="cyan"/>
          <w:rPrChange w:id="3682" w:author="Matthew Pipkin" w:date="2020-09-07T16:21:00Z">
            <w:rPr>
              <w:bCs/>
            </w:rPr>
          </w:rPrChange>
        </w:rPr>
        <w:t>and</w:t>
      </w:r>
      <w:r w:rsidR="00CD00E2" w:rsidRPr="00CE7400">
        <w:rPr>
          <w:bCs/>
          <w:highlight w:val="cyan"/>
          <w:rPrChange w:id="3683" w:author="Matthew Pipkin" w:date="2020-09-07T16:21:00Z">
            <w:rPr>
              <w:bCs/>
            </w:rPr>
          </w:rPrChange>
        </w:rPr>
        <w:t xml:space="preserve"> </w:t>
      </w:r>
      <w:r w:rsidR="0091263A" w:rsidRPr="00CE7400">
        <w:rPr>
          <w:bCs/>
          <w:highlight w:val="cyan"/>
          <w:rPrChange w:id="3684" w:author="Matthew Pipkin" w:date="2020-09-07T16:21:00Z">
            <w:rPr>
              <w:bCs/>
            </w:rPr>
          </w:rPrChange>
        </w:rPr>
        <w:t>were</w:t>
      </w:r>
      <w:r w:rsidR="00CD00E2" w:rsidRPr="00CE7400">
        <w:rPr>
          <w:bCs/>
          <w:highlight w:val="cyan"/>
          <w:rPrChange w:id="3685" w:author="Matthew Pipkin" w:date="2020-09-07T16:21:00Z">
            <w:rPr>
              <w:bCs/>
            </w:rPr>
          </w:rPrChange>
        </w:rPr>
        <w:t xml:space="preserve"> </w:t>
      </w:r>
      <w:r w:rsidR="0091263A" w:rsidRPr="00CE7400">
        <w:rPr>
          <w:bCs/>
          <w:highlight w:val="cyan"/>
          <w:rPrChange w:id="3686" w:author="Matthew Pipkin" w:date="2020-09-07T16:21:00Z">
            <w:rPr>
              <w:bCs/>
            </w:rPr>
          </w:rPrChange>
        </w:rPr>
        <w:t>enriched with</w:t>
      </w:r>
      <w:r w:rsidR="00171F68" w:rsidRPr="00CE7400">
        <w:rPr>
          <w:bCs/>
          <w:highlight w:val="cyan"/>
          <w:rPrChange w:id="3687" w:author="Matthew Pipkin" w:date="2020-09-07T16:21:00Z">
            <w:rPr>
              <w:bCs/>
            </w:rPr>
          </w:rPrChange>
        </w:rPr>
        <w:t xml:space="preserve"> </w:t>
      </w:r>
      <w:r w:rsidR="0091263A" w:rsidRPr="00CE7400">
        <w:rPr>
          <w:bCs/>
          <w:highlight w:val="cyan"/>
          <w:rPrChange w:id="3688" w:author="Matthew Pipkin" w:date="2020-09-07T16:21:00Z">
            <w:rPr>
              <w:bCs/>
            </w:rPr>
          </w:rPrChange>
        </w:rPr>
        <w:t>genes highly expressed in</w:t>
      </w:r>
      <w:r w:rsidR="004A2256" w:rsidRPr="00CE7400">
        <w:rPr>
          <w:bCs/>
          <w:highlight w:val="cyan"/>
          <w:rPrChange w:id="3689" w:author="Matthew Pipkin" w:date="2020-09-07T16:21:00Z">
            <w:rPr>
              <w:bCs/>
            </w:rPr>
          </w:rPrChange>
        </w:rPr>
        <w:t xml:space="preserve"> double positive effector cells (DP, KLRG1</w:t>
      </w:r>
      <w:r w:rsidR="004A2256" w:rsidRPr="00CE7400">
        <w:rPr>
          <w:bCs/>
          <w:highlight w:val="cyan"/>
          <w:vertAlign w:val="superscript"/>
          <w:rPrChange w:id="3690" w:author="Matthew Pipkin" w:date="2020-09-07T16:21:00Z">
            <w:rPr>
              <w:bCs/>
              <w:vertAlign w:val="superscript"/>
            </w:rPr>
          </w:rPrChange>
        </w:rPr>
        <w:t>hi</w:t>
      </w:r>
      <w:r w:rsidR="004A2256" w:rsidRPr="00CE7400">
        <w:rPr>
          <w:bCs/>
          <w:highlight w:val="cyan"/>
          <w:rPrChange w:id="3691" w:author="Matthew Pipkin" w:date="2020-09-07T16:21:00Z">
            <w:rPr>
              <w:bCs/>
            </w:rPr>
          </w:rPrChange>
        </w:rPr>
        <w:t>CD127</w:t>
      </w:r>
      <w:r w:rsidR="004A2256" w:rsidRPr="00CE7400">
        <w:rPr>
          <w:bCs/>
          <w:highlight w:val="cyan"/>
          <w:vertAlign w:val="superscript"/>
          <w:rPrChange w:id="3692" w:author="Matthew Pipkin" w:date="2020-09-07T16:21:00Z">
            <w:rPr>
              <w:bCs/>
              <w:vertAlign w:val="superscript"/>
            </w:rPr>
          </w:rPrChange>
        </w:rPr>
        <w:t>hi</w:t>
      </w:r>
      <w:r w:rsidR="004A2256" w:rsidRPr="00CE7400">
        <w:rPr>
          <w:bCs/>
          <w:highlight w:val="cyan"/>
          <w:rPrChange w:id="3693" w:author="Matthew Pipkin" w:date="2020-09-07T16:21:00Z">
            <w:rPr>
              <w:bCs/>
            </w:rPr>
          </w:rPrChange>
        </w:rPr>
        <w:t>)</w:t>
      </w:r>
      <w:r w:rsidR="00CD00E2" w:rsidRPr="00CE7400">
        <w:rPr>
          <w:bCs/>
          <w:highlight w:val="cyan"/>
          <w:rPrChange w:id="3694" w:author="Matthew Pipkin" w:date="2020-09-07T16:21:00Z">
            <w:rPr>
              <w:bCs/>
            </w:rPr>
          </w:rPrChange>
        </w:rPr>
        <w:t xml:space="preserve">, </w:t>
      </w:r>
      <w:r w:rsidRPr="00CE7400">
        <w:rPr>
          <w:bCs/>
          <w:highlight w:val="cyan"/>
          <w:rPrChange w:id="3695" w:author="Matthew Pipkin" w:date="2020-09-07T16:21:00Z">
            <w:rPr>
              <w:bCs/>
            </w:rPr>
          </w:rPrChange>
        </w:rPr>
        <w:t xml:space="preserve">and late </w:t>
      </w:r>
      <w:r w:rsidR="00171F68" w:rsidRPr="00CE7400">
        <w:rPr>
          <w:bCs/>
          <w:highlight w:val="cyan"/>
          <w:rPrChange w:id="3696" w:author="Matthew Pipkin" w:date="2020-09-07T16:21:00Z">
            <w:rPr>
              <w:bCs/>
            </w:rPr>
          </w:rPrChange>
        </w:rPr>
        <w:t>effe</w:t>
      </w:r>
      <w:r w:rsidRPr="00CE7400">
        <w:rPr>
          <w:bCs/>
          <w:highlight w:val="cyan"/>
          <w:rPrChange w:id="3697" w:author="Matthew Pipkin" w:date="2020-09-07T16:21:00Z">
            <w:rPr>
              <w:bCs/>
            </w:rPr>
          </w:rPrChange>
        </w:rPr>
        <w:t>c</w:t>
      </w:r>
      <w:r w:rsidR="00171F68" w:rsidRPr="00CE7400">
        <w:rPr>
          <w:bCs/>
          <w:highlight w:val="cyan"/>
          <w:rPrChange w:id="3698" w:author="Matthew Pipkin" w:date="2020-09-07T16:21:00Z">
            <w:rPr>
              <w:bCs/>
            </w:rPr>
          </w:rPrChange>
        </w:rPr>
        <w:t>tor and memory cell</w:t>
      </w:r>
      <w:r w:rsidR="0091263A" w:rsidRPr="00CE7400">
        <w:rPr>
          <w:bCs/>
          <w:highlight w:val="cyan"/>
          <w:rPrChange w:id="3699" w:author="Matthew Pipkin" w:date="2020-09-07T16:21:00Z">
            <w:rPr>
              <w:bCs/>
            </w:rPr>
          </w:rPrChange>
        </w:rPr>
        <w:t xml:space="preserve">s </w:t>
      </w:r>
      <w:r w:rsidR="00171F68" w:rsidRPr="00CE7400">
        <w:rPr>
          <w:bCs/>
          <w:highlight w:val="cyan"/>
          <w:rPrChange w:id="3700" w:author="Matthew Pipkin" w:date="2020-09-07T16:21:00Z">
            <w:rPr>
              <w:bCs/>
            </w:rPr>
          </w:rPrChange>
        </w:rPr>
        <w:t>(</w:t>
      </w:r>
      <w:r w:rsidR="00171F68" w:rsidRPr="00CE7400">
        <w:rPr>
          <w:bCs/>
          <w:color w:val="0070C0"/>
          <w:highlight w:val="cyan"/>
          <w:rPrChange w:id="3701" w:author="Matthew Pipkin" w:date="2020-09-07T16:21:00Z">
            <w:rPr>
              <w:bCs/>
              <w:color w:val="0070C0"/>
            </w:rPr>
          </w:rPrChange>
        </w:rPr>
        <w:t>Fig. XX</w:t>
      </w:r>
      <w:r w:rsidR="00171F68" w:rsidRPr="00CE7400">
        <w:rPr>
          <w:bCs/>
          <w:highlight w:val="cyan"/>
          <w:rPrChange w:id="3702" w:author="Matthew Pipkin" w:date="2020-09-07T16:21:00Z">
            <w:rPr>
              <w:bCs/>
            </w:rPr>
          </w:rPrChange>
        </w:rPr>
        <w:t>, Best DEG, 3,6,8-9)</w:t>
      </w:r>
      <w:r w:rsidR="00937B92" w:rsidRPr="00CE7400">
        <w:rPr>
          <w:bCs/>
          <w:highlight w:val="cyan"/>
          <w:rPrChange w:id="3703" w:author="Matthew Pipkin" w:date="2020-09-07T16:21:00Z">
            <w:rPr>
              <w:bCs/>
            </w:rPr>
          </w:rPrChange>
        </w:rPr>
        <w:t>. These cells</w:t>
      </w:r>
      <w:r w:rsidR="000733FD" w:rsidRPr="00CE7400">
        <w:rPr>
          <w:bCs/>
          <w:highlight w:val="cyan"/>
          <w:rPrChange w:id="3704" w:author="Matthew Pipkin" w:date="2020-09-07T16:21:00Z">
            <w:rPr>
              <w:bCs/>
            </w:rPr>
          </w:rPrChange>
        </w:rPr>
        <w:t xml:space="preserve"> were </w:t>
      </w:r>
      <w:r w:rsidR="00937B92" w:rsidRPr="00CE7400">
        <w:rPr>
          <w:bCs/>
          <w:highlight w:val="cyan"/>
          <w:rPrChange w:id="3705" w:author="Matthew Pipkin" w:date="2020-09-07T16:21:00Z">
            <w:rPr>
              <w:bCs/>
            </w:rPr>
          </w:rPrChange>
        </w:rPr>
        <w:t xml:space="preserve">also </w:t>
      </w:r>
      <w:r w:rsidR="000733FD" w:rsidRPr="00CE7400">
        <w:rPr>
          <w:bCs/>
          <w:highlight w:val="cyan"/>
          <w:rPrChange w:id="3706" w:author="Matthew Pipkin" w:date="2020-09-07T16:21:00Z">
            <w:rPr>
              <w:bCs/>
            </w:rPr>
          </w:rPrChange>
        </w:rPr>
        <w:t xml:space="preserve">negatively enriched with </w:t>
      </w:r>
      <w:r w:rsidR="0072394F" w:rsidRPr="00CE7400">
        <w:rPr>
          <w:bCs/>
          <w:highlight w:val="cyan"/>
          <w:rPrChange w:id="3707" w:author="Matthew Pipkin" w:date="2020-09-07T16:21:00Z">
            <w:rPr>
              <w:bCs/>
            </w:rPr>
          </w:rPrChange>
        </w:rPr>
        <w:t xml:space="preserve">expression of </w:t>
      </w:r>
      <w:r w:rsidR="000733FD" w:rsidRPr="00CE7400">
        <w:rPr>
          <w:bCs/>
          <w:highlight w:val="cyan"/>
          <w:rPrChange w:id="3708" w:author="Matthew Pipkin" w:date="2020-09-07T16:21:00Z">
            <w:rPr>
              <w:bCs/>
            </w:rPr>
          </w:rPrChange>
        </w:rPr>
        <w:t>genes</w:t>
      </w:r>
      <w:r w:rsidR="00CD00E2" w:rsidRPr="00CE7400">
        <w:rPr>
          <w:bCs/>
          <w:highlight w:val="cyan"/>
          <w:rPrChange w:id="3709" w:author="Matthew Pipkin" w:date="2020-09-07T16:21:00Z">
            <w:rPr>
              <w:bCs/>
            </w:rPr>
          </w:rPrChange>
        </w:rPr>
        <w:t xml:space="preserve"> </w:t>
      </w:r>
      <w:r w:rsidR="000733FD" w:rsidRPr="00CE7400">
        <w:rPr>
          <w:bCs/>
          <w:highlight w:val="cyan"/>
          <w:rPrChange w:id="3710" w:author="Matthew Pipkin" w:date="2020-09-07T16:21:00Z">
            <w:rPr>
              <w:bCs/>
            </w:rPr>
          </w:rPrChange>
        </w:rPr>
        <w:t>upregulated</w:t>
      </w:r>
      <w:r w:rsidR="00CD00E2" w:rsidRPr="00CE7400">
        <w:rPr>
          <w:bCs/>
          <w:highlight w:val="cyan"/>
          <w:rPrChange w:id="3711" w:author="Matthew Pipkin" w:date="2020-09-07T16:21:00Z">
            <w:rPr>
              <w:bCs/>
            </w:rPr>
          </w:rPrChange>
        </w:rPr>
        <w:t xml:space="preserve"> by TFs encoded by </w:t>
      </w:r>
      <w:r w:rsidR="00CD00E2" w:rsidRPr="00CE7400">
        <w:rPr>
          <w:bCs/>
          <w:i/>
          <w:iCs/>
          <w:highlight w:val="cyan"/>
          <w:rPrChange w:id="3712" w:author="Matthew Pipkin" w:date="2020-09-07T16:21:00Z">
            <w:rPr>
              <w:bCs/>
              <w:i/>
              <w:iCs/>
            </w:rPr>
          </w:rPrChange>
        </w:rPr>
        <w:t>Klf2,</w:t>
      </w:r>
      <w:r w:rsidR="00CD00E2" w:rsidRPr="00CE7400">
        <w:rPr>
          <w:bCs/>
          <w:highlight w:val="cyan"/>
          <w:rPrChange w:id="3713" w:author="Matthew Pipkin" w:date="2020-09-07T16:21:00Z">
            <w:rPr>
              <w:bCs/>
            </w:rPr>
          </w:rPrChange>
        </w:rPr>
        <w:t xml:space="preserve"> </w:t>
      </w:r>
      <w:r w:rsidR="00CD00E2" w:rsidRPr="00CE7400">
        <w:rPr>
          <w:bCs/>
          <w:i/>
          <w:iCs/>
          <w:highlight w:val="cyan"/>
          <w:rPrChange w:id="3714" w:author="Matthew Pipkin" w:date="2020-09-07T16:21:00Z">
            <w:rPr>
              <w:bCs/>
              <w:i/>
              <w:iCs/>
            </w:rPr>
          </w:rPrChange>
        </w:rPr>
        <w:t>Tcf7</w:t>
      </w:r>
      <w:r w:rsidR="00CD00E2" w:rsidRPr="00CE7400">
        <w:rPr>
          <w:bCs/>
          <w:highlight w:val="cyan"/>
          <w:rPrChange w:id="3715" w:author="Matthew Pipkin" w:date="2020-09-07T16:21:00Z">
            <w:rPr>
              <w:bCs/>
            </w:rPr>
          </w:rPrChange>
        </w:rPr>
        <w:t xml:space="preserve"> and </w:t>
      </w:r>
      <w:r w:rsidR="00CD00E2" w:rsidRPr="00CE7400">
        <w:rPr>
          <w:bCs/>
          <w:i/>
          <w:iCs/>
          <w:highlight w:val="cyan"/>
          <w:rPrChange w:id="3716" w:author="Matthew Pipkin" w:date="2020-09-07T16:21:00Z">
            <w:rPr>
              <w:bCs/>
              <w:i/>
              <w:iCs/>
            </w:rPr>
          </w:rPrChange>
        </w:rPr>
        <w:t>To</w:t>
      </w:r>
      <w:r w:rsidR="0091263A" w:rsidRPr="00CE7400">
        <w:rPr>
          <w:bCs/>
          <w:i/>
          <w:iCs/>
          <w:highlight w:val="cyan"/>
          <w:rPrChange w:id="3717" w:author="Matthew Pipkin" w:date="2020-09-07T16:21:00Z">
            <w:rPr>
              <w:bCs/>
              <w:i/>
              <w:iCs/>
            </w:rPr>
          </w:rPrChange>
        </w:rPr>
        <w:t>x</w:t>
      </w:r>
      <w:r w:rsidR="00937B92" w:rsidRPr="00CE7400">
        <w:rPr>
          <w:bCs/>
          <w:highlight w:val="cyan"/>
          <w:rPrChange w:id="3718" w:author="Matthew Pipkin" w:date="2020-09-07T16:21:00Z">
            <w:rPr>
              <w:bCs/>
            </w:rPr>
          </w:rPrChange>
        </w:rPr>
        <w:t>, suggesting they</w:t>
      </w:r>
      <w:r w:rsidR="00FD700C" w:rsidRPr="00CE7400">
        <w:rPr>
          <w:bCs/>
          <w:highlight w:val="cyan"/>
          <w:rPrChange w:id="3719" w:author="Matthew Pipkin" w:date="2020-09-07T16:21:00Z">
            <w:rPr>
              <w:bCs/>
            </w:rPr>
          </w:rPrChange>
        </w:rPr>
        <w:t xml:space="preserve"> </w:t>
      </w:r>
      <w:r w:rsidR="00CD40DC" w:rsidRPr="00CE7400">
        <w:rPr>
          <w:bCs/>
          <w:highlight w:val="cyan"/>
          <w:rPrChange w:id="3720" w:author="Matthew Pipkin" w:date="2020-09-07T16:21:00Z">
            <w:rPr>
              <w:bCs/>
            </w:rPr>
          </w:rPrChange>
        </w:rPr>
        <w:t>could be</w:t>
      </w:r>
      <w:r w:rsidR="00FD700C" w:rsidRPr="00CE7400">
        <w:rPr>
          <w:bCs/>
          <w:highlight w:val="cyan"/>
          <w:rPrChange w:id="3721" w:author="Matthew Pipkin" w:date="2020-09-07T16:21:00Z">
            <w:rPr>
              <w:bCs/>
            </w:rPr>
          </w:rPrChange>
        </w:rPr>
        <w:t xml:space="preserve"> </w:t>
      </w:r>
      <w:r w:rsidR="0072394F" w:rsidRPr="00CE7400">
        <w:rPr>
          <w:bCs/>
          <w:highlight w:val="cyan"/>
          <w:rPrChange w:id="3722" w:author="Matthew Pipkin" w:date="2020-09-07T16:21:00Z">
            <w:rPr>
              <w:bCs/>
            </w:rPr>
          </w:rPrChange>
        </w:rPr>
        <w:t xml:space="preserve">primed for </w:t>
      </w:r>
      <w:r w:rsidR="000733FD" w:rsidRPr="00CE7400">
        <w:rPr>
          <w:bCs/>
          <w:highlight w:val="cyan"/>
          <w:rPrChange w:id="3723" w:author="Matthew Pipkin" w:date="2020-09-07T16:21:00Z">
            <w:rPr>
              <w:bCs/>
            </w:rPr>
          </w:rPrChange>
        </w:rPr>
        <w:t xml:space="preserve">emigrating the spleen </w:t>
      </w:r>
      <w:r w:rsidR="0072394F" w:rsidRPr="00CE7400">
        <w:rPr>
          <w:bCs/>
          <w:highlight w:val="cyan"/>
          <w:rPrChange w:id="3724" w:author="Matthew Pipkin" w:date="2020-09-07T16:21:00Z">
            <w:rPr>
              <w:bCs/>
            </w:rPr>
          </w:rPrChange>
        </w:rPr>
        <w:t xml:space="preserve">and </w:t>
      </w:r>
      <w:r w:rsidR="00937B92" w:rsidRPr="00CE7400">
        <w:rPr>
          <w:bCs/>
          <w:highlight w:val="cyan"/>
          <w:rPrChange w:id="3725" w:author="Matthew Pipkin" w:date="2020-09-07T16:21:00Z">
            <w:rPr>
              <w:bCs/>
            </w:rPr>
          </w:rPrChange>
        </w:rPr>
        <w:t>seeding</w:t>
      </w:r>
      <w:r w:rsidR="000733FD" w:rsidRPr="00CE7400">
        <w:rPr>
          <w:bCs/>
          <w:highlight w:val="cyan"/>
          <w:rPrChange w:id="3726" w:author="Matthew Pipkin" w:date="2020-09-07T16:21:00Z">
            <w:rPr>
              <w:bCs/>
            </w:rPr>
          </w:rPrChange>
        </w:rPr>
        <w:t xml:space="preserve"> non-lypmhoid tissues</w:t>
      </w:r>
      <w:r w:rsidR="00CD40DC" w:rsidRPr="00CE7400">
        <w:rPr>
          <w:bCs/>
          <w:highlight w:val="cyan"/>
          <w:rPrChange w:id="3727" w:author="Matthew Pipkin" w:date="2020-09-07T16:21:00Z">
            <w:rPr>
              <w:bCs/>
            </w:rPr>
          </w:rPrChange>
        </w:rPr>
        <w:t xml:space="preserve">. </w:t>
      </w:r>
      <w:r w:rsidR="00FD700C" w:rsidRPr="00CE7400">
        <w:rPr>
          <w:bCs/>
          <w:highlight w:val="cyan"/>
          <w:rPrChange w:id="3728" w:author="Matthew Pipkin" w:date="2020-09-07T16:21:00Z">
            <w:rPr>
              <w:bCs/>
            </w:rPr>
          </w:rPrChange>
        </w:rPr>
        <w:t xml:space="preserve">Consistent with this, both </w:t>
      </w:r>
      <w:r w:rsidR="00FD700C" w:rsidRPr="00CE7400">
        <w:rPr>
          <w:bCs/>
          <w:i/>
          <w:iCs/>
          <w:highlight w:val="cyan"/>
          <w:rPrChange w:id="3729" w:author="Matthew Pipkin" w:date="2020-09-07T16:21:00Z">
            <w:rPr>
              <w:bCs/>
              <w:i/>
              <w:iCs/>
            </w:rPr>
          </w:rPrChange>
        </w:rPr>
        <w:t>Runx3</w:t>
      </w:r>
      <w:r w:rsidR="00FD700C" w:rsidRPr="00CE7400">
        <w:rPr>
          <w:bCs/>
          <w:highlight w:val="cyan"/>
          <w:rPrChange w:id="3730" w:author="Matthew Pipkin" w:date="2020-09-07T16:21:00Z">
            <w:rPr>
              <w:bCs/>
            </w:rPr>
          </w:rPrChange>
        </w:rPr>
        <w:t xml:space="preserve"> and </w:t>
      </w:r>
      <w:r w:rsidR="00FD700C" w:rsidRPr="00CE7400">
        <w:rPr>
          <w:bCs/>
          <w:i/>
          <w:iCs/>
          <w:highlight w:val="cyan"/>
          <w:rPrChange w:id="3731" w:author="Matthew Pipkin" w:date="2020-09-07T16:21:00Z">
            <w:rPr>
              <w:bCs/>
              <w:i/>
              <w:iCs/>
            </w:rPr>
          </w:rPrChange>
        </w:rPr>
        <w:t xml:space="preserve">Prdm1 </w:t>
      </w:r>
      <w:r w:rsidR="00FD700C" w:rsidRPr="00CE7400">
        <w:rPr>
          <w:bCs/>
          <w:highlight w:val="cyan"/>
          <w:rPrChange w:id="3732" w:author="Matthew Pipkin" w:date="2020-09-07T16:21:00Z">
            <w:rPr>
              <w:bCs/>
            </w:rPr>
          </w:rPrChange>
        </w:rPr>
        <w:t>(Blimp1), which both encode TFs that promote T</w:t>
      </w:r>
      <w:r w:rsidR="00FD700C" w:rsidRPr="00CE7400">
        <w:rPr>
          <w:bCs/>
          <w:highlight w:val="cyan"/>
          <w:vertAlign w:val="subscript"/>
          <w:rPrChange w:id="3733" w:author="Matthew Pipkin" w:date="2020-09-07T16:21:00Z">
            <w:rPr>
              <w:bCs/>
              <w:vertAlign w:val="subscript"/>
            </w:rPr>
          </w:rPrChange>
        </w:rPr>
        <w:t>RM</w:t>
      </w:r>
      <w:r w:rsidR="00FD700C" w:rsidRPr="00CE7400">
        <w:rPr>
          <w:bCs/>
          <w:highlight w:val="cyan"/>
          <w:rPrChange w:id="3734" w:author="Matthew Pipkin" w:date="2020-09-07T16:21:00Z">
            <w:rPr>
              <w:bCs/>
            </w:rPr>
          </w:rPrChange>
        </w:rPr>
        <w:t xml:space="preserve"> cell development were most highly express</w:t>
      </w:r>
      <w:r w:rsidR="00881A0F" w:rsidRPr="00CE7400">
        <w:rPr>
          <w:bCs/>
          <w:highlight w:val="cyan"/>
          <w:rPrChange w:id="3735" w:author="Matthew Pipkin" w:date="2020-09-07T16:21:00Z">
            <w:rPr>
              <w:bCs/>
            </w:rPr>
          </w:rPrChange>
        </w:rPr>
        <w:t>ed in</w:t>
      </w:r>
      <w:r w:rsidR="00FD700C" w:rsidRPr="00CE7400">
        <w:rPr>
          <w:bCs/>
          <w:highlight w:val="cyan"/>
          <w:rPrChange w:id="3736" w:author="Matthew Pipkin" w:date="2020-09-07T16:21:00Z">
            <w:rPr>
              <w:bCs/>
            </w:rPr>
          </w:rPrChange>
        </w:rPr>
        <w:t xml:space="preserve"> clusters P7 and P8 relative to all others</w:t>
      </w:r>
      <w:r w:rsidR="00881A0F" w:rsidRPr="00CE7400">
        <w:rPr>
          <w:bCs/>
          <w:highlight w:val="cyan"/>
          <w:rPrChange w:id="3737" w:author="Matthew Pipkin" w:date="2020-09-07T16:21:00Z">
            <w:rPr>
              <w:bCs/>
            </w:rPr>
          </w:rPrChange>
        </w:rPr>
        <w:t>,</w:t>
      </w:r>
      <w:r w:rsidR="00CD40DC" w:rsidRPr="00CE7400">
        <w:rPr>
          <w:bCs/>
          <w:highlight w:val="cyan"/>
          <w:rPrChange w:id="3738" w:author="Matthew Pipkin" w:date="2020-09-07T16:21:00Z">
            <w:rPr>
              <w:bCs/>
            </w:rPr>
          </w:rPrChange>
        </w:rPr>
        <w:t xml:space="preserve"> and cells in these clusters were most prevalent on day 5 p.i., when enrichment T</w:t>
      </w:r>
      <w:r w:rsidR="00CD40DC" w:rsidRPr="00CE7400">
        <w:rPr>
          <w:bCs/>
          <w:highlight w:val="cyan"/>
          <w:vertAlign w:val="subscript"/>
          <w:rPrChange w:id="3739" w:author="Matthew Pipkin" w:date="2020-09-07T16:21:00Z">
            <w:rPr>
              <w:bCs/>
              <w:vertAlign w:val="subscript"/>
            </w:rPr>
          </w:rPrChange>
        </w:rPr>
        <w:t>RM</w:t>
      </w:r>
      <w:r w:rsidR="00CD40DC" w:rsidRPr="00CE7400">
        <w:rPr>
          <w:bCs/>
          <w:highlight w:val="cyan"/>
          <w:rPrChange w:id="3740" w:author="Matthew Pipkin" w:date="2020-09-07T16:21:00Z">
            <w:rPr>
              <w:bCs/>
            </w:rPr>
          </w:rPrChange>
        </w:rPr>
        <w:t xml:space="preserve"> precursors in the spleen has been shown to peak.</w:t>
      </w:r>
      <w:r w:rsidR="00FD700C" w:rsidRPr="00CE7400">
        <w:rPr>
          <w:bCs/>
          <w:highlight w:val="cyan"/>
          <w:rPrChange w:id="3741" w:author="Matthew Pipkin" w:date="2020-09-07T16:21:00Z">
            <w:rPr>
              <w:bCs/>
            </w:rPr>
          </w:rPrChange>
        </w:rPr>
        <w:t xml:space="preserve"> </w:t>
      </w:r>
    </w:p>
    <w:p w14:paraId="033DB9F0" w14:textId="2B303B64" w:rsidR="00C0420F" w:rsidRDefault="00C0420F" w:rsidP="00C0420F">
      <w:pPr>
        <w:pStyle w:val="Paragraph"/>
        <w:rPr>
          <w:ins w:id="3742" w:author="Matthew Pipkin" w:date="2020-09-08T11:15:00Z"/>
          <w:bCs/>
        </w:rPr>
      </w:pPr>
      <w:ins w:id="3743" w:author="Matthew Pipkin" w:date="2020-09-01T12:28:00Z">
        <w:r w:rsidRPr="00CE7400">
          <w:rPr>
            <w:bCs/>
            <w:highlight w:val="cyan"/>
            <w:rPrChange w:id="3744" w:author="Matthew Pipkin" w:date="2020-09-07T16:21:00Z">
              <w:rPr>
                <w:bCs/>
              </w:rPr>
            </w:rPrChange>
          </w:rPr>
          <w:t>Notably, gene expression driven by TCR stimulation was not enriched in cells from clusters P5 and P6, indicating that formation of T</w:t>
        </w:r>
        <w:r w:rsidRPr="00CE7400">
          <w:rPr>
            <w:bCs/>
            <w:highlight w:val="cyan"/>
            <w:vertAlign w:val="subscript"/>
            <w:rPrChange w:id="3745" w:author="Matthew Pipkin" w:date="2020-09-07T16:21:00Z">
              <w:rPr>
                <w:bCs/>
                <w:vertAlign w:val="subscript"/>
              </w:rPr>
            </w:rPrChange>
          </w:rPr>
          <w:t>EX</w:t>
        </w:r>
        <w:r w:rsidRPr="00CE7400">
          <w:rPr>
            <w:bCs/>
            <w:highlight w:val="cyan"/>
            <w:vertAlign w:val="superscript"/>
            <w:rPrChange w:id="3746" w:author="Matthew Pipkin" w:date="2020-09-07T16:21:00Z">
              <w:rPr>
                <w:bCs/>
                <w:vertAlign w:val="superscript"/>
              </w:rPr>
            </w:rPrChange>
          </w:rPr>
          <w:t>term</w:t>
        </w:r>
        <w:r w:rsidRPr="00CE7400">
          <w:rPr>
            <w:bCs/>
            <w:highlight w:val="cyan"/>
            <w:rPrChange w:id="3747" w:author="Matthew Pipkin" w:date="2020-09-07T16:21:00Z">
              <w:rPr>
                <w:bCs/>
              </w:rPr>
            </w:rPrChange>
          </w:rPr>
          <w:t xml:space="preserve"> cells was not correlated with sustained, immunogenic antigen-receptor stimulation, which implies that earlier transcriptional events establish this trajectory in LCMV</w:t>
        </w:r>
        <w:r w:rsidRPr="00CE7400">
          <w:rPr>
            <w:bCs/>
            <w:highlight w:val="cyan"/>
            <w:vertAlign w:val="subscript"/>
            <w:rPrChange w:id="3748" w:author="Matthew Pipkin" w:date="2020-09-07T16:21:00Z">
              <w:rPr>
                <w:bCs/>
                <w:vertAlign w:val="subscript"/>
              </w:rPr>
            </w:rPrChange>
          </w:rPr>
          <w:t>Cl13</w:t>
        </w:r>
        <w:r w:rsidRPr="00CE7400">
          <w:rPr>
            <w:bCs/>
            <w:highlight w:val="cyan"/>
            <w:rPrChange w:id="3749" w:author="Matthew Pipkin" w:date="2020-09-07T16:21:00Z">
              <w:rPr>
                <w:bCs/>
              </w:rPr>
            </w:rPrChange>
          </w:rPr>
          <w:t>-infected hosts.</w:t>
        </w:r>
        <w:r>
          <w:rPr>
            <w:bCs/>
          </w:rPr>
          <w:t xml:space="preserve"> </w:t>
        </w:r>
      </w:ins>
    </w:p>
    <w:p w14:paraId="1B2E44AA" w14:textId="77777777" w:rsidR="00193017" w:rsidRDefault="00193017" w:rsidP="00193017">
      <w:pPr>
        <w:pStyle w:val="Paragraph"/>
        <w:rPr>
          <w:ins w:id="3750" w:author="Matthew Pipkin" w:date="2020-09-08T11:15:00Z"/>
          <w:bCs/>
        </w:rPr>
      </w:pPr>
      <w:ins w:id="3751" w:author="Matthew Pipkin" w:date="2020-09-08T11:15:00Z">
        <w:r w:rsidRPr="00193017">
          <w:rPr>
            <w:bCs/>
            <w:highlight w:val="cyan"/>
            <w:rPrChange w:id="3752" w:author="Matthew Pipkin" w:date="2020-09-08T11:15:00Z">
              <w:rPr>
                <w:bCs/>
              </w:rPr>
            </w:rPrChange>
          </w:rPr>
          <w:t>T</w:t>
        </w:r>
        <w:r w:rsidRPr="00193017">
          <w:rPr>
            <w:bCs/>
            <w:highlight w:val="cyan"/>
            <w:vertAlign w:val="subscript"/>
            <w:rPrChange w:id="3753" w:author="Matthew Pipkin" w:date="2020-09-08T11:15:00Z">
              <w:rPr>
                <w:bCs/>
                <w:vertAlign w:val="subscript"/>
              </w:rPr>
            </w:rPrChange>
          </w:rPr>
          <w:t>MEM</w:t>
        </w:r>
        <w:r w:rsidRPr="00193017">
          <w:rPr>
            <w:bCs/>
            <w:highlight w:val="cyan"/>
            <w:rPrChange w:id="3754" w:author="Matthew Pipkin" w:date="2020-09-08T11:15:00Z">
              <w:rPr>
                <w:bCs/>
              </w:rPr>
            </w:rPrChange>
          </w:rPr>
          <w:t xml:space="preserve"> cells that develop after resolution of a prototypical acute infection are broadly delineated into circulating (T</w:t>
        </w:r>
        <w:r w:rsidRPr="00193017">
          <w:rPr>
            <w:bCs/>
            <w:highlight w:val="cyan"/>
            <w:vertAlign w:val="subscript"/>
            <w:rPrChange w:id="3755" w:author="Matthew Pipkin" w:date="2020-09-08T11:15:00Z">
              <w:rPr>
                <w:bCs/>
                <w:vertAlign w:val="subscript"/>
              </w:rPr>
            </w:rPrChange>
          </w:rPr>
          <w:t>CIRC</w:t>
        </w:r>
        <w:r w:rsidRPr="00193017">
          <w:rPr>
            <w:bCs/>
            <w:highlight w:val="cyan"/>
            <w:rPrChange w:id="3756" w:author="Matthew Pipkin" w:date="2020-09-08T11:15:00Z">
              <w:rPr>
                <w:bCs/>
              </w:rPr>
            </w:rPrChange>
          </w:rPr>
          <w:t>) cells, which comprise effector memory (T</w:t>
        </w:r>
        <w:r w:rsidRPr="00193017">
          <w:rPr>
            <w:bCs/>
            <w:highlight w:val="cyan"/>
            <w:vertAlign w:val="subscript"/>
            <w:rPrChange w:id="3757" w:author="Matthew Pipkin" w:date="2020-09-08T11:15:00Z">
              <w:rPr>
                <w:bCs/>
                <w:vertAlign w:val="subscript"/>
              </w:rPr>
            </w:rPrChange>
          </w:rPr>
          <w:t>EM</w:t>
        </w:r>
        <w:r w:rsidRPr="00193017">
          <w:rPr>
            <w:bCs/>
            <w:highlight w:val="cyan"/>
            <w:rPrChange w:id="3758" w:author="Matthew Pipkin" w:date="2020-09-08T11:15:00Z">
              <w:rPr>
                <w:bCs/>
              </w:rPr>
            </w:rPrChange>
          </w:rPr>
          <w:t>), long lived effector (T</w:t>
        </w:r>
        <w:r w:rsidRPr="00193017">
          <w:rPr>
            <w:bCs/>
            <w:highlight w:val="cyan"/>
            <w:vertAlign w:val="subscript"/>
            <w:rPrChange w:id="3759" w:author="Matthew Pipkin" w:date="2020-09-08T11:15:00Z">
              <w:rPr>
                <w:bCs/>
                <w:vertAlign w:val="subscript"/>
              </w:rPr>
            </w:rPrChange>
          </w:rPr>
          <w:t>LLE</w:t>
        </w:r>
        <w:r w:rsidRPr="00193017">
          <w:rPr>
            <w:bCs/>
            <w:highlight w:val="cyan"/>
            <w:rPrChange w:id="3760" w:author="Matthew Pipkin" w:date="2020-09-08T11:15:00Z">
              <w:rPr>
                <w:bCs/>
              </w:rPr>
            </w:rPrChange>
          </w:rPr>
          <w:t>) and central memory (T</w:t>
        </w:r>
        <w:r w:rsidRPr="00193017">
          <w:rPr>
            <w:bCs/>
            <w:highlight w:val="cyan"/>
            <w:vertAlign w:val="subscript"/>
            <w:rPrChange w:id="3761" w:author="Matthew Pipkin" w:date="2020-09-08T11:15:00Z">
              <w:rPr>
                <w:bCs/>
                <w:vertAlign w:val="subscript"/>
              </w:rPr>
            </w:rPrChange>
          </w:rPr>
          <w:t>CM</w:t>
        </w:r>
        <w:r w:rsidRPr="00193017">
          <w:rPr>
            <w:bCs/>
            <w:highlight w:val="cyan"/>
            <w:rPrChange w:id="3762" w:author="Matthew Pipkin" w:date="2020-09-08T11:15:00Z">
              <w:rPr>
                <w:bCs/>
              </w:rPr>
            </w:rPrChange>
          </w:rPr>
          <w:t>) subsets, or tissue-resident memory (T</w:t>
        </w:r>
        <w:r w:rsidRPr="00193017">
          <w:rPr>
            <w:bCs/>
            <w:highlight w:val="cyan"/>
            <w:vertAlign w:val="subscript"/>
            <w:rPrChange w:id="3763" w:author="Matthew Pipkin" w:date="2020-09-08T11:15:00Z">
              <w:rPr>
                <w:bCs/>
                <w:vertAlign w:val="subscript"/>
              </w:rPr>
            </w:rPrChange>
          </w:rPr>
          <w:t>RM</w:t>
        </w:r>
        <w:r w:rsidRPr="00193017">
          <w:rPr>
            <w:bCs/>
            <w:highlight w:val="cyan"/>
            <w:rPrChange w:id="3764" w:author="Matthew Pipkin" w:date="2020-09-08T11:15:00Z">
              <w:rPr>
                <w:bCs/>
              </w:rPr>
            </w:rPrChange>
          </w:rPr>
          <w:t>) cells. In addition, within the T</w:t>
        </w:r>
        <w:r w:rsidRPr="00193017">
          <w:rPr>
            <w:bCs/>
            <w:highlight w:val="cyan"/>
            <w:vertAlign w:val="subscript"/>
            <w:rPrChange w:id="3765" w:author="Matthew Pipkin" w:date="2020-09-08T11:15:00Z">
              <w:rPr>
                <w:bCs/>
                <w:vertAlign w:val="subscript"/>
              </w:rPr>
            </w:rPrChange>
          </w:rPr>
          <w:t>CM</w:t>
        </w:r>
        <w:r w:rsidRPr="00193017">
          <w:rPr>
            <w:bCs/>
            <w:highlight w:val="cyan"/>
            <w:rPrChange w:id="3766" w:author="Matthew Pipkin" w:date="2020-09-08T11:15:00Z">
              <w:rPr>
                <w:bCs/>
              </w:rPr>
            </w:rPrChange>
          </w:rPr>
          <w:t xml:space="preserve"> population, cells that manifest stem cell like qualities (T</w:t>
        </w:r>
        <w:r w:rsidRPr="00193017">
          <w:rPr>
            <w:bCs/>
            <w:highlight w:val="cyan"/>
            <w:vertAlign w:val="subscript"/>
            <w:rPrChange w:id="3767" w:author="Matthew Pipkin" w:date="2020-09-08T11:15:00Z">
              <w:rPr>
                <w:bCs/>
                <w:vertAlign w:val="subscript"/>
              </w:rPr>
            </w:rPrChange>
          </w:rPr>
          <w:t>STEM</w:t>
        </w:r>
        <w:r w:rsidRPr="00193017">
          <w:rPr>
            <w:bCs/>
            <w:highlight w:val="cyan"/>
            <w:rPrChange w:id="3768" w:author="Matthew Pipkin" w:date="2020-09-08T11:15:00Z">
              <w:rPr>
                <w:bCs/>
              </w:rPr>
            </w:rPrChange>
          </w:rPr>
          <w:t xml:space="preserve">) have been identified functionally. </w:t>
        </w:r>
        <w:r w:rsidRPr="00193017">
          <w:rPr>
            <w:highlight w:val="cyan"/>
            <w:rPrChange w:id="3769" w:author="Matthew Pipkin" w:date="2020-09-08T11:15:00Z">
              <w:rPr/>
            </w:rPrChange>
          </w:rPr>
          <w:t>However, the initial derivation of each of these subsets remain unclear.</w:t>
        </w:r>
        <w:r w:rsidRPr="00193017">
          <w:rPr>
            <w:bCs/>
            <w:highlight w:val="cyan"/>
            <w:rPrChange w:id="3770" w:author="Matthew Pipkin" w:date="2020-09-08T11:15:00Z">
              <w:rPr>
                <w:bCs/>
              </w:rPr>
            </w:rPrChange>
          </w:rPr>
          <w:t xml:space="preserve"> C</w:t>
        </w:r>
        <w:r w:rsidRPr="00193017">
          <w:rPr>
            <w:highlight w:val="cyan"/>
            <w:rPrChange w:id="3771" w:author="Matthew Pipkin" w:date="2020-09-08T11:15:00Z">
              <w:rPr/>
            </w:rPrChange>
          </w:rPr>
          <w:t>D8 T cells responding to acute infection can be subdivided into TE cells and classical memory precursor (cMP) cells based on differential surface expression of Killer like lectin receptor G-1 (Klrg1) and interleukin-7 receptor alpha (IL-7R</w:t>
        </w:r>
        <w:r w:rsidRPr="00193017">
          <w:rPr>
            <w:rFonts w:ascii="Symbol" w:hAnsi="Symbol"/>
            <w:highlight w:val="cyan"/>
            <w:rPrChange w:id="3772" w:author="Matthew Pipkin" w:date="2020-09-08T11:15:00Z">
              <w:rPr>
                <w:rFonts w:ascii="Symbol" w:hAnsi="Symbol"/>
              </w:rPr>
            </w:rPrChange>
          </w:rPr>
          <w:t>a</w:t>
        </w:r>
        <w:r w:rsidRPr="00193017">
          <w:rPr>
            <w:highlight w:val="cyan"/>
            <w:rPrChange w:id="3773" w:author="Matthew Pipkin" w:date="2020-09-08T11:15:00Z">
              <w:rPr/>
            </w:rPrChange>
          </w:rPr>
          <w:t>/CD127). However, these subsets only become distinguishable in the spleen near the peak in T cell accumulation, when re-expression of CD127 (</w:t>
        </w:r>
        <w:r w:rsidRPr="00193017">
          <w:rPr>
            <w:i/>
            <w:iCs/>
            <w:highlight w:val="cyan"/>
            <w:rPrChange w:id="3774" w:author="Matthew Pipkin" w:date="2020-09-08T11:15:00Z">
              <w:rPr>
                <w:i/>
                <w:iCs/>
              </w:rPr>
            </w:rPrChange>
          </w:rPr>
          <w:t>Il7ra</w:t>
        </w:r>
        <w:r w:rsidRPr="00193017">
          <w:rPr>
            <w:highlight w:val="cyan"/>
            <w:rPrChange w:id="3775" w:author="Matthew Pipkin" w:date="2020-09-08T11:15:00Z">
              <w:rPr/>
            </w:rPrChange>
          </w:rPr>
          <w:t xml:space="preserve">) occurs on some cells. </w:t>
        </w:r>
        <w:r w:rsidRPr="00193017">
          <w:rPr>
            <w:bCs/>
            <w:highlight w:val="cyan"/>
            <w:rPrChange w:id="3776" w:author="Matthew Pipkin" w:date="2020-09-08T11:15:00Z">
              <w:rPr>
                <w:bCs/>
              </w:rPr>
            </w:rPrChange>
          </w:rPr>
          <w:t>KRLG1</w:t>
        </w:r>
        <w:r w:rsidRPr="00193017">
          <w:rPr>
            <w:bCs/>
            <w:highlight w:val="cyan"/>
            <w:vertAlign w:val="superscript"/>
            <w:rPrChange w:id="3777" w:author="Matthew Pipkin" w:date="2020-09-08T11:15:00Z">
              <w:rPr>
                <w:bCs/>
                <w:vertAlign w:val="superscript"/>
              </w:rPr>
            </w:rPrChange>
          </w:rPr>
          <w:t>lo</w:t>
        </w:r>
        <w:r w:rsidRPr="00193017">
          <w:rPr>
            <w:bCs/>
            <w:highlight w:val="cyan"/>
            <w:rPrChange w:id="3778" w:author="Matthew Pipkin" w:date="2020-09-08T11:15:00Z">
              <w:rPr>
                <w:bCs/>
              </w:rPr>
            </w:rPrChange>
          </w:rPr>
          <w:t xml:space="preserve"> CD127</w:t>
        </w:r>
        <w:r w:rsidRPr="00193017">
          <w:rPr>
            <w:bCs/>
            <w:highlight w:val="cyan"/>
            <w:vertAlign w:val="superscript"/>
            <w:rPrChange w:id="3779" w:author="Matthew Pipkin" w:date="2020-09-08T11:15:00Z">
              <w:rPr>
                <w:bCs/>
                <w:vertAlign w:val="superscript"/>
              </w:rPr>
            </w:rPrChange>
          </w:rPr>
          <w:t>hi</w:t>
        </w:r>
        <w:r w:rsidRPr="00193017">
          <w:rPr>
            <w:bCs/>
            <w:highlight w:val="cyan"/>
            <w:rPrChange w:id="3780" w:author="Matthew Pipkin" w:date="2020-09-08T11:15:00Z">
              <w:rPr>
                <w:bCs/>
              </w:rPr>
            </w:rPrChange>
          </w:rPr>
          <w:t xml:space="preserve"> cMP cells preferentially develop into T</w:t>
        </w:r>
        <w:r w:rsidRPr="00193017">
          <w:rPr>
            <w:bCs/>
            <w:highlight w:val="cyan"/>
            <w:vertAlign w:val="subscript"/>
            <w:rPrChange w:id="3781" w:author="Matthew Pipkin" w:date="2020-09-08T11:15:00Z">
              <w:rPr>
                <w:bCs/>
                <w:vertAlign w:val="subscript"/>
              </w:rPr>
            </w:rPrChange>
          </w:rPr>
          <w:t>CM</w:t>
        </w:r>
        <w:r w:rsidRPr="00193017">
          <w:rPr>
            <w:bCs/>
            <w:highlight w:val="cyan"/>
            <w:rPrChange w:id="3782" w:author="Matthew Pipkin" w:date="2020-09-08T11:15:00Z">
              <w:rPr>
                <w:bCs/>
              </w:rPr>
            </w:rPrChange>
          </w:rPr>
          <w:t xml:space="preserve"> and </w:t>
        </w:r>
        <w:r w:rsidRPr="00193017">
          <w:rPr>
            <w:bCs/>
            <w:highlight w:val="cyan"/>
            <w:rPrChange w:id="3783" w:author="Matthew Pipkin" w:date="2020-09-08T11:15:00Z">
              <w:rPr>
                <w:bCs/>
              </w:rPr>
            </w:rPrChange>
          </w:rPr>
          <w:lastRenderedPageBreak/>
          <w:t>T</w:t>
        </w:r>
        <w:r w:rsidRPr="00193017">
          <w:rPr>
            <w:bCs/>
            <w:highlight w:val="cyan"/>
            <w:vertAlign w:val="subscript"/>
            <w:rPrChange w:id="3784" w:author="Matthew Pipkin" w:date="2020-09-08T11:15:00Z">
              <w:rPr>
                <w:bCs/>
                <w:vertAlign w:val="subscript"/>
              </w:rPr>
            </w:rPrChange>
          </w:rPr>
          <w:t>EM</w:t>
        </w:r>
        <w:r w:rsidRPr="00193017">
          <w:rPr>
            <w:bCs/>
            <w:highlight w:val="cyan"/>
            <w:rPrChange w:id="3785" w:author="Matthew Pipkin" w:date="2020-09-08T11:15:00Z">
              <w:rPr>
                <w:bCs/>
              </w:rPr>
            </w:rPrChange>
          </w:rPr>
          <w:t xml:space="preserve"> cells, but are distinct from T</w:t>
        </w:r>
        <w:r w:rsidRPr="00193017">
          <w:rPr>
            <w:bCs/>
            <w:highlight w:val="cyan"/>
            <w:vertAlign w:val="subscript"/>
            <w:rPrChange w:id="3786" w:author="Matthew Pipkin" w:date="2020-09-08T11:15:00Z">
              <w:rPr>
                <w:bCs/>
                <w:vertAlign w:val="subscript"/>
              </w:rPr>
            </w:rPrChange>
          </w:rPr>
          <w:t>RM</w:t>
        </w:r>
        <w:r w:rsidRPr="00193017">
          <w:rPr>
            <w:bCs/>
            <w:highlight w:val="cyan"/>
            <w:rPrChange w:id="3787" w:author="Matthew Pipkin" w:date="2020-09-08T11:15:00Z">
              <w:rPr>
                <w:bCs/>
              </w:rPr>
            </w:rPrChange>
          </w:rPr>
          <w:t xml:space="preserve"> cell precursors found in non-lymphoid tissues at the same time in terms of both chromatin accessibility and gene expression. Consistent with this, cells that most efficiently form TRM in gut non-lymphoid tissue are most prevalent in the spleen several days prior to when cMPs become evident.</w:t>
        </w:r>
        <w:r>
          <w:rPr>
            <w:bCs/>
          </w:rPr>
          <w:t xml:space="preserve">    </w:t>
        </w:r>
      </w:ins>
    </w:p>
    <w:p w14:paraId="74632924" w14:textId="77777777" w:rsidR="00193017" w:rsidRDefault="00193017" w:rsidP="00C0420F">
      <w:pPr>
        <w:pStyle w:val="Paragraph"/>
        <w:rPr>
          <w:ins w:id="3788" w:author="Matthew Pipkin" w:date="2020-09-01T12:28:00Z"/>
          <w:bCs/>
        </w:rPr>
      </w:pPr>
    </w:p>
    <w:p w14:paraId="23B9BD3D" w14:textId="251B2CDC" w:rsidR="00E210F9" w:rsidRPr="00CE7400" w:rsidDel="000B324D" w:rsidRDefault="008B624F">
      <w:pPr>
        <w:pStyle w:val="Paragraph"/>
        <w:rPr>
          <w:del w:id="3789" w:author="Matthew Pipkin" w:date="2020-07-14T00:37:00Z"/>
          <w:highlight w:val="cyan"/>
          <w:rPrChange w:id="3790" w:author="Matthew Pipkin" w:date="2020-09-07T16:25:00Z">
            <w:rPr>
              <w:del w:id="3791" w:author="Matthew Pipkin" w:date="2020-07-14T00:37:00Z"/>
              <w:bCs/>
            </w:rPr>
          </w:rPrChange>
        </w:rPr>
      </w:pPr>
      <w:del w:id="3792" w:author="Matthew Pipkin" w:date="2020-07-14T00:37:00Z">
        <w:r w:rsidDel="000B324D">
          <w:rPr>
            <w:bCs/>
          </w:rPr>
          <w:delText xml:space="preserve">In contrast, </w:delText>
        </w:r>
        <w:r w:rsidR="00881A0F" w:rsidDel="000B324D">
          <w:rPr>
            <w:bCs/>
          </w:rPr>
          <w:delText>C</w:delText>
        </w:r>
        <w:r w:rsidR="00937B92" w:rsidDel="000B324D">
          <w:rPr>
            <w:bCs/>
          </w:rPr>
          <w:delText>luster P7 and P8 cells</w:delText>
        </w:r>
        <w:r w:rsidR="00FD700C" w:rsidDel="000B324D">
          <w:rPr>
            <w:bCs/>
          </w:rPr>
          <w:delText xml:space="preserve"> </w:delText>
        </w:r>
        <w:r w:rsidR="00937B92" w:rsidDel="000B324D">
          <w:rPr>
            <w:bCs/>
          </w:rPr>
          <w:delText>were</w:delText>
        </w:r>
        <w:r w:rsidR="0072394F" w:rsidDel="000B324D">
          <w:rPr>
            <w:bCs/>
          </w:rPr>
          <w:delText xml:space="preserve"> </w:delText>
        </w:r>
        <w:r w:rsidR="00881A0F" w:rsidDel="000B324D">
          <w:rPr>
            <w:bCs/>
          </w:rPr>
          <w:delText xml:space="preserve">not </w:delText>
        </w:r>
        <w:r w:rsidR="00937B92" w:rsidDel="000B324D">
          <w:rPr>
            <w:bCs/>
          </w:rPr>
          <w:delText>enriched</w:delText>
        </w:r>
        <w:r w:rsidR="0072394F" w:rsidDel="000B324D">
          <w:rPr>
            <w:bCs/>
          </w:rPr>
          <w:delText xml:space="preserve"> </w:delText>
        </w:r>
        <w:r w:rsidR="00881A0F" w:rsidDel="000B324D">
          <w:rPr>
            <w:bCs/>
          </w:rPr>
          <w:delText>with either the</w:delText>
        </w:r>
        <w:r w:rsidR="0072394F" w:rsidDel="000B324D">
          <w:rPr>
            <w:bCs/>
          </w:rPr>
          <w:delText xml:space="preserve"> T</w:delText>
        </w:r>
        <w:r w:rsidR="0072394F" w:rsidRPr="00B46766" w:rsidDel="000B324D">
          <w:rPr>
            <w:bCs/>
            <w:vertAlign w:val="subscript"/>
          </w:rPr>
          <w:delText>EX</w:delText>
        </w:r>
        <w:r w:rsidR="0072394F" w:rsidRPr="00B46766" w:rsidDel="000B324D">
          <w:rPr>
            <w:bCs/>
            <w:vertAlign w:val="superscript"/>
          </w:rPr>
          <w:delText>int</w:delText>
        </w:r>
        <w:r w:rsidR="0072394F" w:rsidDel="000B324D">
          <w:rPr>
            <w:bCs/>
          </w:rPr>
          <w:delText xml:space="preserve"> </w:delText>
        </w:r>
        <w:r w:rsidR="00881A0F" w:rsidDel="000B324D">
          <w:rPr>
            <w:bCs/>
          </w:rPr>
          <w:delText>or</w:delText>
        </w:r>
        <w:r w:rsidR="0072394F" w:rsidDel="000B324D">
          <w:rPr>
            <w:bCs/>
          </w:rPr>
          <w:delText xml:space="preserve"> the T</w:delText>
        </w:r>
        <w:r w:rsidR="0072394F" w:rsidRPr="00B46766" w:rsidDel="000B324D">
          <w:rPr>
            <w:bCs/>
            <w:vertAlign w:val="subscript"/>
          </w:rPr>
          <w:delText>EX</w:delText>
        </w:r>
        <w:r w:rsidR="0072394F" w:rsidRPr="00B46766" w:rsidDel="000B324D">
          <w:rPr>
            <w:bCs/>
            <w:vertAlign w:val="superscript"/>
          </w:rPr>
          <w:delText>term</w:delText>
        </w:r>
        <w:r w:rsidR="0072394F" w:rsidDel="000B324D">
          <w:rPr>
            <w:bCs/>
          </w:rPr>
          <w:delText xml:space="preserve"> </w:delText>
        </w:r>
        <w:r w:rsidR="00FD700C" w:rsidDel="000B324D">
          <w:rPr>
            <w:bCs/>
          </w:rPr>
          <w:delText xml:space="preserve">gene expression signatures, emphasizing their distinction from </w:delText>
        </w:r>
        <w:r w:rsidR="00881A0F" w:rsidDel="000B324D">
          <w:rPr>
            <w:bCs/>
          </w:rPr>
          <w:delText>T</w:delText>
        </w:r>
        <w:r w:rsidR="00881A0F" w:rsidRPr="00B46766" w:rsidDel="000B324D">
          <w:rPr>
            <w:bCs/>
            <w:vertAlign w:val="subscript"/>
          </w:rPr>
          <w:delText>EX</w:delText>
        </w:r>
        <w:r w:rsidR="00881A0F" w:rsidDel="000B324D">
          <w:rPr>
            <w:bCs/>
          </w:rPr>
          <w:delText xml:space="preserve"> </w:delText>
        </w:r>
        <w:r w:rsidR="00FD700C" w:rsidDel="000B324D">
          <w:rPr>
            <w:bCs/>
          </w:rPr>
          <w:delText>cells that develop</w:delText>
        </w:r>
        <w:r w:rsidR="00922670" w:rsidDel="000B324D">
          <w:rPr>
            <w:bCs/>
          </w:rPr>
          <w:delText>ed</w:delText>
        </w:r>
        <w:r w:rsidR="00FD700C" w:rsidDel="000B324D">
          <w:rPr>
            <w:bCs/>
          </w:rPr>
          <w:delText xml:space="preserve"> in cluster P6. </w:delText>
        </w:r>
        <w:r w:rsidR="00922670" w:rsidDel="000B324D">
          <w:rPr>
            <w:bCs/>
          </w:rPr>
          <w:delText xml:space="preserve">Thus, </w:delText>
        </w:r>
        <w:r w:rsidR="00BB27A5" w:rsidDel="000B324D">
          <w:rPr>
            <w:bCs/>
          </w:rPr>
          <w:delText>cells responding to LCMV</w:delText>
        </w:r>
        <w:r w:rsidR="00BB27A5" w:rsidRPr="00972A46" w:rsidDel="000B324D">
          <w:rPr>
            <w:bCs/>
            <w:vertAlign w:val="subscript"/>
          </w:rPr>
          <w:delText>Cl13</w:delText>
        </w:r>
        <w:r w:rsidR="00BB27A5" w:rsidDel="000B324D">
          <w:rPr>
            <w:bCs/>
          </w:rPr>
          <w:delText xml:space="preserve"> infection appear to </w:delText>
        </w:r>
        <w:r w:rsidR="00881A0F" w:rsidDel="000B324D">
          <w:rPr>
            <w:bCs/>
          </w:rPr>
          <w:delText>diverge</w:delText>
        </w:r>
        <w:r w:rsidR="00BB27A5" w:rsidDel="000B324D">
          <w:rPr>
            <w:bCs/>
          </w:rPr>
          <w:delText xml:space="preserve"> within cluster P5 </w:delText>
        </w:r>
        <w:r w:rsidR="00881A0F" w:rsidDel="000B324D">
          <w:rPr>
            <w:bCs/>
          </w:rPr>
          <w:delText>leading</w:delText>
        </w:r>
        <w:r w:rsidR="00BB27A5" w:rsidDel="000B324D">
          <w:rPr>
            <w:bCs/>
          </w:rPr>
          <w:delText xml:space="preserve"> them either to a </w:delText>
        </w:r>
        <w:r w:rsidR="00BB27A5" w:rsidRPr="00DE66DF" w:rsidDel="000B324D">
          <w:rPr>
            <w:bCs/>
          </w:rPr>
          <w:delText>T</w:delText>
        </w:r>
        <w:r w:rsidR="00BB27A5" w:rsidRPr="00DE66DF" w:rsidDel="000B324D">
          <w:rPr>
            <w:bCs/>
            <w:vertAlign w:val="subscript"/>
          </w:rPr>
          <w:delText>EX</w:delText>
        </w:r>
        <w:r w:rsidR="00BB27A5" w:rsidRPr="00DE66DF" w:rsidDel="000B324D">
          <w:rPr>
            <w:bCs/>
            <w:vertAlign w:val="superscript"/>
          </w:rPr>
          <w:delText>prog2</w:delText>
        </w:r>
        <w:r w:rsidR="00BB27A5" w:rsidDel="000B324D">
          <w:rPr>
            <w:bCs/>
          </w:rPr>
          <w:delText xml:space="preserve"> cell state, or to the T</w:delText>
        </w:r>
        <w:r w:rsidR="00BB27A5" w:rsidRPr="00972A46" w:rsidDel="000B324D">
          <w:rPr>
            <w:bCs/>
            <w:vertAlign w:val="subscript"/>
          </w:rPr>
          <w:delText>EX</w:delText>
        </w:r>
        <w:r w:rsidR="00BB27A5" w:rsidRPr="00972A46" w:rsidDel="000B324D">
          <w:rPr>
            <w:bCs/>
            <w:vertAlign w:val="superscript"/>
          </w:rPr>
          <w:delText>term</w:delText>
        </w:r>
        <w:r w:rsidR="00BB27A5" w:rsidDel="000B324D">
          <w:rPr>
            <w:bCs/>
          </w:rPr>
          <w:delText xml:space="preserve"> cell state. </w:delText>
        </w:r>
      </w:del>
    </w:p>
    <w:p w14:paraId="7CFBC6CD" w14:textId="77777777" w:rsidR="006C28DE" w:rsidRDefault="006C28DE">
      <w:pPr>
        <w:pStyle w:val="Paragraph"/>
        <w:ind w:firstLine="0"/>
        <w:rPr>
          <w:b/>
        </w:rPr>
      </w:pPr>
    </w:p>
    <w:p w14:paraId="4BC490BD" w14:textId="0C5DE7B6" w:rsidR="00DB7AEB" w:rsidRPr="00E7721A" w:rsidRDefault="006E7032" w:rsidP="00E7721A">
      <w:pPr>
        <w:pStyle w:val="Paragraph"/>
        <w:ind w:firstLine="0"/>
        <w:rPr>
          <w:b/>
        </w:rPr>
      </w:pPr>
      <w:r>
        <w:rPr>
          <w:b/>
        </w:rPr>
        <w:t xml:space="preserve">Heterogeneous </w:t>
      </w:r>
      <w:r w:rsidR="00EB7831">
        <w:rPr>
          <w:b/>
        </w:rPr>
        <w:t xml:space="preserve">RNA velocities </w:t>
      </w:r>
      <w:r>
        <w:rPr>
          <w:b/>
        </w:rPr>
        <w:t>in uEMPs</w:t>
      </w:r>
      <w:r w:rsidDel="006E7032">
        <w:rPr>
          <w:b/>
        </w:rPr>
        <w:t xml:space="preserve"> </w:t>
      </w:r>
      <w:del w:id="3793" w:author="Matthew Pipkin" w:date="2020-09-07T16:16:00Z">
        <w:r w:rsidDel="0001396D">
          <w:rPr>
            <w:b/>
          </w:rPr>
          <w:delText xml:space="preserve">promotes </w:delText>
        </w:r>
      </w:del>
      <w:ins w:id="3794" w:author="Matthew Pipkin" w:date="2020-09-07T16:16:00Z">
        <w:r w:rsidR="0001396D">
          <w:rPr>
            <w:b/>
          </w:rPr>
          <w:t xml:space="preserve">initiate </w:t>
        </w:r>
      </w:ins>
      <w:del w:id="3795" w:author="Matthew Pipkin" w:date="2020-07-14T13:26:00Z">
        <w:r w:rsidDel="00AE05A7">
          <w:rPr>
            <w:b/>
          </w:rPr>
          <w:delText>T</w:delText>
        </w:r>
        <w:r w:rsidRPr="00B46766" w:rsidDel="00AE05A7">
          <w:rPr>
            <w:b/>
            <w:vertAlign w:val="subscript"/>
          </w:rPr>
          <w:delText>MEM</w:delText>
        </w:r>
        <w:r w:rsidDel="00AE05A7">
          <w:rPr>
            <w:b/>
          </w:rPr>
          <w:delText xml:space="preserve"> </w:delText>
        </w:r>
      </w:del>
      <w:r>
        <w:rPr>
          <w:b/>
        </w:rPr>
        <w:t>lineage specification</w:t>
      </w:r>
      <w:ins w:id="3796" w:author="Matthew Pipkin" w:date="2020-09-07T16:11:00Z">
        <w:r w:rsidR="00C3347D">
          <w:rPr>
            <w:b/>
          </w:rPr>
          <w:t xml:space="preserve"> </w:t>
        </w:r>
      </w:ins>
    </w:p>
    <w:p w14:paraId="7F8125AE" w14:textId="5CBFE2D9" w:rsidR="007C3A1D" w:rsidRDefault="00E107D6" w:rsidP="00574A49">
      <w:pPr>
        <w:pStyle w:val="Paragraph"/>
        <w:rPr>
          <w:ins w:id="3797" w:author="Matthew Pipkin" w:date="2020-09-07T19:03:00Z"/>
          <w:bCs/>
        </w:rPr>
      </w:pPr>
      <w:ins w:id="3798" w:author="Matthew Pipkin" w:date="2020-09-07T18:05:00Z">
        <w:r>
          <w:rPr>
            <w:bCs/>
          </w:rPr>
          <w:t>T</w:t>
        </w:r>
      </w:ins>
      <w:ins w:id="3799" w:author="Matthew Pipkin" w:date="2020-09-07T17:42:00Z">
        <w:r w:rsidR="00C854B0">
          <w:rPr>
            <w:bCs/>
          </w:rPr>
          <w:t>o</w:t>
        </w:r>
      </w:ins>
      <w:ins w:id="3800" w:author="Matthew Pipkin" w:date="2020-09-07T17:38:00Z">
        <w:r w:rsidR="00C755AC">
          <w:rPr>
            <w:bCs/>
          </w:rPr>
          <w:t xml:space="preserve"> </w:t>
        </w:r>
      </w:ins>
      <w:ins w:id="3801" w:author="Matthew Pipkin" w:date="2020-09-08T01:00:00Z">
        <w:r w:rsidR="00B0585A">
          <w:rPr>
            <w:bCs/>
          </w:rPr>
          <w:t>elucidate</w:t>
        </w:r>
      </w:ins>
      <w:ins w:id="3802" w:author="Matthew Pipkin" w:date="2020-09-07T19:01:00Z">
        <w:r w:rsidR="008B1A38">
          <w:rPr>
            <w:bCs/>
          </w:rPr>
          <w:t xml:space="preserve"> </w:t>
        </w:r>
      </w:ins>
      <w:ins w:id="3803" w:author="Matthew Pipkin" w:date="2020-09-07T19:00:00Z">
        <w:r w:rsidR="008B1A38">
          <w:rPr>
            <w:bCs/>
          </w:rPr>
          <w:t>how</w:t>
        </w:r>
      </w:ins>
      <w:ins w:id="3804" w:author="Matthew Pipkin" w:date="2020-09-07T17:38:00Z">
        <w:r w:rsidR="00C755AC">
          <w:rPr>
            <w:bCs/>
          </w:rPr>
          <w:t xml:space="preserve"> transcriptional heterogeneity </w:t>
        </w:r>
      </w:ins>
      <w:ins w:id="3805" w:author="Matthew Pipkin" w:date="2020-09-07T17:39:00Z">
        <w:r w:rsidR="00C854B0">
          <w:rPr>
            <w:bCs/>
          </w:rPr>
          <w:t>initiates</w:t>
        </w:r>
      </w:ins>
      <w:ins w:id="3806" w:author="Matthew Pipkin" w:date="2020-07-14T00:44:00Z">
        <w:r w:rsidR="0025680F">
          <w:rPr>
            <w:bCs/>
          </w:rPr>
          <w:t xml:space="preserve"> lineage choice</w:t>
        </w:r>
      </w:ins>
      <w:ins w:id="3807" w:author="Matthew Pipkin" w:date="2020-09-07T18:05:00Z">
        <w:r>
          <w:rPr>
            <w:bCs/>
          </w:rPr>
          <w:t xml:space="preserve">, we </w:t>
        </w:r>
      </w:ins>
      <w:ins w:id="3808" w:author="Matthew Pipkin" w:date="2020-09-07T18:06:00Z">
        <w:r>
          <w:rPr>
            <w:bCs/>
          </w:rPr>
          <w:t>analyzed</w:t>
        </w:r>
      </w:ins>
      <w:ins w:id="3809" w:author="Matthew Pipkin" w:date="2020-09-07T17:43:00Z">
        <w:r w:rsidR="00C854B0">
          <w:rPr>
            <w:bCs/>
          </w:rPr>
          <w:t xml:space="preserve"> </w:t>
        </w:r>
      </w:ins>
      <w:ins w:id="3810" w:author="Matthew Pipkin" w:date="2020-09-07T18:06:00Z">
        <w:r>
          <w:rPr>
            <w:bCs/>
          </w:rPr>
          <w:t xml:space="preserve">single cell </w:t>
        </w:r>
      </w:ins>
      <w:del w:id="3811" w:author="Matthew Pipkin" w:date="2020-07-14T00:45:00Z">
        <w:r w:rsidR="00957987" w:rsidDel="0025680F">
          <w:rPr>
            <w:bCs/>
          </w:rPr>
          <w:delText xml:space="preserve">An </w:delText>
        </w:r>
      </w:del>
      <w:del w:id="3812" w:author="Matthew Pipkin" w:date="2020-08-31T14:30:00Z">
        <w:r w:rsidR="00957987" w:rsidDel="0093388E">
          <w:rPr>
            <w:bCs/>
          </w:rPr>
          <w:delText>unsuperivised</w:delText>
        </w:r>
        <w:r w:rsidR="00755889" w:rsidDel="0093388E">
          <w:rPr>
            <w:bCs/>
          </w:rPr>
          <w:delText xml:space="preserve"> </w:delText>
        </w:r>
      </w:del>
      <w:del w:id="3813" w:author="Matthew Pipkin" w:date="2020-09-07T17:40:00Z">
        <w:r w:rsidR="000F30C3" w:rsidDel="00C854B0">
          <w:rPr>
            <w:bCs/>
          </w:rPr>
          <w:delText>a</w:delText>
        </w:r>
      </w:del>
      <w:del w:id="3814" w:author="Matthew Pipkin" w:date="2020-09-07T17:42:00Z">
        <w:r w:rsidR="000F30C3" w:rsidDel="00C854B0">
          <w:rPr>
            <w:bCs/>
          </w:rPr>
          <w:delText xml:space="preserve">nalysis of </w:delText>
        </w:r>
      </w:del>
      <w:r w:rsidR="00642FDF">
        <w:rPr>
          <w:bCs/>
        </w:rPr>
        <w:t>RNA velocit</w:t>
      </w:r>
      <w:ins w:id="3815" w:author="Matthew Pipkin" w:date="2020-09-07T19:00:00Z">
        <w:r w:rsidR="008B1A38">
          <w:rPr>
            <w:bCs/>
          </w:rPr>
          <w:t>y</w:t>
        </w:r>
      </w:ins>
      <w:del w:id="3816" w:author="Matthew Pipkin" w:date="2020-09-07T19:00:00Z">
        <w:r w:rsidR="00642FDF" w:rsidDel="008B1A38">
          <w:rPr>
            <w:bCs/>
          </w:rPr>
          <w:delText>ies</w:delText>
        </w:r>
      </w:del>
      <w:ins w:id="3817" w:author="Matthew Pipkin" w:date="2020-09-07T18:05:00Z">
        <w:r>
          <w:rPr>
            <w:bCs/>
          </w:rPr>
          <w:t xml:space="preserve"> </w:t>
        </w:r>
      </w:ins>
      <w:del w:id="3818" w:author="Matthew Pipkin" w:date="2020-09-07T17:42:00Z">
        <w:r w:rsidR="007F06E2" w:rsidDel="00C854B0">
          <w:rPr>
            <w:bCs/>
          </w:rPr>
          <w:delText xml:space="preserve"> </w:delText>
        </w:r>
      </w:del>
      <w:del w:id="3819" w:author="Matthew Pipkin" w:date="2020-09-07T18:06:00Z">
        <w:r w:rsidR="000F30C3" w:rsidDel="00E107D6">
          <w:rPr>
            <w:bCs/>
          </w:rPr>
          <w:delText xml:space="preserve">was </w:delText>
        </w:r>
        <w:r w:rsidR="00755889" w:rsidDel="00E107D6">
          <w:rPr>
            <w:bCs/>
          </w:rPr>
          <w:delText xml:space="preserve">used </w:delText>
        </w:r>
      </w:del>
      <w:del w:id="3820" w:author="Matthew Pipkin" w:date="2020-09-07T17:43:00Z">
        <w:r w:rsidR="002E7EE0" w:rsidDel="00C854B0">
          <w:rPr>
            <w:bCs/>
          </w:rPr>
          <w:delText xml:space="preserve">to </w:delText>
        </w:r>
        <w:r w:rsidR="00957987" w:rsidDel="00C854B0">
          <w:rPr>
            <w:bCs/>
          </w:rPr>
          <w:delText xml:space="preserve">approximate </w:delText>
        </w:r>
        <w:r w:rsidR="00C924E7" w:rsidDel="00C854B0">
          <w:rPr>
            <w:bCs/>
          </w:rPr>
          <w:delText xml:space="preserve">how </w:delText>
        </w:r>
        <w:r w:rsidR="002E7EE0" w:rsidDel="00C854B0">
          <w:rPr>
            <w:bCs/>
          </w:rPr>
          <w:delText>nascent transcription i</w:delText>
        </w:r>
        <w:r w:rsidR="001343FA" w:rsidDel="00C854B0">
          <w:rPr>
            <w:bCs/>
          </w:rPr>
          <w:delText>n</w:delText>
        </w:r>
      </w:del>
      <w:ins w:id="3821" w:author="Matthew Pipkin" w:date="2020-09-07T18:06:00Z">
        <w:r>
          <w:rPr>
            <w:bCs/>
          </w:rPr>
          <w:t>vectors</w:t>
        </w:r>
      </w:ins>
      <w:ins w:id="3822" w:author="Matthew Pipkin" w:date="2020-09-07T19:00:00Z">
        <w:r w:rsidR="008B1A38">
          <w:rPr>
            <w:bCs/>
          </w:rPr>
          <w:t>,</w:t>
        </w:r>
      </w:ins>
      <w:ins w:id="3823" w:author="Matthew Pipkin" w:date="2020-09-07T18:06:00Z">
        <w:r>
          <w:rPr>
            <w:bCs/>
          </w:rPr>
          <w:t xml:space="preserve"> </w:t>
        </w:r>
      </w:ins>
      <w:ins w:id="3824" w:author="Matthew Pipkin" w:date="2020-09-07T18:38:00Z">
        <w:r w:rsidR="008F2260">
          <w:rPr>
            <w:bCs/>
          </w:rPr>
          <w:t>which</w:t>
        </w:r>
      </w:ins>
      <w:ins w:id="3825" w:author="Matthew Pipkin" w:date="2020-09-07T17:43:00Z">
        <w:r w:rsidR="00C854B0">
          <w:rPr>
            <w:bCs/>
          </w:rPr>
          <w:t xml:space="preserve"> reflect nascent transcription of genes </w:t>
        </w:r>
      </w:ins>
      <w:ins w:id="3826" w:author="Matthew Pipkin" w:date="2020-09-07T18:07:00Z">
        <w:r>
          <w:rPr>
            <w:bCs/>
          </w:rPr>
          <w:t xml:space="preserve">that </w:t>
        </w:r>
      </w:ins>
      <w:ins w:id="3827" w:author="Matthew Pipkin" w:date="2020-09-07T19:01:00Z">
        <w:r w:rsidR="008B1A38">
          <w:rPr>
            <w:bCs/>
          </w:rPr>
          <w:t>precede</w:t>
        </w:r>
      </w:ins>
      <w:ins w:id="3828" w:author="Matthew Pipkin" w:date="2020-09-07T17:44:00Z">
        <w:r w:rsidR="00C854B0">
          <w:rPr>
            <w:bCs/>
          </w:rPr>
          <w:t xml:space="preserve"> </w:t>
        </w:r>
      </w:ins>
      <w:ins w:id="3829" w:author="Matthew Pipkin" w:date="2020-09-07T18:04:00Z">
        <w:r>
          <w:rPr>
            <w:bCs/>
          </w:rPr>
          <w:t xml:space="preserve">future </w:t>
        </w:r>
      </w:ins>
      <w:ins w:id="3830" w:author="Matthew Pipkin" w:date="2020-09-07T17:43:00Z">
        <w:r w:rsidR="00C854B0">
          <w:rPr>
            <w:bCs/>
          </w:rPr>
          <w:t xml:space="preserve">mature mRNA expression </w:t>
        </w:r>
      </w:ins>
      <w:ins w:id="3831" w:author="Matthew Pipkin" w:date="2020-09-07T17:44:00Z">
        <w:r w:rsidR="00C854B0">
          <w:rPr>
            <w:bCs/>
          </w:rPr>
          <w:t>regimes</w:t>
        </w:r>
      </w:ins>
      <w:ins w:id="3832" w:author="Matthew Pipkin" w:date="2020-09-07T18:07:00Z">
        <w:r>
          <w:rPr>
            <w:bCs/>
          </w:rPr>
          <w:t xml:space="preserve"> in single cells</w:t>
        </w:r>
      </w:ins>
      <w:ins w:id="3833" w:author="Matthew Pipkin" w:date="2020-09-07T17:44:00Z">
        <w:r w:rsidR="00C854B0">
          <w:rPr>
            <w:bCs/>
          </w:rPr>
          <w:t xml:space="preserve">. </w:t>
        </w:r>
      </w:ins>
      <w:ins w:id="3834" w:author="Matthew Pipkin" w:date="2020-09-07T19:01:00Z">
        <w:r w:rsidR="008B1A38">
          <w:rPr>
            <w:bCs/>
          </w:rPr>
          <w:t>To identify putative developmental roots and endpoints in an unsupervised fashion</w:t>
        </w:r>
      </w:ins>
      <w:del w:id="3835" w:author="Matthew Pipkin" w:date="2020-09-07T17:44:00Z">
        <w:r w:rsidR="002E7EE0" w:rsidDel="00C854B0">
          <w:rPr>
            <w:bCs/>
          </w:rPr>
          <w:delText xml:space="preserve"> </w:delText>
        </w:r>
        <w:r w:rsidR="00C924E7" w:rsidDel="00C854B0">
          <w:rPr>
            <w:bCs/>
          </w:rPr>
          <w:delText>single cells</w:delText>
        </w:r>
        <w:r w:rsidR="00957987" w:rsidDel="00C854B0">
          <w:rPr>
            <w:bCs/>
          </w:rPr>
          <w:delText xml:space="preserve"> was </w:delText>
        </w:r>
      </w:del>
      <w:del w:id="3836" w:author="Matthew Pipkin" w:date="2020-07-24T15:59:00Z">
        <w:r w:rsidR="00957987" w:rsidDel="00220A69">
          <w:rPr>
            <w:bCs/>
          </w:rPr>
          <w:delText>related to</w:delText>
        </w:r>
        <w:r w:rsidR="00C23660" w:rsidDel="00220A69">
          <w:rPr>
            <w:bCs/>
          </w:rPr>
          <w:delText xml:space="preserve"> the</w:delText>
        </w:r>
      </w:del>
      <w:del w:id="3837" w:author="Matthew Pipkin" w:date="2020-08-31T14:32:00Z">
        <w:r w:rsidR="00C23660" w:rsidDel="0093388E">
          <w:rPr>
            <w:bCs/>
          </w:rPr>
          <w:delText xml:space="preserve"> </w:delText>
        </w:r>
      </w:del>
      <w:del w:id="3838" w:author="Matthew Pipkin" w:date="2020-07-24T15:59:00Z">
        <w:r w:rsidR="00C23660" w:rsidDel="00220A69">
          <w:rPr>
            <w:bCs/>
          </w:rPr>
          <w:delText>arrangement of</w:delText>
        </w:r>
        <w:r w:rsidR="00957987" w:rsidDel="00220A69">
          <w:rPr>
            <w:bCs/>
          </w:rPr>
          <w:delText xml:space="preserve"> cells in clusters</w:delText>
        </w:r>
      </w:del>
      <w:del w:id="3839" w:author="Matthew Pipkin" w:date="2020-07-24T16:01:00Z">
        <w:r w:rsidR="00957987" w:rsidDel="00220A69">
          <w:rPr>
            <w:bCs/>
          </w:rPr>
          <w:delText xml:space="preserve"> </w:delText>
        </w:r>
      </w:del>
      <w:del w:id="3840" w:author="Matthew Pipkin" w:date="2020-07-24T15:59:00Z">
        <w:r w:rsidR="00C23660" w:rsidDel="00220A69">
          <w:rPr>
            <w:bCs/>
          </w:rPr>
          <w:delText>within</w:delText>
        </w:r>
        <w:r w:rsidR="00957987" w:rsidDel="00220A69">
          <w:rPr>
            <w:bCs/>
          </w:rPr>
          <w:delText xml:space="preserve"> </w:delText>
        </w:r>
      </w:del>
      <w:del w:id="3841" w:author="Matthew Pipkin" w:date="2020-09-07T17:44:00Z">
        <w:r w:rsidR="00957987" w:rsidDel="00C854B0">
          <w:rPr>
            <w:bCs/>
          </w:rPr>
          <w:delText>mature mRNA expression</w:delText>
        </w:r>
        <w:r w:rsidR="00C23660" w:rsidDel="00C854B0">
          <w:rPr>
            <w:bCs/>
          </w:rPr>
          <w:delText xml:space="preserve"> space</w:delText>
        </w:r>
        <w:r w:rsidR="00957987" w:rsidDel="00C854B0">
          <w:rPr>
            <w:bCs/>
          </w:rPr>
          <w:delText>.</w:delText>
        </w:r>
        <w:r w:rsidR="006E7032" w:rsidDel="00C854B0">
          <w:rPr>
            <w:bCs/>
          </w:rPr>
          <w:delText xml:space="preserve"> </w:delText>
        </w:r>
      </w:del>
      <w:del w:id="3842" w:author="Matthew Pipkin" w:date="2020-08-31T14:34:00Z">
        <w:r w:rsidR="00C23660" w:rsidDel="0093388E">
          <w:rPr>
            <w:bCs/>
          </w:rPr>
          <w:delText>T</w:delText>
        </w:r>
        <w:r w:rsidR="007A078B" w:rsidDel="0093388E">
          <w:rPr>
            <w:bCs/>
          </w:rPr>
          <w:delText xml:space="preserve">ransition </w:delText>
        </w:r>
      </w:del>
      <w:del w:id="3843" w:author="Matthew Pipkin" w:date="2020-09-07T17:47:00Z">
        <w:r w:rsidR="007A078B" w:rsidDel="00C854B0">
          <w:rPr>
            <w:bCs/>
          </w:rPr>
          <w:delText>probalities</w:delText>
        </w:r>
        <w:r w:rsidR="006E7032" w:rsidDel="00C854B0">
          <w:rPr>
            <w:bCs/>
          </w:rPr>
          <w:delText xml:space="preserve"> </w:delText>
        </w:r>
      </w:del>
      <w:del w:id="3844" w:author="Matthew Pipkin" w:date="2020-09-07T17:45:00Z">
        <w:r w:rsidR="00C23660" w:rsidDel="00C854B0">
          <w:rPr>
            <w:bCs/>
          </w:rPr>
          <w:delText xml:space="preserve">computed </w:delText>
        </w:r>
      </w:del>
      <w:del w:id="3845" w:author="Matthew Pipkin" w:date="2020-08-31T14:34:00Z">
        <w:r w:rsidR="007A0B4C" w:rsidDel="0093388E">
          <w:rPr>
            <w:bCs/>
          </w:rPr>
          <w:delText>based on</w:delText>
        </w:r>
      </w:del>
      <w:del w:id="3846" w:author="Matthew Pipkin" w:date="2020-09-07T17:47:00Z">
        <w:r w:rsidR="007A0B4C" w:rsidDel="00C854B0">
          <w:rPr>
            <w:bCs/>
          </w:rPr>
          <w:delText xml:space="preserve"> </w:delText>
        </w:r>
      </w:del>
      <w:ins w:id="3847" w:author="Matthew Pipkin" w:date="2020-09-07T18:39:00Z">
        <w:r w:rsidR="008F2260">
          <w:rPr>
            <w:bCs/>
          </w:rPr>
          <w:t xml:space="preserve">, </w:t>
        </w:r>
      </w:ins>
      <w:del w:id="3848" w:author="Matthew Pipkin" w:date="2020-09-07T18:57:00Z">
        <w:r w:rsidR="007A0B4C" w:rsidDel="007C3A1D">
          <w:rPr>
            <w:bCs/>
          </w:rPr>
          <w:delText xml:space="preserve">RNA velocities </w:delText>
        </w:r>
      </w:del>
      <w:del w:id="3849" w:author="Matthew Pipkin" w:date="2020-08-31T14:34:00Z">
        <w:r w:rsidR="006E7032" w:rsidDel="0093388E">
          <w:rPr>
            <w:bCs/>
          </w:rPr>
          <w:delText>in single cells</w:delText>
        </w:r>
        <w:r w:rsidR="007A078B" w:rsidDel="0093388E">
          <w:rPr>
            <w:bCs/>
          </w:rPr>
          <w:delText xml:space="preserve"> indicated</w:delText>
        </w:r>
      </w:del>
      <w:ins w:id="3850" w:author="Matthew Pipkin" w:date="2020-09-07T17:47:00Z">
        <w:r w:rsidR="00C854B0">
          <w:rPr>
            <w:bCs/>
          </w:rPr>
          <w:t>transition probalities</w:t>
        </w:r>
      </w:ins>
      <w:ins w:id="3851" w:author="Matthew Pipkin" w:date="2020-09-07T18:28:00Z">
        <w:r w:rsidR="00574A49">
          <w:rPr>
            <w:bCs/>
          </w:rPr>
          <w:t xml:space="preserve"> </w:t>
        </w:r>
      </w:ins>
      <w:ins w:id="3852" w:author="Matthew Pipkin" w:date="2020-09-07T18:57:00Z">
        <w:r w:rsidR="007C3A1D">
          <w:rPr>
            <w:bCs/>
          </w:rPr>
          <w:t xml:space="preserve">were calculated </w:t>
        </w:r>
      </w:ins>
      <w:ins w:id="3853" w:author="Matthew Pipkin" w:date="2020-09-07T18:58:00Z">
        <w:r w:rsidR="007C3A1D">
          <w:rPr>
            <w:bCs/>
          </w:rPr>
          <w:t xml:space="preserve">based on divergence in </w:t>
        </w:r>
      </w:ins>
      <w:ins w:id="3854" w:author="Matthew Pipkin" w:date="2020-09-07T18:57:00Z">
        <w:r w:rsidR="007C3A1D">
          <w:rPr>
            <w:bCs/>
          </w:rPr>
          <w:t>RNA velocit</w:t>
        </w:r>
      </w:ins>
      <w:ins w:id="3855" w:author="Matthew Pipkin" w:date="2020-09-07T18:58:00Z">
        <w:r w:rsidR="007C3A1D">
          <w:rPr>
            <w:bCs/>
          </w:rPr>
          <w:t>y vectors</w:t>
        </w:r>
      </w:ins>
      <w:ins w:id="3856" w:author="Matthew Pipkin" w:date="2020-09-07T19:02:00Z">
        <w:r w:rsidR="008B1A38">
          <w:rPr>
            <w:bCs/>
          </w:rPr>
          <w:t xml:space="preserve">. </w:t>
        </w:r>
      </w:ins>
      <w:ins w:id="3857" w:author="Matthew Pipkin" w:date="2020-09-07T18:29:00Z">
        <w:r w:rsidR="00574A49">
          <w:rPr>
            <w:bCs/>
          </w:rPr>
          <w:t>C</w:t>
        </w:r>
      </w:ins>
      <w:ins w:id="3858" w:author="Matthew Pipkin" w:date="2020-09-07T18:28:00Z">
        <w:r w:rsidR="00574A49">
          <w:rPr>
            <w:bCs/>
          </w:rPr>
          <w:t>ells in clusters P1, P2,</w:t>
        </w:r>
      </w:ins>
      <w:ins w:id="3859" w:author="Matthew Pipkin" w:date="2020-09-07T18:29:00Z">
        <w:r w:rsidR="00574A49">
          <w:rPr>
            <w:bCs/>
          </w:rPr>
          <w:t xml:space="preserve"> P5, P7 and P8 harbored cells with strong t</w:t>
        </w:r>
      </w:ins>
      <w:ins w:id="3860" w:author="Matthew Pipkin" w:date="2020-09-07T18:30:00Z">
        <w:r w:rsidR="00574A49">
          <w:rPr>
            <w:bCs/>
          </w:rPr>
          <w:t xml:space="preserve">ransition probabilities. </w:t>
        </w:r>
      </w:ins>
      <w:ins w:id="3861" w:author="Matthew Pipkin" w:date="2020-09-07T18:31:00Z">
        <w:r w:rsidR="00574A49" w:rsidRPr="008B1A38">
          <w:rPr>
            <w:bCs/>
            <w:highlight w:val="yellow"/>
            <w:rPrChange w:id="3862" w:author="Matthew Pipkin" w:date="2020-09-07T18:59:00Z">
              <w:rPr>
                <w:bCs/>
              </w:rPr>
            </w:rPrChange>
          </w:rPr>
          <w:t>Cells from LCMV</w:t>
        </w:r>
        <w:r w:rsidR="00574A49" w:rsidRPr="008B1A38">
          <w:rPr>
            <w:bCs/>
            <w:highlight w:val="yellow"/>
            <w:vertAlign w:val="subscript"/>
            <w:rPrChange w:id="3863" w:author="Matthew Pipkin" w:date="2020-09-07T18:59:00Z">
              <w:rPr>
                <w:bCs/>
              </w:rPr>
            </w:rPrChange>
          </w:rPr>
          <w:t>Arm</w:t>
        </w:r>
        <w:r w:rsidR="00574A49" w:rsidRPr="008B1A38">
          <w:rPr>
            <w:bCs/>
            <w:highlight w:val="yellow"/>
            <w:rPrChange w:id="3864" w:author="Matthew Pipkin" w:date="2020-09-07T18:59:00Z">
              <w:rPr>
                <w:bCs/>
              </w:rPr>
            </w:rPrChange>
          </w:rPr>
          <w:t xml:space="preserve"> and LCMV</w:t>
        </w:r>
        <w:r w:rsidR="00574A49" w:rsidRPr="008B1A38">
          <w:rPr>
            <w:bCs/>
            <w:highlight w:val="yellow"/>
            <w:vertAlign w:val="subscript"/>
            <w:rPrChange w:id="3865" w:author="Matthew Pipkin" w:date="2020-09-07T18:59:00Z">
              <w:rPr>
                <w:bCs/>
              </w:rPr>
            </w:rPrChange>
          </w:rPr>
          <w:t>Cl13</w:t>
        </w:r>
        <w:r w:rsidR="00574A49" w:rsidRPr="008B1A38">
          <w:rPr>
            <w:bCs/>
            <w:highlight w:val="yellow"/>
            <w:rPrChange w:id="3866" w:author="Matthew Pipkin" w:date="2020-09-07T18:59:00Z">
              <w:rPr>
                <w:bCs/>
              </w:rPr>
            </w:rPrChange>
          </w:rPr>
          <w:t xml:space="preserve">-infected hosts </w:t>
        </w:r>
      </w:ins>
      <w:ins w:id="3867" w:author="Matthew Pipkin" w:date="2020-09-07T18:40:00Z">
        <w:r w:rsidR="008F2260" w:rsidRPr="008B1A38">
          <w:rPr>
            <w:bCs/>
            <w:highlight w:val="yellow"/>
            <w:rPrChange w:id="3868" w:author="Matthew Pipkin" w:date="2020-09-07T18:59:00Z">
              <w:rPr>
                <w:bCs/>
              </w:rPr>
            </w:rPrChange>
          </w:rPr>
          <w:t>harbored distinct fractions of cells with</w:t>
        </w:r>
      </w:ins>
      <w:ins w:id="3869" w:author="Matthew Pipkin" w:date="2020-09-07T18:31:00Z">
        <w:r w:rsidR="00574A49" w:rsidRPr="008B1A38">
          <w:rPr>
            <w:bCs/>
            <w:highlight w:val="yellow"/>
            <w:rPrChange w:id="3870" w:author="Matthew Pipkin" w:date="2020-09-07T18:59:00Z">
              <w:rPr>
                <w:bCs/>
              </w:rPr>
            </w:rPrChange>
          </w:rPr>
          <w:t xml:space="preserve"> root probabilities </w:t>
        </w:r>
      </w:ins>
      <w:ins w:id="3871" w:author="Matthew Pipkin" w:date="2020-09-07T18:40:00Z">
        <w:r w:rsidR="008F2260" w:rsidRPr="008B1A38">
          <w:rPr>
            <w:bCs/>
            <w:highlight w:val="yellow"/>
            <w:rPrChange w:id="3872" w:author="Matthew Pipkin" w:date="2020-09-07T18:59:00Z">
              <w:rPr>
                <w:bCs/>
              </w:rPr>
            </w:rPrChange>
          </w:rPr>
          <w:t xml:space="preserve">within each cluster </w:t>
        </w:r>
      </w:ins>
      <w:ins w:id="3873" w:author="Matthew Pipkin" w:date="2020-09-07T18:31:00Z">
        <w:r w:rsidR="00574A49" w:rsidRPr="008B1A38">
          <w:rPr>
            <w:bCs/>
            <w:highlight w:val="yellow"/>
            <w:rPrChange w:id="3874" w:author="Matthew Pipkin" w:date="2020-09-07T18:59:00Z">
              <w:rPr>
                <w:bCs/>
              </w:rPr>
            </w:rPrChange>
          </w:rPr>
          <w:t>(di</w:t>
        </w:r>
      </w:ins>
      <w:ins w:id="3875" w:author="Matthew Pipkin" w:date="2020-09-07T18:32:00Z">
        <w:r w:rsidR="00574A49" w:rsidRPr="008B1A38">
          <w:rPr>
            <w:bCs/>
            <w:highlight w:val="yellow"/>
            <w:rPrChange w:id="3876" w:author="Matthew Pipkin" w:date="2020-09-07T18:59:00Z">
              <w:rPr>
                <w:bCs/>
              </w:rPr>
            </w:rPrChange>
          </w:rPr>
          <w:t xml:space="preserve">splay the </w:t>
        </w:r>
      </w:ins>
      <w:ins w:id="3877" w:author="Matthew Pipkin" w:date="2020-09-07T18:31:00Z">
        <w:r w:rsidR="00574A49" w:rsidRPr="008B1A38">
          <w:rPr>
            <w:bCs/>
            <w:highlight w:val="yellow"/>
            <w:rPrChange w:id="3878" w:author="Matthew Pipkin" w:date="2020-09-07T18:59:00Z">
              <w:rPr>
                <w:bCs/>
              </w:rPr>
            </w:rPrChange>
          </w:rPr>
          <w:t>% of cells</w:t>
        </w:r>
      </w:ins>
      <w:ins w:id="3879" w:author="Matthew Pipkin" w:date="2020-09-07T18:32:00Z">
        <w:r w:rsidR="00574A49" w:rsidRPr="008B1A38">
          <w:rPr>
            <w:bCs/>
            <w:highlight w:val="yellow"/>
            <w:rPrChange w:id="3880" w:author="Matthew Pipkin" w:date="2020-09-07T18:59:00Z">
              <w:rPr>
                <w:bCs/>
              </w:rPr>
            </w:rPrChange>
          </w:rPr>
          <w:t xml:space="preserve"> in each cluster with</w:t>
        </w:r>
      </w:ins>
      <w:ins w:id="3881" w:author="Matthew Pipkin" w:date="2020-09-07T18:31:00Z">
        <w:r w:rsidR="00574A49" w:rsidRPr="008B1A38">
          <w:rPr>
            <w:bCs/>
            <w:highlight w:val="yellow"/>
            <w:rPrChange w:id="3882" w:author="Matthew Pipkin" w:date="2020-09-07T18:59:00Z">
              <w:rPr>
                <w:bCs/>
              </w:rPr>
            </w:rPrChange>
          </w:rPr>
          <w:t xml:space="preserve"> &gt; 50% transition probability </w:t>
        </w:r>
      </w:ins>
      <w:ins w:id="3883" w:author="Matthew Pipkin" w:date="2020-09-07T18:32:00Z">
        <w:r w:rsidR="00574A49" w:rsidRPr="008B1A38">
          <w:rPr>
            <w:bCs/>
            <w:highlight w:val="yellow"/>
            <w:rPrChange w:id="3884" w:author="Matthew Pipkin" w:date="2020-09-07T18:59:00Z">
              <w:rPr>
                <w:bCs/>
              </w:rPr>
            </w:rPrChange>
          </w:rPr>
          <w:t>for each infection type</w:t>
        </w:r>
      </w:ins>
      <w:ins w:id="3885" w:author="Matthew Pipkin" w:date="2020-09-07T18:33:00Z">
        <w:r w:rsidR="00574A49" w:rsidRPr="008B1A38">
          <w:rPr>
            <w:bCs/>
            <w:highlight w:val="yellow"/>
            <w:rPrChange w:id="3886" w:author="Matthew Pipkin" w:date="2020-09-07T18:59:00Z">
              <w:rPr>
                <w:bCs/>
              </w:rPr>
            </w:rPrChange>
          </w:rPr>
          <w:t>; grouped bar chart</w:t>
        </w:r>
      </w:ins>
      <w:ins w:id="3887" w:author="Matthew Pipkin" w:date="2020-09-07T18:31:00Z">
        <w:r w:rsidR="00574A49" w:rsidRPr="008B1A38">
          <w:rPr>
            <w:bCs/>
            <w:highlight w:val="yellow"/>
            <w:rPrChange w:id="3888" w:author="Matthew Pipkin" w:date="2020-09-07T18:59:00Z">
              <w:rPr>
                <w:bCs/>
              </w:rPr>
            </w:rPrChange>
          </w:rPr>
          <w:t>).</w:t>
        </w:r>
      </w:ins>
      <w:ins w:id="3889" w:author="Matthew Pipkin" w:date="2020-09-07T18:40:00Z">
        <w:r w:rsidR="008F2260">
          <w:rPr>
            <w:bCs/>
          </w:rPr>
          <w:t xml:space="preserve"> </w:t>
        </w:r>
      </w:ins>
      <w:ins w:id="3890" w:author="Matthew Pipkin" w:date="2020-09-07T18:59:00Z">
        <w:r w:rsidR="008B1A38">
          <w:rPr>
            <w:bCs/>
          </w:rPr>
          <w:t>In contrast</w:t>
        </w:r>
      </w:ins>
      <w:ins w:id="3891" w:author="Matthew Pipkin" w:date="2020-09-07T18:30:00Z">
        <w:r w:rsidR="00574A49">
          <w:rPr>
            <w:bCs/>
          </w:rPr>
          <w:t xml:space="preserve">, </w:t>
        </w:r>
      </w:ins>
      <w:ins w:id="3892" w:author="Matthew Pipkin" w:date="2020-09-07T17:48:00Z">
        <w:r w:rsidR="00C854B0">
          <w:rPr>
            <w:bCs/>
          </w:rPr>
          <w:t>cells</w:t>
        </w:r>
      </w:ins>
      <w:ins w:id="3893" w:author="Matthew Pipkin" w:date="2020-09-07T18:51:00Z">
        <w:r w:rsidR="007C3A1D">
          <w:rPr>
            <w:bCs/>
          </w:rPr>
          <w:t xml:space="preserve"> </w:t>
        </w:r>
      </w:ins>
      <w:del w:id="3894" w:author="Matthew Pipkin" w:date="2020-08-31T14:34:00Z">
        <w:r w:rsidR="008C108C" w:rsidDel="0093388E">
          <w:rPr>
            <w:bCs/>
          </w:rPr>
          <w:delText xml:space="preserve"> </w:delText>
        </w:r>
        <w:r w:rsidR="006E7032" w:rsidDel="0093388E">
          <w:rPr>
            <w:bCs/>
          </w:rPr>
          <w:delText xml:space="preserve">those </w:delText>
        </w:r>
        <w:r w:rsidR="008C108C" w:rsidDel="0093388E">
          <w:rPr>
            <w:bCs/>
          </w:rPr>
          <w:delText>in</w:delText>
        </w:r>
      </w:del>
      <w:ins w:id="3895" w:author="Matthew Pipkin" w:date="2020-09-07T17:46:00Z">
        <w:r w:rsidR="00C854B0">
          <w:rPr>
            <w:bCs/>
          </w:rPr>
          <w:t>in</w:t>
        </w:r>
      </w:ins>
      <w:r w:rsidR="008C108C">
        <w:rPr>
          <w:bCs/>
        </w:rPr>
        <w:t xml:space="preserve"> clusters P</w:t>
      </w:r>
      <w:r w:rsidR="00C15015">
        <w:rPr>
          <w:bCs/>
        </w:rPr>
        <w:t>0</w:t>
      </w:r>
      <w:r w:rsidR="008C108C">
        <w:rPr>
          <w:bCs/>
        </w:rPr>
        <w:t xml:space="preserve"> and P4</w:t>
      </w:r>
      <w:ins w:id="3896" w:author="Matthew Pipkin" w:date="2020-09-07T18:51:00Z">
        <w:r w:rsidR="007C3A1D">
          <w:rPr>
            <w:bCs/>
          </w:rPr>
          <w:t xml:space="preserve"> harbored the weakest transition probabilities</w:t>
        </w:r>
      </w:ins>
      <w:del w:id="3897" w:author="Matthew Pipkin" w:date="2020-08-31T14:35:00Z">
        <w:r w:rsidR="008C108C" w:rsidDel="0093388E">
          <w:rPr>
            <w:bCs/>
          </w:rPr>
          <w:delText xml:space="preserve"> </w:delText>
        </w:r>
        <w:r w:rsidR="00B86240" w:rsidDel="0093388E">
          <w:rPr>
            <w:bCs/>
          </w:rPr>
          <w:delText>were</w:delText>
        </w:r>
        <w:r w:rsidR="00C23660" w:rsidDel="0093388E">
          <w:rPr>
            <w:bCs/>
          </w:rPr>
          <w:delText xml:space="preserve"> the weakest</w:delText>
        </w:r>
      </w:del>
      <w:r w:rsidR="00C23660">
        <w:rPr>
          <w:bCs/>
        </w:rPr>
        <w:t xml:space="preserve">, </w:t>
      </w:r>
      <w:del w:id="3898" w:author="Matthew Pipkin" w:date="2020-08-31T14:35:00Z">
        <w:r w:rsidR="00C23660" w:rsidDel="0093388E">
          <w:rPr>
            <w:bCs/>
          </w:rPr>
          <w:delText xml:space="preserve">indicating </w:delText>
        </w:r>
      </w:del>
      <w:ins w:id="3899" w:author="Matthew Pipkin" w:date="2020-08-31T14:35:00Z">
        <w:r w:rsidR="0093388E">
          <w:rPr>
            <w:bCs/>
          </w:rPr>
          <w:t xml:space="preserve">suggesting </w:t>
        </w:r>
      </w:ins>
      <w:del w:id="3900" w:author="Matthew Pipkin" w:date="2020-09-07T18:08:00Z">
        <w:r w:rsidR="00C23660" w:rsidDel="00E107D6">
          <w:rPr>
            <w:bCs/>
          </w:rPr>
          <w:delText>the</w:delText>
        </w:r>
      </w:del>
      <w:ins w:id="3901" w:author="Matthew Pipkin" w:date="2020-09-07T18:08:00Z">
        <w:r>
          <w:rPr>
            <w:bCs/>
          </w:rPr>
          <w:t>they</w:t>
        </w:r>
      </w:ins>
      <w:ins w:id="3902" w:author="Matthew Pipkin" w:date="2020-09-07T17:48:00Z">
        <w:r w:rsidR="00C854B0">
          <w:rPr>
            <w:bCs/>
          </w:rPr>
          <w:t xml:space="preserve"> </w:t>
        </w:r>
      </w:ins>
      <w:del w:id="3903" w:author="Matthew Pipkin" w:date="2020-09-07T17:48:00Z">
        <w:r w:rsidR="00C23660" w:rsidDel="00C854B0">
          <w:rPr>
            <w:bCs/>
          </w:rPr>
          <w:delText xml:space="preserve">y </w:delText>
        </w:r>
      </w:del>
      <w:r w:rsidR="00C23660">
        <w:rPr>
          <w:bCs/>
        </w:rPr>
        <w:t>were</w:t>
      </w:r>
      <w:r w:rsidR="001B2146">
        <w:rPr>
          <w:bCs/>
        </w:rPr>
        <w:t xml:space="preserve"> </w:t>
      </w:r>
      <w:r w:rsidR="007A078B">
        <w:rPr>
          <w:bCs/>
        </w:rPr>
        <w:t xml:space="preserve">developmental </w:t>
      </w:r>
      <w:r w:rsidR="008C108C">
        <w:rPr>
          <w:bCs/>
        </w:rPr>
        <w:t>endpoints</w:t>
      </w:r>
      <w:del w:id="3904" w:author="Matthew Pipkin" w:date="2020-08-31T14:35:00Z">
        <w:r w:rsidR="006478E6" w:rsidDel="0093388E">
          <w:rPr>
            <w:bCs/>
          </w:rPr>
          <w:delText xml:space="preserve"> in the analysis</w:delText>
        </w:r>
      </w:del>
      <w:r w:rsidR="00A61055">
        <w:rPr>
          <w:bCs/>
        </w:rPr>
        <w:t xml:space="preserve">. </w:t>
      </w:r>
      <w:ins w:id="3905" w:author="Matthew Pipkin" w:date="2020-09-07T18:51:00Z">
        <w:r w:rsidR="007C3A1D">
          <w:rPr>
            <w:bCs/>
          </w:rPr>
          <w:t xml:space="preserve">Consistent with this, </w:t>
        </w:r>
      </w:ins>
      <w:ins w:id="3906" w:author="Matthew Pipkin" w:date="2020-09-08T01:03:00Z">
        <w:r w:rsidR="00B0585A">
          <w:rPr>
            <w:bCs/>
          </w:rPr>
          <w:t xml:space="preserve">cluster </w:t>
        </w:r>
      </w:ins>
      <w:del w:id="3907" w:author="Matthew Pipkin" w:date="2020-08-31T14:36:00Z">
        <w:r w:rsidR="007A0B4C" w:rsidDel="0093388E">
          <w:rPr>
            <w:bCs/>
          </w:rPr>
          <w:delText>As n</w:delText>
        </w:r>
        <w:r w:rsidR="009D318A" w:rsidDel="0093388E">
          <w:rPr>
            <w:bCs/>
          </w:rPr>
          <w:delText>aïve c</w:delText>
        </w:r>
        <w:r w:rsidR="00A61055" w:rsidDel="0093388E">
          <w:rPr>
            <w:bCs/>
          </w:rPr>
          <w:delText xml:space="preserve">ells in P0 </w:delText>
        </w:r>
        <w:r w:rsidR="009D318A" w:rsidDel="0093388E">
          <w:rPr>
            <w:bCs/>
          </w:rPr>
          <w:delText>are</w:delText>
        </w:r>
        <w:r w:rsidR="00A61055" w:rsidDel="0093388E">
          <w:rPr>
            <w:bCs/>
          </w:rPr>
          <w:delText xml:space="preserve"> </w:delText>
        </w:r>
        <w:r w:rsidR="007A078B" w:rsidDel="0093388E">
          <w:rPr>
            <w:bCs/>
          </w:rPr>
          <w:delText xml:space="preserve">the </w:delText>
        </w:r>
        <w:r w:rsidR="007A078B" w:rsidRPr="008B7B59" w:rsidDel="0093388E">
          <w:rPr>
            <w:bCs/>
            <w:i/>
            <w:iCs/>
          </w:rPr>
          <w:delText>de facto</w:delText>
        </w:r>
        <w:r w:rsidR="007A078B" w:rsidDel="0093388E">
          <w:rPr>
            <w:bCs/>
          </w:rPr>
          <w:delText xml:space="preserve"> developmental origin</w:delText>
        </w:r>
        <w:r w:rsidR="009D318A" w:rsidDel="0093388E">
          <w:rPr>
            <w:bCs/>
          </w:rPr>
          <w:delText xml:space="preserve">, </w:delText>
        </w:r>
      </w:del>
      <w:del w:id="3908" w:author="Matthew Pipkin" w:date="2020-07-23T18:24:00Z">
        <w:r w:rsidR="00C23660" w:rsidDel="00CB0654">
          <w:rPr>
            <w:bCs/>
          </w:rPr>
          <w:delText xml:space="preserve">this suggests </w:delText>
        </w:r>
      </w:del>
      <w:del w:id="3909" w:author="Matthew Pipkin" w:date="2020-08-31T14:36:00Z">
        <w:r w:rsidR="004D16C5" w:rsidDel="0093388E">
          <w:rPr>
            <w:bCs/>
          </w:rPr>
          <w:delText xml:space="preserve">differentiation </w:delText>
        </w:r>
      </w:del>
      <w:del w:id="3910" w:author="Matthew Pipkin" w:date="2020-07-23T18:25:00Z">
        <w:r w:rsidR="006478E6" w:rsidDel="00CB0654">
          <w:rPr>
            <w:bCs/>
          </w:rPr>
          <w:delText xml:space="preserve">was </w:delText>
        </w:r>
        <w:r w:rsidR="007A0B4C" w:rsidDel="00CB0654">
          <w:rPr>
            <w:bCs/>
          </w:rPr>
          <w:delText xml:space="preserve">generally </w:delText>
        </w:r>
        <w:r w:rsidR="006478E6" w:rsidDel="00CB0654">
          <w:rPr>
            <w:bCs/>
          </w:rPr>
          <w:delText>oriented</w:delText>
        </w:r>
        <w:r w:rsidR="007A078B" w:rsidDel="00CB0654">
          <w:rPr>
            <w:bCs/>
          </w:rPr>
          <w:delText xml:space="preserve"> </w:delText>
        </w:r>
        <w:r w:rsidR="004D16C5" w:rsidDel="00CB0654">
          <w:rPr>
            <w:bCs/>
          </w:rPr>
          <w:delText>toward</w:delText>
        </w:r>
      </w:del>
      <w:del w:id="3911" w:author="Matthew Pipkin" w:date="2020-08-31T14:36:00Z">
        <w:r w:rsidR="004D16C5" w:rsidDel="0093388E">
          <w:rPr>
            <w:bCs/>
          </w:rPr>
          <w:delText xml:space="preserve"> </w:delText>
        </w:r>
      </w:del>
      <w:del w:id="3912" w:author="Matthew Pipkin" w:date="2020-07-23T18:25:00Z">
        <w:r w:rsidR="007A078B" w:rsidDel="00CB0654">
          <w:rPr>
            <w:bCs/>
          </w:rPr>
          <w:delText>those</w:delText>
        </w:r>
        <w:r w:rsidR="00FC2CF8" w:rsidDel="00CB0654">
          <w:rPr>
            <w:bCs/>
          </w:rPr>
          <w:delText xml:space="preserve"> in</w:delText>
        </w:r>
      </w:del>
      <w:del w:id="3913" w:author="Matthew Pipkin" w:date="2020-08-31T14:36:00Z">
        <w:r w:rsidR="00FC2CF8" w:rsidDel="0093388E">
          <w:rPr>
            <w:bCs/>
          </w:rPr>
          <w:delText xml:space="preserve"> cluster</w:delText>
        </w:r>
        <w:r w:rsidR="00A61055" w:rsidDel="0093388E">
          <w:rPr>
            <w:bCs/>
          </w:rPr>
          <w:delText xml:space="preserve"> P4</w:delText>
        </w:r>
        <w:r w:rsidR="007A078B" w:rsidDel="0093388E">
          <w:rPr>
            <w:bCs/>
          </w:rPr>
          <w:delText>,</w:delText>
        </w:r>
        <w:r w:rsidR="005C47C9" w:rsidDel="0093388E">
          <w:rPr>
            <w:bCs/>
          </w:rPr>
          <w:delText xml:space="preserve"> </w:delText>
        </w:r>
        <w:r w:rsidR="00D95E51" w:rsidDel="0093388E">
          <w:rPr>
            <w:bCs/>
          </w:rPr>
          <w:delText>c</w:delText>
        </w:r>
      </w:del>
      <w:del w:id="3914" w:author="Matthew Pipkin" w:date="2020-09-07T18:51:00Z">
        <w:r w:rsidR="00D95E51" w:rsidDel="007C3A1D">
          <w:rPr>
            <w:bCs/>
          </w:rPr>
          <w:delText xml:space="preserve">onsistent with </w:delText>
        </w:r>
      </w:del>
      <w:ins w:id="3915" w:author="Matthew Pipkin" w:date="2020-09-07T17:48:00Z">
        <w:r w:rsidR="00C854B0">
          <w:rPr>
            <w:bCs/>
          </w:rPr>
          <w:t xml:space="preserve">P0 </w:t>
        </w:r>
      </w:ins>
      <w:ins w:id="3916" w:author="Matthew Pipkin" w:date="2020-09-08T01:03:00Z">
        <w:r w:rsidR="00B0585A">
          <w:rPr>
            <w:bCs/>
          </w:rPr>
          <w:t>comprised</w:t>
        </w:r>
      </w:ins>
      <w:ins w:id="3917" w:author="Matthew Pipkin" w:date="2020-09-07T17:48:00Z">
        <w:r w:rsidR="00C854B0">
          <w:rPr>
            <w:bCs/>
          </w:rPr>
          <w:t xml:space="preserve"> naïve</w:t>
        </w:r>
      </w:ins>
      <w:ins w:id="3918" w:author="Matthew Pipkin" w:date="2020-09-07T18:51:00Z">
        <w:r w:rsidR="007C3A1D">
          <w:rPr>
            <w:bCs/>
          </w:rPr>
          <w:t xml:space="preserve"> cells </w:t>
        </w:r>
      </w:ins>
      <w:ins w:id="3919" w:author="Matthew Pipkin" w:date="2020-09-08T01:02:00Z">
        <w:r w:rsidR="00B0585A">
          <w:rPr>
            <w:bCs/>
          </w:rPr>
          <w:t>prior to stimulation</w:t>
        </w:r>
      </w:ins>
      <w:ins w:id="3920" w:author="Matthew Pipkin" w:date="2020-09-07T18:09:00Z">
        <w:r>
          <w:rPr>
            <w:bCs/>
          </w:rPr>
          <w:t>,</w:t>
        </w:r>
      </w:ins>
      <w:ins w:id="3921" w:author="Matthew Pipkin" w:date="2020-09-07T18:52:00Z">
        <w:r w:rsidR="007C3A1D">
          <w:rPr>
            <w:bCs/>
          </w:rPr>
          <w:t xml:space="preserve"> whereas</w:t>
        </w:r>
      </w:ins>
      <w:ins w:id="3922" w:author="Matthew Pipkin" w:date="2020-09-07T17:49:00Z">
        <w:r w:rsidR="00C854B0">
          <w:rPr>
            <w:bCs/>
          </w:rPr>
          <w:t xml:space="preserve"> </w:t>
        </w:r>
      </w:ins>
      <w:ins w:id="3923" w:author="Matthew Pipkin" w:date="2020-09-08T01:03:00Z">
        <w:r w:rsidR="00B0585A">
          <w:rPr>
            <w:bCs/>
          </w:rPr>
          <w:t xml:space="preserve">cluster </w:t>
        </w:r>
      </w:ins>
      <w:r w:rsidR="00B86240">
        <w:rPr>
          <w:bCs/>
        </w:rPr>
        <w:t>P4</w:t>
      </w:r>
      <w:r w:rsidR="001343FA">
        <w:rPr>
          <w:bCs/>
        </w:rPr>
        <w:t xml:space="preserve"> </w:t>
      </w:r>
      <w:del w:id="3924" w:author="Matthew Pipkin" w:date="2020-09-08T01:02:00Z">
        <w:r w:rsidR="001343FA" w:rsidDel="00B0585A">
          <w:rPr>
            <w:bCs/>
          </w:rPr>
          <w:delText xml:space="preserve">cells </w:delText>
        </w:r>
      </w:del>
      <w:ins w:id="3925" w:author="Matthew Pipkin" w:date="2020-09-08T01:02:00Z">
        <w:r w:rsidR="00B0585A">
          <w:rPr>
            <w:bCs/>
          </w:rPr>
          <w:t>comprised cells from</w:t>
        </w:r>
      </w:ins>
      <w:del w:id="3926" w:author="Matthew Pipkin" w:date="2020-08-31T14:36:00Z">
        <w:r w:rsidR="007A0B4C" w:rsidDel="0093388E">
          <w:rPr>
            <w:bCs/>
          </w:rPr>
          <w:delText>b</w:delText>
        </w:r>
        <w:r w:rsidR="00D95E51" w:rsidDel="0093388E">
          <w:rPr>
            <w:bCs/>
          </w:rPr>
          <w:delText>eing both</w:delText>
        </w:r>
      </w:del>
      <w:del w:id="3927" w:author="Matthew Pipkin" w:date="2020-09-07T18:52:00Z">
        <w:r w:rsidR="00D95E51" w:rsidDel="007C3A1D">
          <w:rPr>
            <w:bCs/>
          </w:rPr>
          <w:delText xml:space="preserve"> </w:delText>
        </w:r>
      </w:del>
      <w:del w:id="3928" w:author="Matthew Pipkin" w:date="2020-09-08T01:02:00Z">
        <w:r w:rsidR="00D95E51" w:rsidDel="00B0585A">
          <w:rPr>
            <w:bCs/>
          </w:rPr>
          <w:delText xml:space="preserve">derived </w:delText>
        </w:r>
        <w:r w:rsidR="001343FA" w:rsidDel="00B0585A">
          <w:rPr>
            <w:bCs/>
          </w:rPr>
          <w:delText>from</w:delText>
        </w:r>
      </w:del>
      <w:r w:rsidR="001343FA">
        <w:rPr>
          <w:bCs/>
        </w:rPr>
        <w:t xml:space="preserve"> day 8 p.i. in LCMV</w:t>
      </w:r>
      <w:r w:rsidR="001343FA" w:rsidRPr="00E7721A">
        <w:rPr>
          <w:bCs/>
          <w:vertAlign w:val="subscript"/>
        </w:rPr>
        <w:t>Arm</w:t>
      </w:r>
      <w:r w:rsidR="001343FA">
        <w:rPr>
          <w:bCs/>
        </w:rPr>
        <w:t>-infected host</w:t>
      </w:r>
      <w:r w:rsidR="00D95E51">
        <w:rPr>
          <w:bCs/>
        </w:rPr>
        <w:t>s</w:t>
      </w:r>
      <w:ins w:id="3929" w:author="Matthew Pipkin" w:date="2020-09-07T18:54:00Z">
        <w:r w:rsidR="007C3A1D">
          <w:rPr>
            <w:bCs/>
          </w:rPr>
          <w:t xml:space="preserve"> </w:t>
        </w:r>
      </w:ins>
      <w:ins w:id="3930" w:author="Matthew Pipkin" w:date="2020-09-08T01:03:00Z">
        <w:r w:rsidR="00B0585A">
          <w:rPr>
            <w:bCs/>
          </w:rPr>
          <w:t>that were most similar to</w:t>
        </w:r>
      </w:ins>
      <w:ins w:id="3931" w:author="Matthew Pipkin" w:date="2020-09-07T18:54:00Z">
        <w:r w:rsidR="007C3A1D">
          <w:rPr>
            <w:bCs/>
          </w:rPr>
          <w:t xml:space="preserve"> TE cells</w:t>
        </w:r>
      </w:ins>
      <w:ins w:id="3932" w:author="Matthew Pipkin" w:date="2020-09-07T18:09:00Z">
        <w:r>
          <w:rPr>
            <w:bCs/>
          </w:rPr>
          <w:t xml:space="preserve">, </w:t>
        </w:r>
      </w:ins>
      <w:ins w:id="3933" w:author="Matthew Pipkin" w:date="2020-09-08T01:04:00Z">
        <w:r w:rsidR="00B0585A">
          <w:rPr>
            <w:bCs/>
          </w:rPr>
          <w:t>that</w:t>
        </w:r>
      </w:ins>
      <w:ins w:id="3934" w:author="Matthew Pipkin" w:date="2020-09-07T18:09:00Z">
        <w:r>
          <w:rPr>
            <w:bCs/>
          </w:rPr>
          <w:t xml:space="preserve"> </w:t>
        </w:r>
      </w:ins>
      <w:ins w:id="3935" w:author="Matthew Pipkin" w:date="2020-09-07T18:55:00Z">
        <w:r w:rsidR="007C3A1D">
          <w:rPr>
            <w:bCs/>
          </w:rPr>
          <w:t>have limited potential to</w:t>
        </w:r>
      </w:ins>
      <w:ins w:id="3936" w:author="Matthew Pipkin" w:date="2020-09-07T18:09:00Z">
        <w:r>
          <w:rPr>
            <w:bCs/>
          </w:rPr>
          <w:t xml:space="preserve"> form T</w:t>
        </w:r>
        <w:r w:rsidRPr="00E107D6">
          <w:rPr>
            <w:bCs/>
            <w:vertAlign w:val="subscript"/>
            <w:rPrChange w:id="3937" w:author="Matthew Pipkin" w:date="2020-09-07T18:09:00Z">
              <w:rPr>
                <w:bCs/>
              </w:rPr>
            </w:rPrChange>
          </w:rPr>
          <w:t>MEM</w:t>
        </w:r>
        <w:r>
          <w:rPr>
            <w:bCs/>
          </w:rPr>
          <w:t xml:space="preserve"> cell</w:t>
        </w:r>
      </w:ins>
      <w:ins w:id="3938" w:author="Matthew Pipkin" w:date="2020-09-07T18:55:00Z">
        <w:r w:rsidR="007C3A1D">
          <w:rPr>
            <w:bCs/>
          </w:rPr>
          <w:t>s</w:t>
        </w:r>
      </w:ins>
      <w:del w:id="3939" w:author="Matthew Pipkin" w:date="2020-09-07T17:49:00Z">
        <w:r w:rsidR="001343FA" w:rsidDel="00DE2489">
          <w:rPr>
            <w:bCs/>
          </w:rPr>
          <w:delText xml:space="preserve"> and </w:delText>
        </w:r>
      </w:del>
      <w:del w:id="3940" w:author="Matthew Pipkin" w:date="2020-08-31T14:36:00Z">
        <w:r w:rsidR="00D95E51" w:rsidDel="0093388E">
          <w:rPr>
            <w:bCs/>
          </w:rPr>
          <w:delText>being</w:delText>
        </w:r>
      </w:del>
      <w:del w:id="3941" w:author="Matthew Pipkin" w:date="2020-09-07T17:49:00Z">
        <w:r w:rsidR="006478E6" w:rsidDel="00DE2489">
          <w:rPr>
            <w:bCs/>
          </w:rPr>
          <w:delText xml:space="preserve"> </w:delText>
        </w:r>
        <w:r w:rsidR="00B86240" w:rsidDel="00DE2489">
          <w:rPr>
            <w:bCs/>
          </w:rPr>
          <w:delText xml:space="preserve">the </w:delText>
        </w:r>
        <w:r w:rsidR="006478E6" w:rsidDel="00DE2489">
          <w:rPr>
            <w:bCs/>
          </w:rPr>
          <w:delText>most highly enriched with the TE gene expression signatur</w:delText>
        </w:r>
      </w:del>
      <w:ins w:id="3942" w:author="Matthew Pipkin" w:date="2020-08-31T14:38:00Z">
        <w:r w:rsidR="00E62A67">
          <w:rPr>
            <w:bCs/>
          </w:rPr>
          <w:t xml:space="preserve">. </w:t>
        </w:r>
      </w:ins>
      <w:ins w:id="3943" w:author="Matthew Pipkin" w:date="2020-09-07T19:03:00Z">
        <w:r w:rsidR="008B1A38">
          <w:rPr>
            <w:bCs/>
          </w:rPr>
          <w:t>Th</w:t>
        </w:r>
      </w:ins>
      <w:ins w:id="3944" w:author="Matthew Pipkin" w:date="2020-09-08T01:05:00Z">
        <w:r w:rsidR="00B0585A">
          <w:rPr>
            <w:bCs/>
          </w:rPr>
          <w:t>ese results indicated</w:t>
        </w:r>
      </w:ins>
      <w:ins w:id="3945" w:author="Matthew Pipkin" w:date="2020-09-07T19:03:00Z">
        <w:r w:rsidR="008B1A38">
          <w:rPr>
            <w:bCs/>
          </w:rPr>
          <w:t xml:space="preserve"> cells </w:t>
        </w:r>
      </w:ins>
      <w:ins w:id="3946" w:author="Matthew Pipkin" w:date="2020-09-08T01:05:00Z">
        <w:r w:rsidR="00B0585A">
          <w:rPr>
            <w:bCs/>
          </w:rPr>
          <w:t>throughout trajectories 1, 2 and 3</w:t>
        </w:r>
      </w:ins>
      <w:ins w:id="3947" w:author="Matthew Pipkin" w:date="2020-09-08T01:06:00Z">
        <w:r w:rsidR="00B0585A">
          <w:rPr>
            <w:bCs/>
          </w:rPr>
          <w:t xml:space="preserve"> experience divergent RNA velocities, </w:t>
        </w:r>
      </w:ins>
      <w:ins w:id="3948" w:author="Matthew Pipkin" w:date="2020-09-08T01:07:00Z">
        <w:r w:rsidR="008163E8">
          <w:rPr>
            <w:bCs/>
          </w:rPr>
          <w:t xml:space="preserve">and </w:t>
        </w:r>
      </w:ins>
      <w:ins w:id="3949" w:author="Matthew Pipkin" w:date="2020-09-08T01:08:00Z">
        <w:r w:rsidR="008163E8">
          <w:rPr>
            <w:bCs/>
          </w:rPr>
          <w:t xml:space="preserve">reveals </w:t>
        </w:r>
      </w:ins>
      <w:ins w:id="3950" w:author="Matthew Pipkin" w:date="2020-09-08T01:06:00Z">
        <w:r w:rsidR="00B0585A">
          <w:rPr>
            <w:bCs/>
          </w:rPr>
          <w:t>multiple decis</w:t>
        </w:r>
      </w:ins>
      <w:ins w:id="3951" w:author="Matthew Pipkin" w:date="2020-09-08T01:07:00Z">
        <w:r w:rsidR="00B0585A">
          <w:rPr>
            <w:bCs/>
          </w:rPr>
          <w:t>ion points in each</w:t>
        </w:r>
      </w:ins>
      <w:ins w:id="3952" w:author="Matthew Pipkin" w:date="2020-09-08T01:06:00Z">
        <w:r w:rsidR="00B0585A">
          <w:rPr>
            <w:bCs/>
          </w:rPr>
          <w:t xml:space="preserve"> trajectory </w:t>
        </w:r>
      </w:ins>
      <w:ins w:id="3953" w:author="Matthew Pipkin" w:date="2020-09-08T01:08:00Z">
        <w:r w:rsidR="008163E8">
          <w:rPr>
            <w:bCs/>
          </w:rPr>
          <w:t xml:space="preserve">exist </w:t>
        </w:r>
      </w:ins>
      <w:ins w:id="3954" w:author="Matthew Pipkin" w:date="2020-09-08T01:07:00Z">
        <w:r w:rsidR="00B0585A">
          <w:rPr>
            <w:bCs/>
          </w:rPr>
          <w:t xml:space="preserve">that could alter </w:t>
        </w:r>
      </w:ins>
      <w:ins w:id="3955" w:author="Matthew Pipkin" w:date="2020-09-08T01:08:00Z">
        <w:r w:rsidR="008163E8">
          <w:rPr>
            <w:bCs/>
          </w:rPr>
          <w:t>the trajectory</w:t>
        </w:r>
      </w:ins>
      <w:ins w:id="3956" w:author="Matthew Pipkin" w:date="2020-09-08T01:09:00Z">
        <w:r w:rsidR="004459C4">
          <w:rPr>
            <w:bCs/>
          </w:rPr>
          <w:t xml:space="preserve"> cells in these </w:t>
        </w:r>
      </w:ins>
      <w:ins w:id="3957" w:author="Matthew Pipkin" w:date="2020-09-08T01:07:00Z">
        <w:r w:rsidR="00B0585A">
          <w:rPr>
            <w:bCs/>
          </w:rPr>
          <w:t xml:space="preserve">developmental paths. </w:t>
        </w:r>
      </w:ins>
      <w:ins w:id="3958" w:author="Matthew Pipkin" w:date="2020-09-07T19:03:00Z">
        <w:r w:rsidR="008B1A38">
          <w:rPr>
            <w:bCs/>
          </w:rPr>
          <w:t xml:space="preserve"> </w:t>
        </w:r>
      </w:ins>
    </w:p>
    <w:p w14:paraId="6339E8EB" w14:textId="2C4AC087" w:rsidR="008B1A38" w:rsidRPr="00AB3F33" w:rsidRDefault="00583CC8" w:rsidP="008B1A38">
      <w:pPr>
        <w:pStyle w:val="Paragraph"/>
        <w:rPr>
          <w:ins w:id="3959" w:author="Matthew Pipkin" w:date="2020-09-07T19:05:00Z"/>
          <w:bCs/>
          <w:highlight w:val="cyan"/>
        </w:rPr>
      </w:pPr>
      <w:ins w:id="3960" w:author="Matthew Pipkin" w:date="2020-09-08T01:09:00Z">
        <w:r>
          <w:rPr>
            <w:bCs/>
            <w:highlight w:val="cyan"/>
          </w:rPr>
          <w:t>To chara</w:t>
        </w:r>
      </w:ins>
      <w:ins w:id="3961" w:author="Matthew Pipkin" w:date="2020-09-08T01:10:00Z">
        <w:r>
          <w:rPr>
            <w:bCs/>
            <w:highlight w:val="cyan"/>
          </w:rPr>
          <w:t xml:space="preserve">cterize the RNA velocities within the trajcetories, we examined the both the grid average and individual single cell velocities to </w:t>
        </w:r>
      </w:ins>
      <w:ins w:id="3962" w:author="Matthew Pipkin" w:date="2020-09-07T19:05:00Z">
        <w:r w:rsidR="008B1A38" w:rsidRPr="00AB3F33">
          <w:rPr>
            <w:bCs/>
            <w:highlight w:val="cyan"/>
          </w:rPr>
          <w:t>To clarify the gene expression changes that distinguished cells at the initial divergence of trajectories during LCMV</w:t>
        </w:r>
        <w:r w:rsidR="008B1A38" w:rsidRPr="00AB3F33">
          <w:rPr>
            <w:bCs/>
            <w:highlight w:val="cyan"/>
            <w:vertAlign w:val="subscript"/>
          </w:rPr>
          <w:t>Arm</w:t>
        </w:r>
        <w:r w:rsidR="008B1A38" w:rsidRPr="00AB3F33">
          <w:rPr>
            <w:bCs/>
            <w:highlight w:val="cyan"/>
          </w:rPr>
          <w:t xml:space="preserve"> infection we defined differential expression between cells in each of the intial clusters of trajectories 1, 3 and 4, and cells in cluster P1. The initial clusters of each trajectory were present in the spleen on day 5 p.i., suggesting these lineage are established contemporaneously. </w:t>
        </w:r>
      </w:ins>
    </w:p>
    <w:p w14:paraId="561C7991" w14:textId="3FA96799" w:rsidR="007C3A1D" w:rsidRDefault="007C3A1D" w:rsidP="00574A49">
      <w:pPr>
        <w:pStyle w:val="Paragraph"/>
        <w:rPr>
          <w:ins w:id="3963" w:author="Matthew Pipkin" w:date="2020-09-07T19:05:00Z"/>
          <w:bCs/>
        </w:rPr>
      </w:pPr>
    </w:p>
    <w:p w14:paraId="60F82575" w14:textId="77777777" w:rsidR="008B1A38" w:rsidRDefault="008B1A38" w:rsidP="00574A49">
      <w:pPr>
        <w:pStyle w:val="Paragraph"/>
        <w:rPr>
          <w:ins w:id="3964" w:author="Matthew Pipkin" w:date="2020-09-07T18:50:00Z"/>
          <w:bCs/>
        </w:rPr>
      </w:pPr>
    </w:p>
    <w:p w14:paraId="05C9DD4B" w14:textId="188F8CE2" w:rsidR="00574A49" w:rsidRDefault="007C3A1D">
      <w:pPr>
        <w:pStyle w:val="Paragraph"/>
        <w:rPr>
          <w:ins w:id="3965" w:author="Matthew Pipkin" w:date="2020-09-07T18:26:00Z"/>
          <w:bCs/>
        </w:rPr>
      </w:pPr>
      <w:ins w:id="3966" w:author="Matthew Pipkin" w:date="2020-09-07T18:50:00Z">
        <w:r>
          <w:rPr>
            <w:bCs/>
          </w:rPr>
          <w:t>The GSEA analysis of these clusters demonstrated that cells in clusters P1 and P2 were enriched with</w:t>
        </w:r>
      </w:ins>
    </w:p>
    <w:p w14:paraId="342130A7" w14:textId="1B722A34" w:rsidR="003919AD" w:rsidRDefault="00DE2489">
      <w:pPr>
        <w:pStyle w:val="Paragraph"/>
        <w:rPr>
          <w:bCs/>
        </w:rPr>
      </w:pPr>
      <w:ins w:id="3967" w:author="Matthew Pipkin" w:date="2020-09-07T17:50:00Z">
        <w:r>
          <w:rPr>
            <w:bCs/>
          </w:rPr>
          <w:t xml:space="preserve">In contrast, </w:t>
        </w:r>
      </w:ins>
      <w:ins w:id="3968" w:author="Matthew Pipkin" w:date="2020-09-07T17:51:00Z">
        <w:r>
          <w:rPr>
            <w:bCs/>
          </w:rPr>
          <w:t>cells from cluster P1, P2, P7 and P8 demosntrated in this space of the of UMAP projection manifested strong transition probabilities and highly divergent RNA velocities.</w:t>
        </w:r>
      </w:ins>
      <w:del w:id="3969" w:author="Matthew Pipkin" w:date="2020-08-31T14:38:00Z">
        <w:r w:rsidR="006478E6" w:rsidDel="00E62A67">
          <w:rPr>
            <w:bCs/>
          </w:rPr>
          <w:delText>e</w:delText>
        </w:r>
        <w:r w:rsidR="002B3952" w:rsidDel="00E62A67">
          <w:rPr>
            <w:bCs/>
          </w:rPr>
          <w:delText>.</w:delText>
        </w:r>
        <w:r w:rsidR="00D95E51" w:rsidDel="00E62A67">
          <w:rPr>
            <w:bCs/>
          </w:rPr>
          <w:delText xml:space="preserve"> </w:delText>
        </w:r>
      </w:del>
      <w:del w:id="3970" w:author="Matthew Pipkin" w:date="2020-08-31T14:37:00Z">
        <w:r w:rsidR="00871271" w:rsidDel="0093388E">
          <w:rPr>
            <w:bCs/>
          </w:rPr>
          <w:delText xml:space="preserve"> </w:delText>
        </w:r>
      </w:del>
    </w:p>
    <w:p w14:paraId="14308E1B" w14:textId="416A4E67" w:rsidR="001E035B" w:rsidRDefault="00C23660">
      <w:pPr>
        <w:pStyle w:val="Paragraph"/>
        <w:rPr>
          <w:bCs/>
        </w:rPr>
      </w:pPr>
      <w:del w:id="3971" w:author="Matthew Pipkin" w:date="2020-07-14T00:30:00Z">
        <w:r w:rsidDel="000B324D">
          <w:rPr>
            <w:bCs/>
          </w:rPr>
          <w:delText>C</w:delText>
        </w:r>
        <w:r w:rsidR="007A0B4C" w:rsidDel="000B324D">
          <w:rPr>
            <w:bCs/>
          </w:rPr>
          <w:delText>ells</w:delText>
        </w:r>
        <w:r w:rsidDel="000B324D">
          <w:rPr>
            <w:bCs/>
          </w:rPr>
          <w:delText xml:space="preserve"> that </w:delText>
        </w:r>
        <w:r w:rsidR="007A0B4C" w:rsidDel="000B324D">
          <w:rPr>
            <w:bCs/>
          </w:rPr>
          <w:delText>were</w:delText>
        </w:r>
        <w:r w:rsidDel="000B324D">
          <w:rPr>
            <w:bCs/>
          </w:rPr>
          <w:delText xml:space="preserve"> most recently recruited into the antiviral response were</w:delText>
        </w:r>
        <w:r w:rsidR="007A0B4C" w:rsidDel="000B324D">
          <w:rPr>
            <w:bCs/>
          </w:rPr>
          <w:delText xml:space="preserve"> likely </w:delText>
        </w:r>
      </w:del>
      <w:r w:rsidR="007A0B4C">
        <w:rPr>
          <w:bCs/>
        </w:rPr>
        <w:t xml:space="preserve">P1 cells </w:t>
      </w:r>
      <w:ins w:id="3972" w:author="Matthew Pipkin" w:date="2020-08-31T14:38:00Z">
        <w:r w:rsidR="00E62A67">
          <w:rPr>
            <w:bCs/>
          </w:rPr>
          <w:t>were heterog</w:t>
        </w:r>
      </w:ins>
      <w:ins w:id="3973" w:author="Matthew Pipkin" w:date="2020-08-31T14:39:00Z">
        <w:r w:rsidR="00E62A67">
          <w:rPr>
            <w:bCs/>
          </w:rPr>
          <w:t xml:space="preserve">enous. Those </w:t>
        </w:r>
      </w:ins>
      <w:r w:rsidR="009E3BB8">
        <w:rPr>
          <w:bCs/>
        </w:rPr>
        <w:t xml:space="preserve">located </w:t>
      </w:r>
      <w:r w:rsidR="007A0B4C">
        <w:rPr>
          <w:bCs/>
        </w:rPr>
        <w:t xml:space="preserve">proximal to naïve cells in the </w:t>
      </w:r>
      <w:r>
        <w:rPr>
          <w:bCs/>
        </w:rPr>
        <w:t>projection of PAGA clusters</w:t>
      </w:r>
      <w:ins w:id="3974" w:author="Matthew Pipkin" w:date="2020-07-14T00:30:00Z">
        <w:r w:rsidR="000B324D">
          <w:rPr>
            <w:bCs/>
          </w:rPr>
          <w:t xml:space="preserve"> were likely those most recently recruited into the antiviral response </w:t>
        </w:r>
      </w:ins>
      <w:del w:id="3975" w:author="Matthew Pipkin" w:date="2020-07-14T00:30:00Z">
        <w:r w:rsidDel="000B324D">
          <w:rPr>
            <w:bCs/>
          </w:rPr>
          <w:delText xml:space="preserve"> </w:delText>
        </w:r>
      </w:del>
      <w:r w:rsidR="007A0B4C">
        <w:rPr>
          <w:bCs/>
        </w:rPr>
        <w:t>(</w:t>
      </w:r>
      <w:r w:rsidR="007A0B4C" w:rsidRPr="00E7721A">
        <w:rPr>
          <w:b/>
          <w:color w:val="548DD4" w:themeColor="text2" w:themeTint="99"/>
        </w:rPr>
        <w:t>Fig. XX</w:t>
      </w:r>
      <w:r w:rsidR="007A0B4C">
        <w:rPr>
          <w:bCs/>
        </w:rPr>
        <w:t>)</w:t>
      </w:r>
      <w:ins w:id="3976" w:author="Matthew Pipkin" w:date="2020-07-14T00:30:00Z">
        <w:r w:rsidR="000B324D">
          <w:rPr>
            <w:bCs/>
          </w:rPr>
          <w:t>, and exhi</w:t>
        </w:r>
      </w:ins>
      <w:ins w:id="3977" w:author="Matthew Pipkin" w:date="2020-07-14T00:31:00Z">
        <w:r w:rsidR="000B324D">
          <w:rPr>
            <w:bCs/>
          </w:rPr>
          <w:t>bited</w:t>
        </w:r>
      </w:ins>
      <w:del w:id="3978" w:author="Matthew Pipkin" w:date="2020-07-14T00:30:00Z">
        <w:r w:rsidDel="000B324D">
          <w:rPr>
            <w:bCs/>
          </w:rPr>
          <w:delText>.</w:delText>
        </w:r>
      </w:del>
      <w:r>
        <w:rPr>
          <w:bCs/>
        </w:rPr>
        <w:t xml:space="preserve"> </w:t>
      </w:r>
      <w:r w:rsidR="00F42212">
        <w:rPr>
          <w:bCs/>
        </w:rPr>
        <w:t>RNA veloci</w:t>
      </w:r>
      <w:r w:rsidR="005C47C9">
        <w:rPr>
          <w:bCs/>
        </w:rPr>
        <w:t>ties</w:t>
      </w:r>
      <w:ins w:id="3979" w:author="Matthew Pipkin" w:date="2020-07-14T00:31:00Z">
        <w:r w:rsidR="000B324D">
          <w:rPr>
            <w:bCs/>
          </w:rPr>
          <w:t xml:space="preserve"> </w:t>
        </w:r>
      </w:ins>
      <w:del w:id="3980" w:author="Matthew Pipkin" w:date="2020-07-14T00:31:00Z">
        <w:r w:rsidR="00F42212" w:rsidDel="000B324D">
          <w:rPr>
            <w:bCs/>
          </w:rPr>
          <w:delText xml:space="preserve"> </w:delText>
        </w:r>
        <w:r w:rsidR="009E3BB8" w:rsidDel="000B324D">
          <w:rPr>
            <w:bCs/>
          </w:rPr>
          <w:delText xml:space="preserve">in these P1 cells </w:delText>
        </w:r>
        <w:r w:rsidR="00F42212" w:rsidDel="000B324D">
          <w:rPr>
            <w:bCs/>
          </w:rPr>
          <w:delText xml:space="preserve">were </w:delText>
        </w:r>
      </w:del>
      <w:r w:rsidR="00F42212">
        <w:rPr>
          <w:bCs/>
        </w:rPr>
        <w:t>vectored away from naïve cells</w:t>
      </w:r>
      <w:r>
        <w:rPr>
          <w:bCs/>
        </w:rPr>
        <w:t xml:space="preserve">, and toward </w:t>
      </w:r>
      <w:del w:id="3981" w:author="Matthew Pipkin" w:date="2020-07-14T00:31:00Z">
        <w:r w:rsidDel="000B324D">
          <w:rPr>
            <w:bCs/>
          </w:rPr>
          <w:delText xml:space="preserve">the remaining </w:delText>
        </w:r>
      </w:del>
      <w:r>
        <w:rPr>
          <w:bCs/>
        </w:rPr>
        <w:t xml:space="preserve">cells in </w:t>
      </w:r>
      <w:del w:id="3982" w:author="Matthew Pipkin" w:date="2020-07-14T00:31:00Z">
        <w:r w:rsidDel="000B324D">
          <w:rPr>
            <w:bCs/>
          </w:rPr>
          <w:delText xml:space="preserve">the </w:delText>
        </w:r>
      </w:del>
      <w:ins w:id="3983" w:author="Matthew Pipkin" w:date="2020-07-14T00:31:00Z">
        <w:r w:rsidR="000B324D">
          <w:rPr>
            <w:bCs/>
          </w:rPr>
          <w:t xml:space="preserve">cluster </w:t>
        </w:r>
      </w:ins>
      <w:r>
        <w:rPr>
          <w:bCs/>
        </w:rPr>
        <w:t xml:space="preserve">P1 </w:t>
      </w:r>
      <w:del w:id="3984" w:author="Matthew Pipkin" w:date="2020-07-14T00:31:00Z">
        <w:r w:rsidDel="000B324D">
          <w:rPr>
            <w:bCs/>
          </w:rPr>
          <w:delText>cluster</w:delText>
        </w:r>
      </w:del>
      <w:ins w:id="3985" w:author="Matthew Pipkin" w:date="2020-07-23T18:25:00Z">
        <w:r w:rsidR="00AC0A7E">
          <w:rPr>
            <w:bCs/>
          </w:rPr>
          <w:t>located</w:t>
        </w:r>
      </w:ins>
      <w:ins w:id="3986" w:author="Matthew Pipkin" w:date="2020-07-14T00:31:00Z">
        <w:r w:rsidR="000B324D">
          <w:rPr>
            <w:bCs/>
          </w:rPr>
          <w:t xml:space="preserve"> </w:t>
        </w:r>
      </w:ins>
      <w:ins w:id="3987" w:author="Matthew Pipkin" w:date="2020-07-23T18:25:00Z">
        <w:r w:rsidR="00AC0A7E">
          <w:rPr>
            <w:bCs/>
          </w:rPr>
          <w:t>proximal</w:t>
        </w:r>
      </w:ins>
      <w:ins w:id="3988" w:author="Matthew Pipkin" w:date="2020-07-14T00:31:00Z">
        <w:r w:rsidR="000B324D">
          <w:rPr>
            <w:bCs/>
          </w:rPr>
          <w:t xml:space="preserve"> to other activated cell clusters</w:t>
        </w:r>
      </w:ins>
      <w:ins w:id="3989" w:author="Matthew Pipkin" w:date="2020-07-23T18:26:00Z">
        <w:r w:rsidR="00AC0A7E">
          <w:rPr>
            <w:bCs/>
          </w:rPr>
          <w:t xml:space="preserve"> in the projection</w:t>
        </w:r>
      </w:ins>
      <w:ins w:id="3990" w:author="Matthew Pipkin" w:date="2020-07-14T00:31:00Z">
        <w:r w:rsidR="000B324D">
          <w:rPr>
            <w:bCs/>
          </w:rPr>
          <w:t xml:space="preserve">. </w:t>
        </w:r>
      </w:ins>
      <w:ins w:id="3991" w:author="Matthew Pipkin" w:date="2020-07-14T00:32:00Z">
        <w:r w:rsidR="000B324D">
          <w:rPr>
            <w:bCs/>
          </w:rPr>
          <w:t xml:space="preserve">Individual </w:t>
        </w:r>
      </w:ins>
      <w:del w:id="3992" w:author="Matthew Pipkin" w:date="2020-07-14T00:32:00Z">
        <w:r w:rsidR="00CB3C4E" w:rsidDel="000B324D">
          <w:rPr>
            <w:bCs/>
          </w:rPr>
          <w:delText>,</w:delText>
        </w:r>
      </w:del>
      <w:del w:id="3993" w:author="Matthew Pipkin" w:date="2020-09-07T17:51:00Z">
        <w:r w:rsidR="00CB3C4E" w:rsidDel="00DE2489">
          <w:rPr>
            <w:bCs/>
          </w:rPr>
          <w:delText xml:space="preserve"> </w:delText>
        </w:r>
      </w:del>
      <w:del w:id="3994" w:author="Matthew Pipkin" w:date="2020-07-14T00:32:00Z">
        <w:r w:rsidR="00CB3C4E" w:rsidDel="000B324D">
          <w:rPr>
            <w:bCs/>
          </w:rPr>
          <w:delText>which</w:delText>
        </w:r>
        <w:r w:rsidR="00B86240" w:rsidDel="000B324D">
          <w:rPr>
            <w:bCs/>
          </w:rPr>
          <w:delText xml:space="preserve"> </w:delText>
        </w:r>
        <w:r w:rsidR="000F30C3" w:rsidDel="000B324D">
          <w:rPr>
            <w:bCs/>
          </w:rPr>
          <w:delText>demonstrated</w:delText>
        </w:r>
      </w:del>
      <w:del w:id="3995" w:author="Matthew Pipkin" w:date="2020-07-14T00:33:00Z">
        <w:r w:rsidR="000F30C3" w:rsidDel="000B324D">
          <w:rPr>
            <w:bCs/>
          </w:rPr>
          <w:delText xml:space="preserve"> </w:delText>
        </w:r>
      </w:del>
      <w:del w:id="3996" w:author="Matthew Pipkin" w:date="2020-09-07T17:51:00Z">
        <w:r w:rsidR="000F30C3" w:rsidDel="00DE2489">
          <w:rPr>
            <w:bCs/>
          </w:rPr>
          <w:delText>strong transition probabilities</w:delText>
        </w:r>
        <w:r w:rsidR="009E3BB8" w:rsidDel="00DE2489">
          <w:rPr>
            <w:bCs/>
          </w:rPr>
          <w:delText xml:space="preserve"> and </w:delText>
        </w:r>
      </w:del>
      <w:del w:id="3997" w:author="Matthew Pipkin" w:date="2020-07-14T00:33:00Z">
        <w:r w:rsidR="000F30C3" w:rsidDel="000B324D">
          <w:rPr>
            <w:bCs/>
          </w:rPr>
          <w:delText xml:space="preserve">manifested </w:delText>
        </w:r>
      </w:del>
      <w:del w:id="3998" w:author="Matthew Pipkin" w:date="2020-09-07T17:51:00Z">
        <w:r w:rsidR="008572BF" w:rsidDel="00DE2489">
          <w:rPr>
            <w:bCs/>
          </w:rPr>
          <w:delText>highly divergent RNA velocities</w:delText>
        </w:r>
        <w:r w:rsidR="00CB3C4E" w:rsidDel="00DE2489">
          <w:rPr>
            <w:bCs/>
          </w:rPr>
          <w:delText xml:space="preserve">. </w:delText>
        </w:r>
      </w:del>
      <w:r w:rsidR="00CB3C4E">
        <w:rPr>
          <w:bCs/>
        </w:rPr>
        <w:t xml:space="preserve">This implied these P1 </w:t>
      </w:r>
      <w:r w:rsidR="009E3BB8">
        <w:rPr>
          <w:bCs/>
        </w:rPr>
        <w:t xml:space="preserve">cells </w:t>
      </w:r>
      <w:r w:rsidR="005C47C9">
        <w:rPr>
          <w:bCs/>
        </w:rPr>
        <w:t>were</w:t>
      </w:r>
      <w:r w:rsidR="009E3BB8">
        <w:rPr>
          <w:bCs/>
        </w:rPr>
        <w:t xml:space="preserve"> the </w:t>
      </w:r>
      <w:r w:rsidR="00CB3C4E">
        <w:rPr>
          <w:bCs/>
        </w:rPr>
        <w:t xml:space="preserve">earliest </w:t>
      </w:r>
      <w:r w:rsidR="009E3BB8">
        <w:rPr>
          <w:bCs/>
        </w:rPr>
        <w:t>developmental root</w:t>
      </w:r>
      <w:r w:rsidR="005C47C9">
        <w:rPr>
          <w:bCs/>
        </w:rPr>
        <w:t>s</w:t>
      </w:r>
      <w:r w:rsidR="009E3BB8">
        <w:rPr>
          <w:bCs/>
        </w:rPr>
        <w:t xml:space="preserve"> of </w:t>
      </w:r>
      <w:r w:rsidR="00CB3C4E">
        <w:rPr>
          <w:bCs/>
        </w:rPr>
        <w:t>T1-T4</w:t>
      </w:r>
      <w:r w:rsidR="00B86240">
        <w:rPr>
          <w:bCs/>
        </w:rPr>
        <w:t xml:space="preserve">, </w:t>
      </w:r>
      <w:r w:rsidR="004639EF">
        <w:rPr>
          <w:bCs/>
        </w:rPr>
        <w:t xml:space="preserve">confirming </w:t>
      </w:r>
      <w:del w:id="3999" w:author="Matthew Pipkin" w:date="2020-07-14T00:33:00Z">
        <w:r w:rsidR="004639EF" w:rsidDel="000B324D">
          <w:rPr>
            <w:bCs/>
          </w:rPr>
          <w:delText>that</w:delText>
        </w:r>
        <w:r w:rsidR="009E3BB8" w:rsidDel="000B324D">
          <w:rPr>
            <w:bCs/>
          </w:rPr>
          <w:delText xml:space="preserve"> </w:delText>
        </w:r>
        <w:r w:rsidR="004639EF" w:rsidDel="000B324D">
          <w:rPr>
            <w:bCs/>
          </w:rPr>
          <w:delText>they are</w:delText>
        </w:r>
      </w:del>
      <w:ins w:id="4000" w:author="Matthew Pipkin" w:date="2020-07-14T00:33:00Z">
        <w:r w:rsidR="000B324D">
          <w:rPr>
            <w:bCs/>
          </w:rPr>
          <w:t>the</w:t>
        </w:r>
      </w:ins>
      <w:ins w:id="4001" w:author="Matthew Pipkin" w:date="2020-07-14T00:34:00Z">
        <w:r w:rsidR="000B324D">
          <w:rPr>
            <w:bCs/>
          </w:rPr>
          <w:t>ir designation as</w:t>
        </w:r>
      </w:ins>
      <w:r w:rsidR="009E3BB8">
        <w:rPr>
          <w:bCs/>
        </w:rPr>
        <w:t xml:space="preserve"> </w:t>
      </w:r>
      <w:r w:rsidR="00B86240">
        <w:rPr>
          <w:bCs/>
        </w:rPr>
        <w:t>uEMP cells</w:t>
      </w:r>
      <w:r w:rsidR="00C8795B">
        <w:rPr>
          <w:bCs/>
        </w:rPr>
        <w:t xml:space="preserve">. </w:t>
      </w:r>
      <w:del w:id="4002" w:author="Matthew Pipkin" w:date="2020-07-14T00:34:00Z">
        <w:r w:rsidR="00C8795B" w:rsidDel="000B324D">
          <w:rPr>
            <w:bCs/>
          </w:rPr>
          <w:delText>However</w:delText>
        </w:r>
      </w:del>
      <w:ins w:id="4003" w:author="Matthew Pipkin" w:date="2020-07-14T00:34:00Z">
        <w:r w:rsidR="000B324D">
          <w:rPr>
            <w:bCs/>
          </w:rPr>
          <w:t>In addition</w:t>
        </w:r>
      </w:ins>
      <w:r w:rsidR="008572BF">
        <w:rPr>
          <w:bCs/>
        </w:rPr>
        <w:t>, cells</w:t>
      </w:r>
      <w:r w:rsidR="00F42212">
        <w:rPr>
          <w:bCs/>
        </w:rPr>
        <w:t xml:space="preserve"> in P2, P7 and P8 </w:t>
      </w:r>
      <w:del w:id="4004" w:author="Matthew Pipkin" w:date="2020-07-14T00:34:00Z">
        <w:r w:rsidR="00F42212" w:rsidDel="000B324D">
          <w:rPr>
            <w:bCs/>
          </w:rPr>
          <w:delText xml:space="preserve">all </w:delText>
        </w:r>
      </w:del>
      <w:ins w:id="4005" w:author="Matthew Pipkin" w:date="2020-07-14T00:34:00Z">
        <w:r w:rsidR="000B324D">
          <w:rPr>
            <w:bCs/>
          </w:rPr>
          <w:t xml:space="preserve">each </w:t>
        </w:r>
      </w:ins>
      <w:r w:rsidR="008572BF">
        <w:rPr>
          <w:bCs/>
        </w:rPr>
        <w:t xml:space="preserve">also </w:t>
      </w:r>
      <w:r w:rsidR="00F42212">
        <w:rPr>
          <w:bCs/>
        </w:rPr>
        <w:t>exhibited</w:t>
      </w:r>
      <w:r w:rsidR="008572BF">
        <w:rPr>
          <w:bCs/>
        </w:rPr>
        <w:t xml:space="preserve"> </w:t>
      </w:r>
      <w:r w:rsidR="00F42212">
        <w:rPr>
          <w:bCs/>
        </w:rPr>
        <w:t>highly divergent RNA velocity vectors</w:t>
      </w:r>
      <w:r w:rsidR="008572BF">
        <w:rPr>
          <w:bCs/>
        </w:rPr>
        <w:t xml:space="preserve"> and strong transition probabilities, </w:t>
      </w:r>
      <w:r w:rsidR="00B86240">
        <w:rPr>
          <w:bCs/>
        </w:rPr>
        <w:t>implying</w:t>
      </w:r>
      <w:r w:rsidR="00F42212">
        <w:rPr>
          <w:bCs/>
        </w:rPr>
        <w:t xml:space="preserve"> that </w:t>
      </w:r>
      <w:r w:rsidR="00644B6E">
        <w:rPr>
          <w:bCs/>
        </w:rPr>
        <w:t xml:space="preserve">multiple </w:t>
      </w:r>
      <w:r w:rsidR="00B86240">
        <w:rPr>
          <w:bCs/>
        </w:rPr>
        <w:t xml:space="preserve">differentiation </w:t>
      </w:r>
      <w:r w:rsidR="00644B6E">
        <w:rPr>
          <w:bCs/>
        </w:rPr>
        <w:t xml:space="preserve">roots </w:t>
      </w:r>
      <w:r w:rsidR="00F42212">
        <w:rPr>
          <w:bCs/>
        </w:rPr>
        <w:t>develop</w:t>
      </w:r>
      <w:r w:rsidR="00C8795B">
        <w:rPr>
          <w:bCs/>
        </w:rPr>
        <w:t>ed</w:t>
      </w:r>
      <w:r w:rsidR="00F42212">
        <w:rPr>
          <w:bCs/>
        </w:rPr>
        <w:t xml:space="preserve"> </w:t>
      </w:r>
      <w:r w:rsidR="00664B98">
        <w:rPr>
          <w:bCs/>
        </w:rPr>
        <w:lastRenderedPageBreak/>
        <w:t xml:space="preserve">downstream of </w:t>
      </w:r>
      <w:r w:rsidR="00644B6E">
        <w:rPr>
          <w:bCs/>
        </w:rPr>
        <w:t>the</w:t>
      </w:r>
      <w:r w:rsidR="00C8795B">
        <w:rPr>
          <w:bCs/>
        </w:rPr>
        <w:t xml:space="preserve"> initial</w:t>
      </w:r>
      <w:r w:rsidR="00644B6E">
        <w:rPr>
          <w:bCs/>
        </w:rPr>
        <w:t xml:space="preserve"> manifold that </w:t>
      </w:r>
      <w:r w:rsidR="00664B98">
        <w:rPr>
          <w:bCs/>
        </w:rPr>
        <w:t>originate</w:t>
      </w:r>
      <w:r w:rsidR="00312762">
        <w:rPr>
          <w:bCs/>
        </w:rPr>
        <w:t>d</w:t>
      </w:r>
      <w:r w:rsidR="00664B98">
        <w:rPr>
          <w:bCs/>
        </w:rPr>
        <w:t xml:space="preserve"> </w:t>
      </w:r>
      <w:r w:rsidR="00644B6E">
        <w:rPr>
          <w:bCs/>
        </w:rPr>
        <w:t>within cluster P1</w:t>
      </w:r>
      <w:r w:rsidR="009F52F4">
        <w:rPr>
          <w:bCs/>
        </w:rPr>
        <w:t xml:space="preserve">. </w:t>
      </w:r>
      <w:r w:rsidR="00EA3BE6">
        <w:rPr>
          <w:bCs/>
        </w:rPr>
        <w:t>Consistent with this</w:t>
      </w:r>
      <w:r w:rsidR="008572BF">
        <w:rPr>
          <w:bCs/>
        </w:rPr>
        <w:t>, t</w:t>
      </w:r>
      <w:r w:rsidR="00871271">
        <w:rPr>
          <w:bCs/>
        </w:rPr>
        <w:t>he</w:t>
      </w:r>
      <w:r w:rsidR="007E33A0">
        <w:rPr>
          <w:bCs/>
        </w:rPr>
        <w:t xml:space="preserve"> </w:t>
      </w:r>
      <w:r w:rsidR="00644B6E">
        <w:rPr>
          <w:bCs/>
        </w:rPr>
        <w:t xml:space="preserve">scVelo </w:t>
      </w:r>
      <w:r w:rsidR="00780F24">
        <w:rPr>
          <w:bCs/>
        </w:rPr>
        <w:t>transition stream</w:t>
      </w:r>
      <w:r w:rsidR="00212E15">
        <w:rPr>
          <w:bCs/>
        </w:rPr>
        <w:t xml:space="preserve"> </w:t>
      </w:r>
      <w:del w:id="4006" w:author="Matthew Pipkin" w:date="2020-07-14T00:34:00Z">
        <w:r w:rsidR="00B86240" w:rsidDel="000B324D">
          <w:rPr>
            <w:bCs/>
          </w:rPr>
          <w:delText>identified</w:delText>
        </w:r>
        <w:r w:rsidR="00212E15" w:rsidDel="000B324D">
          <w:rPr>
            <w:bCs/>
          </w:rPr>
          <w:delText xml:space="preserve"> </w:delText>
        </w:r>
      </w:del>
      <w:ins w:id="4007" w:author="Matthew Pipkin" w:date="2020-07-14T00:34:00Z">
        <w:r w:rsidR="000B324D">
          <w:rPr>
            <w:bCs/>
          </w:rPr>
          <w:t xml:space="preserve">revealed </w:t>
        </w:r>
      </w:ins>
      <w:r w:rsidR="00212E15">
        <w:rPr>
          <w:bCs/>
        </w:rPr>
        <w:t xml:space="preserve">underlying </w:t>
      </w:r>
      <w:r w:rsidR="00F85757">
        <w:rPr>
          <w:bCs/>
        </w:rPr>
        <w:t xml:space="preserve">conduits </w:t>
      </w:r>
      <w:r w:rsidR="00871271">
        <w:rPr>
          <w:bCs/>
        </w:rPr>
        <w:t>with</w:t>
      </w:r>
      <w:r w:rsidR="00C15015">
        <w:rPr>
          <w:bCs/>
        </w:rPr>
        <w:t xml:space="preserve">in the </w:t>
      </w:r>
      <w:del w:id="4008" w:author="Matthew Pipkin" w:date="2020-07-14T00:35:00Z">
        <w:r w:rsidR="00E5473F" w:rsidDel="000B324D">
          <w:rPr>
            <w:bCs/>
          </w:rPr>
          <w:delText xml:space="preserve">main </w:delText>
        </w:r>
      </w:del>
      <w:r w:rsidR="00871271">
        <w:rPr>
          <w:bCs/>
        </w:rPr>
        <w:t xml:space="preserve">PAGA-defined </w:t>
      </w:r>
      <w:del w:id="4009" w:author="Matthew Pipkin" w:date="2020-07-14T00:35:00Z">
        <w:r w:rsidR="00871271" w:rsidDel="000B324D">
          <w:rPr>
            <w:bCs/>
          </w:rPr>
          <w:delText>trajectories</w:delText>
        </w:r>
        <w:r w:rsidR="00F85757" w:rsidDel="000B324D">
          <w:rPr>
            <w:bCs/>
          </w:rPr>
          <w:delText xml:space="preserve"> </w:delText>
        </w:r>
      </w:del>
      <w:ins w:id="4010" w:author="Matthew Pipkin" w:date="2020-07-23T18:26:00Z">
        <w:r w:rsidR="00AC0A7E">
          <w:rPr>
            <w:bCs/>
          </w:rPr>
          <w:t>connections</w:t>
        </w:r>
      </w:ins>
      <w:ins w:id="4011" w:author="Matthew Pipkin" w:date="2020-07-14T00:35:00Z">
        <w:r w:rsidR="000B324D">
          <w:rPr>
            <w:bCs/>
          </w:rPr>
          <w:t xml:space="preserve"> </w:t>
        </w:r>
      </w:ins>
      <w:r w:rsidR="001E035B">
        <w:rPr>
          <w:bCs/>
        </w:rPr>
        <w:t>that</w:t>
      </w:r>
      <w:r w:rsidR="00F85757">
        <w:rPr>
          <w:bCs/>
        </w:rPr>
        <w:t xml:space="preserve"> </w:t>
      </w:r>
      <w:r w:rsidR="00E13A7F">
        <w:rPr>
          <w:bCs/>
        </w:rPr>
        <w:t>defined</w:t>
      </w:r>
      <w:ins w:id="4012" w:author="Matthew Pipkin" w:date="2020-07-14T00:35:00Z">
        <w:r w:rsidR="000B324D">
          <w:rPr>
            <w:bCs/>
          </w:rPr>
          <w:t xml:space="preserve"> </w:t>
        </w:r>
      </w:ins>
      <w:del w:id="4013" w:author="Matthew Pipkin" w:date="2020-07-14T00:35:00Z">
        <w:r w:rsidR="00F85757" w:rsidDel="000B324D">
          <w:rPr>
            <w:bCs/>
          </w:rPr>
          <w:delText xml:space="preserve"> </w:delText>
        </w:r>
        <w:r w:rsidR="00B86240" w:rsidDel="000B324D">
          <w:rPr>
            <w:bCs/>
          </w:rPr>
          <w:delText xml:space="preserve">multiple </w:delText>
        </w:r>
      </w:del>
      <w:r w:rsidR="00B86240">
        <w:rPr>
          <w:bCs/>
        </w:rPr>
        <w:t xml:space="preserve">alternative </w:t>
      </w:r>
      <w:r w:rsidR="00F85757">
        <w:rPr>
          <w:bCs/>
        </w:rPr>
        <w:t xml:space="preserve">paths individual cells </w:t>
      </w:r>
      <w:r w:rsidR="00B86240">
        <w:rPr>
          <w:bCs/>
        </w:rPr>
        <w:t>can</w:t>
      </w:r>
      <w:r w:rsidR="00F85757">
        <w:rPr>
          <w:bCs/>
        </w:rPr>
        <w:t xml:space="preserve"> take to </w:t>
      </w:r>
      <w:r w:rsidR="007C0F11">
        <w:rPr>
          <w:bCs/>
        </w:rPr>
        <w:t xml:space="preserve">the </w:t>
      </w:r>
      <w:r w:rsidR="00B86240">
        <w:rPr>
          <w:bCs/>
        </w:rPr>
        <w:t>same</w:t>
      </w:r>
      <w:r w:rsidR="00F85757">
        <w:rPr>
          <w:bCs/>
        </w:rPr>
        <w:t xml:space="preserve"> lineage endpoints</w:t>
      </w:r>
      <w:r w:rsidR="00212E15">
        <w:rPr>
          <w:bCs/>
        </w:rPr>
        <w:t xml:space="preserve">. </w:t>
      </w:r>
      <w:r w:rsidR="009E3BB8">
        <w:rPr>
          <w:bCs/>
        </w:rPr>
        <w:t xml:space="preserve">These results imply </w:t>
      </w:r>
      <w:r w:rsidR="00C91D4A">
        <w:rPr>
          <w:bCs/>
        </w:rPr>
        <w:t>that</w:t>
      </w:r>
      <w:r w:rsidR="008622FF">
        <w:rPr>
          <w:bCs/>
        </w:rPr>
        <w:t xml:space="preserve"> after the P1 cell stage,</w:t>
      </w:r>
      <w:r w:rsidR="00C91D4A">
        <w:rPr>
          <w:bCs/>
        </w:rPr>
        <w:t xml:space="preserve"> </w:t>
      </w:r>
      <w:r w:rsidR="009E3BB8">
        <w:rPr>
          <w:bCs/>
        </w:rPr>
        <w:t xml:space="preserve">differentiating CD8 T cells </w:t>
      </w:r>
      <w:r w:rsidR="008622FF">
        <w:rPr>
          <w:bCs/>
        </w:rPr>
        <w:t xml:space="preserve">might </w:t>
      </w:r>
      <w:r w:rsidR="00C91D4A">
        <w:rPr>
          <w:bCs/>
        </w:rPr>
        <w:t>encounter</w:t>
      </w:r>
      <w:r w:rsidR="009E3BB8">
        <w:rPr>
          <w:bCs/>
        </w:rPr>
        <w:t xml:space="preserve"> multiple opportunities to engage differential transcriptional programs that lead </w:t>
      </w:r>
      <w:r w:rsidR="00C91D4A">
        <w:rPr>
          <w:bCs/>
        </w:rPr>
        <w:t>to</w:t>
      </w:r>
      <w:r w:rsidR="009E3BB8">
        <w:rPr>
          <w:bCs/>
        </w:rPr>
        <w:t xml:space="preserve"> divergent developme</w:t>
      </w:r>
      <w:r w:rsidR="00C91D4A">
        <w:rPr>
          <w:bCs/>
        </w:rPr>
        <w:t>n</w:t>
      </w:r>
      <w:r w:rsidR="009E3BB8">
        <w:rPr>
          <w:bCs/>
        </w:rPr>
        <w:t>tal paths.</w:t>
      </w:r>
    </w:p>
    <w:p w14:paraId="38893AA9" w14:textId="4DF64613" w:rsidR="008622FF" w:rsidRDefault="000D0D7F">
      <w:pPr>
        <w:pStyle w:val="Paragraph"/>
        <w:rPr>
          <w:bCs/>
        </w:rPr>
      </w:pPr>
      <w:r>
        <w:rPr>
          <w:bCs/>
        </w:rPr>
        <w:t>Although gene disruption has demonstrated that multiple TFs which are expressed in a lineage-specific fashion are required for the formation of specific T</w:t>
      </w:r>
      <w:r w:rsidRPr="00D96674">
        <w:rPr>
          <w:bCs/>
          <w:vertAlign w:val="subscript"/>
        </w:rPr>
        <w:t>EFF</w:t>
      </w:r>
      <w:r>
        <w:rPr>
          <w:bCs/>
        </w:rPr>
        <w:t>, T</w:t>
      </w:r>
      <w:r w:rsidRPr="00D96674">
        <w:rPr>
          <w:bCs/>
          <w:vertAlign w:val="subscript"/>
        </w:rPr>
        <w:t xml:space="preserve">MEM </w:t>
      </w:r>
      <w:r>
        <w:rPr>
          <w:bCs/>
        </w:rPr>
        <w:t>and T</w:t>
      </w:r>
      <w:r w:rsidRPr="00D96674">
        <w:rPr>
          <w:bCs/>
          <w:vertAlign w:val="subscript"/>
        </w:rPr>
        <w:t>EX</w:t>
      </w:r>
      <w:r>
        <w:rPr>
          <w:bCs/>
        </w:rPr>
        <w:t xml:space="preserve"> cell subsets, the underlying transcriptional dynamics that drive formation of these lineages are still unresolved and it is still unclear whether these TFs establish or stabilize these lineages. </w:t>
      </w:r>
      <w:r w:rsidR="005C47C9">
        <w:rPr>
          <w:bCs/>
        </w:rPr>
        <w:t>To define</w:t>
      </w:r>
      <w:r>
        <w:rPr>
          <w:bCs/>
        </w:rPr>
        <w:t xml:space="preserve"> how transcription establishes lineage-bias that leads to distinct CD8 T cell subsets</w:t>
      </w:r>
      <w:r w:rsidR="006B4243">
        <w:rPr>
          <w:bCs/>
        </w:rPr>
        <w:t xml:space="preserve">, </w:t>
      </w:r>
      <w:r w:rsidR="005C47C9">
        <w:rPr>
          <w:bCs/>
        </w:rPr>
        <w:t xml:space="preserve">differential RNA velocities </w:t>
      </w:r>
      <w:r w:rsidR="00F20EB1">
        <w:rPr>
          <w:bCs/>
        </w:rPr>
        <w:t xml:space="preserve">were computed between all clusters </w:t>
      </w:r>
      <w:r w:rsidR="00056EF5">
        <w:rPr>
          <w:bCs/>
        </w:rPr>
        <w:t>to identify when single cells activated transcription of specific gene expression programs</w:t>
      </w:r>
      <w:r w:rsidR="00DB3217">
        <w:rPr>
          <w:bCs/>
        </w:rPr>
        <w:t xml:space="preserve"> </w:t>
      </w:r>
      <w:r w:rsidR="00F20EB1">
        <w:rPr>
          <w:bCs/>
        </w:rPr>
        <w:t>b</w:t>
      </w:r>
      <w:r w:rsidR="00056EF5">
        <w:rPr>
          <w:bCs/>
        </w:rPr>
        <w:t>y using</w:t>
      </w:r>
      <w:r w:rsidR="00F20EB1">
        <w:rPr>
          <w:bCs/>
        </w:rPr>
        <w:t xml:space="preserve"> </w:t>
      </w:r>
      <w:r w:rsidR="005C47C9">
        <w:rPr>
          <w:bCs/>
        </w:rPr>
        <w:t>GSEA</w:t>
      </w:r>
      <w:r w:rsidR="00DB3217">
        <w:rPr>
          <w:bCs/>
        </w:rPr>
        <w:t xml:space="preserve"> (</w:t>
      </w:r>
      <w:r w:rsidR="00DB3217" w:rsidRPr="00B46766">
        <w:rPr>
          <w:bCs/>
          <w:color w:val="0070C0"/>
        </w:rPr>
        <w:t>Fig. XX</w:t>
      </w:r>
      <w:r w:rsidR="00DB3217">
        <w:rPr>
          <w:bCs/>
        </w:rPr>
        <w:t>)</w:t>
      </w:r>
      <w:r w:rsidR="00F20EB1">
        <w:rPr>
          <w:bCs/>
        </w:rPr>
        <w:t xml:space="preserve">.  </w:t>
      </w:r>
      <w:r w:rsidR="007347E2">
        <w:rPr>
          <w:bCs/>
        </w:rPr>
        <w:t>The T</w:t>
      </w:r>
      <w:r w:rsidR="007347E2" w:rsidRPr="00B46766">
        <w:rPr>
          <w:bCs/>
          <w:vertAlign w:val="subscript"/>
        </w:rPr>
        <w:t>STEM</w:t>
      </w:r>
      <w:r w:rsidR="007347E2">
        <w:rPr>
          <w:bCs/>
        </w:rPr>
        <w:t xml:space="preserve"> signature was enriched within </w:t>
      </w:r>
      <w:r w:rsidR="007603C3">
        <w:rPr>
          <w:bCs/>
        </w:rPr>
        <w:t xml:space="preserve">RNA velocities in </w:t>
      </w:r>
      <w:r w:rsidR="00F85757">
        <w:rPr>
          <w:bCs/>
        </w:rPr>
        <w:t xml:space="preserve">cells </w:t>
      </w:r>
      <w:r w:rsidR="00F20EB1">
        <w:rPr>
          <w:bCs/>
        </w:rPr>
        <w:t>from</w:t>
      </w:r>
      <w:r w:rsidR="00F85757">
        <w:rPr>
          <w:bCs/>
        </w:rPr>
        <w:t xml:space="preserve"> </w:t>
      </w:r>
      <w:r w:rsidR="008B057B">
        <w:rPr>
          <w:bCs/>
        </w:rPr>
        <w:t xml:space="preserve">clusters </w:t>
      </w:r>
      <w:r w:rsidR="001935B9">
        <w:rPr>
          <w:bCs/>
        </w:rPr>
        <w:t>P1</w:t>
      </w:r>
      <w:r w:rsidR="007603C3">
        <w:rPr>
          <w:bCs/>
        </w:rPr>
        <w:t>, P7 (LCMV</w:t>
      </w:r>
      <w:r w:rsidR="007603C3" w:rsidRPr="0007050C">
        <w:rPr>
          <w:bCs/>
          <w:vertAlign w:val="subscript"/>
        </w:rPr>
        <w:t>Arm</w:t>
      </w:r>
      <w:r w:rsidR="007603C3">
        <w:rPr>
          <w:bCs/>
        </w:rPr>
        <w:t xml:space="preserve"> MP and DP; LCMV</w:t>
      </w:r>
      <w:r w:rsidR="007603C3" w:rsidRPr="0007050C">
        <w:rPr>
          <w:bCs/>
          <w:vertAlign w:val="subscript"/>
        </w:rPr>
        <w:t>Cl13</w:t>
      </w:r>
      <w:r w:rsidR="007603C3">
        <w:rPr>
          <w:bCs/>
        </w:rPr>
        <w:t xml:space="preserve"> EE, T</w:t>
      </w:r>
      <w:r w:rsidR="007603C3" w:rsidRPr="0007050C">
        <w:rPr>
          <w:bCs/>
          <w:vertAlign w:val="subscript"/>
        </w:rPr>
        <w:t>EX</w:t>
      </w:r>
      <w:r w:rsidR="007603C3">
        <w:rPr>
          <w:bCs/>
        </w:rPr>
        <w:t xml:space="preserve"> and T) and P8 (DP and  )</w:t>
      </w:r>
      <w:r w:rsidR="00F20EB1">
        <w:rPr>
          <w:bCs/>
        </w:rPr>
        <w:t xml:space="preserve"> </w:t>
      </w:r>
      <w:r w:rsidR="007347E2">
        <w:rPr>
          <w:bCs/>
        </w:rPr>
        <w:t xml:space="preserve">that </w:t>
      </w:r>
      <w:r w:rsidR="00F20EB1">
        <w:rPr>
          <w:bCs/>
        </w:rPr>
        <w:t xml:space="preserve">were strongly </w:t>
      </w:r>
      <w:r w:rsidR="007347E2">
        <w:rPr>
          <w:bCs/>
        </w:rPr>
        <w:t xml:space="preserve">oriented </w:t>
      </w:r>
      <w:r w:rsidR="00F20EB1">
        <w:rPr>
          <w:bCs/>
        </w:rPr>
        <w:t>toward cells in cluster P2</w:t>
      </w:r>
      <w:r w:rsidR="00C01C3A">
        <w:rPr>
          <w:bCs/>
        </w:rPr>
        <w:t>.</w:t>
      </w:r>
      <w:r w:rsidR="007347E2">
        <w:rPr>
          <w:bCs/>
        </w:rPr>
        <w:t xml:space="preserve"> Consistent with this, transcription of the gene expression signatures promoted by Tcf1 and Tox</w:t>
      </w:r>
      <w:r w:rsidR="00C01C3A">
        <w:rPr>
          <w:bCs/>
        </w:rPr>
        <w:t xml:space="preserve"> </w:t>
      </w:r>
      <w:r w:rsidR="007347E2">
        <w:rPr>
          <w:bCs/>
        </w:rPr>
        <w:t xml:space="preserve">and repressed </w:t>
      </w:r>
      <w:r w:rsidR="00B549F2">
        <w:rPr>
          <w:bCs/>
        </w:rPr>
        <w:t>the TF</w:t>
      </w:r>
      <w:r w:rsidR="007347E2">
        <w:rPr>
          <w:bCs/>
        </w:rPr>
        <w:t xml:space="preserve"> Runx3 were strongly enriched within these RNA velocities. </w:t>
      </w:r>
      <w:r w:rsidR="00C01C3A">
        <w:rPr>
          <w:bCs/>
        </w:rPr>
        <w:t xml:space="preserve">Thus, </w:t>
      </w:r>
      <w:r w:rsidR="007347E2">
        <w:rPr>
          <w:bCs/>
        </w:rPr>
        <w:t xml:space="preserve">some activated effector-like cells engage </w:t>
      </w:r>
      <w:r w:rsidR="00C01C3A">
        <w:rPr>
          <w:bCs/>
        </w:rPr>
        <w:t>T</w:t>
      </w:r>
      <w:r w:rsidR="00C01C3A" w:rsidRPr="00E7721A">
        <w:rPr>
          <w:bCs/>
          <w:vertAlign w:val="subscript"/>
        </w:rPr>
        <w:t>STEM</w:t>
      </w:r>
      <w:r w:rsidR="00C01C3A">
        <w:rPr>
          <w:bCs/>
        </w:rPr>
        <w:t xml:space="preserve"> like </w:t>
      </w:r>
      <w:r w:rsidR="007347E2">
        <w:rPr>
          <w:bCs/>
        </w:rPr>
        <w:t>transcription and develop</w:t>
      </w:r>
      <w:r w:rsidR="00B86240">
        <w:rPr>
          <w:bCs/>
        </w:rPr>
        <w:t xml:space="preserve"> via</w:t>
      </w:r>
      <w:r w:rsidR="00C01C3A">
        <w:rPr>
          <w:bCs/>
        </w:rPr>
        <w:t xml:space="preserve"> </w:t>
      </w:r>
      <w:r w:rsidR="004F44D5">
        <w:rPr>
          <w:bCs/>
        </w:rPr>
        <w:t>‘</w:t>
      </w:r>
      <w:r w:rsidR="00F85757">
        <w:rPr>
          <w:bCs/>
        </w:rPr>
        <w:t>retrograde</w:t>
      </w:r>
      <w:r w:rsidR="004F44D5">
        <w:rPr>
          <w:bCs/>
        </w:rPr>
        <w:t>’</w:t>
      </w:r>
      <w:r w:rsidR="00F85757">
        <w:rPr>
          <w:bCs/>
        </w:rPr>
        <w:t xml:space="preserve"> </w:t>
      </w:r>
      <w:r w:rsidR="004F44D5">
        <w:rPr>
          <w:bCs/>
        </w:rPr>
        <w:t xml:space="preserve">differentiation </w:t>
      </w:r>
      <w:r w:rsidR="00C70D64">
        <w:rPr>
          <w:bCs/>
        </w:rPr>
        <w:t>(</w:t>
      </w:r>
      <w:r w:rsidR="00C70D64" w:rsidRPr="00E7721A">
        <w:rPr>
          <w:b/>
          <w:color w:val="548DD4" w:themeColor="text2" w:themeTint="99"/>
        </w:rPr>
        <w:t>Fig. XX</w:t>
      </w:r>
      <w:r w:rsidR="00C70D64">
        <w:rPr>
          <w:bCs/>
        </w:rPr>
        <w:t>)</w:t>
      </w:r>
      <w:r w:rsidR="00426D1F">
        <w:rPr>
          <w:bCs/>
        </w:rPr>
        <w:t>.</w:t>
      </w:r>
      <w:r w:rsidR="00C01C3A">
        <w:rPr>
          <w:bCs/>
        </w:rPr>
        <w:t xml:space="preserve"> </w:t>
      </w:r>
    </w:p>
    <w:p w14:paraId="168060CD" w14:textId="0CBBF1E5" w:rsidR="00EB7BA8" w:rsidRDefault="00EB7BA8">
      <w:pPr>
        <w:pStyle w:val="Paragraph"/>
        <w:rPr>
          <w:bCs/>
        </w:rPr>
      </w:pPr>
      <w:r>
        <w:rPr>
          <w:bCs/>
        </w:rPr>
        <w:t>T2 indicates T</w:t>
      </w:r>
      <w:r w:rsidRPr="00A35AF2">
        <w:rPr>
          <w:bCs/>
          <w:vertAlign w:val="subscript"/>
        </w:rPr>
        <w:t>EX</w:t>
      </w:r>
      <w:r w:rsidRPr="00A35AF2">
        <w:rPr>
          <w:bCs/>
          <w:vertAlign w:val="superscript"/>
        </w:rPr>
        <w:t>term</w:t>
      </w:r>
      <w:r>
        <w:rPr>
          <w:bCs/>
        </w:rPr>
        <w:t xml:space="preserve"> cells, which are found in cluster P6, develop rapidly in the context of LCMV</w:t>
      </w:r>
      <w:r w:rsidRPr="00B46766">
        <w:rPr>
          <w:bCs/>
          <w:vertAlign w:val="subscript"/>
        </w:rPr>
        <w:t>Cl13</w:t>
      </w:r>
      <w:r>
        <w:rPr>
          <w:bCs/>
        </w:rPr>
        <w:t xml:space="preserve"> infection and derive from cells in cluster P5 (enriched with T</w:t>
      </w:r>
      <w:r w:rsidRPr="00E7721A">
        <w:rPr>
          <w:bCs/>
          <w:vertAlign w:val="subscript"/>
        </w:rPr>
        <w:t>EX</w:t>
      </w:r>
      <w:r w:rsidRPr="00E7721A">
        <w:rPr>
          <w:bCs/>
          <w:vertAlign w:val="superscript"/>
        </w:rPr>
        <w:t>prog2</w:t>
      </w:r>
      <w:r>
        <w:rPr>
          <w:bCs/>
        </w:rPr>
        <w:t xml:space="preserve"> and T</w:t>
      </w:r>
      <w:r w:rsidRPr="00E7721A">
        <w:rPr>
          <w:bCs/>
          <w:vertAlign w:val="subscript"/>
        </w:rPr>
        <w:t>EX</w:t>
      </w:r>
      <w:r w:rsidRPr="00E7721A">
        <w:rPr>
          <w:bCs/>
          <w:vertAlign w:val="superscript"/>
        </w:rPr>
        <w:t>int</w:t>
      </w:r>
      <w:r>
        <w:rPr>
          <w:bCs/>
        </w:rPr>
        <w:t xml:space="preserve"> signatures), confiming the PAGA-inferred T2 (</w:t>
      </w:r>
      <w:r w:rsidRPr="00A35AF2">
        <w:rPr>
          <w:b/>
          <w:color w:val="548DD4" w:themeColor="text2" w:themeTint="99"/>
        </w:rPr>
        <w:t>Fig. XX</w:t>
      </w:r>
      <w:r>
        <w:rPr>
          <w:bCs/>
        </w:rPr>
        <w:t xml:space="preserve">). </w:t>
      </w:r>
    </w:p>
    <w:p w14:paraId="213B9C02" w14:textId="536C65B8" w:rsidR="00B549F2" w:rsidRDefault="001D19C6">
      <w:pPr>
        <w:pStyle w:val="Paragraph"/>
        <w:rPr>
          <w:bCs/>
        </w:rPr>
      </w:pPr>
      <w:r>
        <w:rPr>
          <w:bCs/>
        </w:rPr>
        <w:t xml:space="preserve">Previous studies have implied that spontaneous transcriptional fluctuations promote early lineage bias independent of particular lineage-determining factors. </w:t>
      </w:r>
      <w:r w:rsidR="00B549F2">
        <w:rPr>
          <w:bCs/>
        </w:rPr>
        <w:t xml:space="preserve">In every </w:t>
      </w:r>
      <w:r>
        <w:rPr>
          <w:bCs/>
        </w:rPr>
        <w:t>CD8 T cell trajectory, origination of lineage specific</w:t>
      </w:r>
      <w:r w:rsidR="00B549F2">
        <w:rPr>
          <w:bCs/>
        </w:rPr>
        <w:t xml:space="preserve"> RNA velocities was not correlated with the highest expression of cognate TFs that are normally definitive of the specific lineage, implying that spontaneous fluctuations in protein expression of these factors in conjuction with other lineage-determining factors are critical for driving the specific RNA velocities. </w:t>
      </w:r>
    </w:p>
    <w:p w14:paraId="7CC103BD" w14:textId="77777777" w:rsidR="00EB7BA8" w:rsidRDefault="00EB7BA8">
      <w:pPr>
        <w:pStyle w:val="Paragraph"/>
        <w:rPr>
          <w:bCs/>
        </w:rPr>
      </w:pPr>
    </w:p>
    <w:p w14:paraId="6790188E" w14:textId="4CA582ED" w:rsidR="007603C3" w:rsidRDefault="00EB7BA8">
      <w:pPr>
        <w:pStyle w:val="Paragraph"/>
        <w:rPr>
          <w:bCs/>
        </w:rPr>
      </w:pPr>
      <w:r>
        <w:rPr>
          <w:bCs/>
        </w:rPr>
        <w:t xml:space="preserve">In that </w:t>
      </w:r>
      <w:r w:rsidR="00C01C3A">
        <w:rPr>
          <w:bCs/>
        </w:rPr>
        <w:t>Downstream of uEMP cells</w:t>
      </w:r>
      <w:r w:rsidR="00414CC8">
        <w:rPr>
          <w:bCs/>
        </w:rPr>
        <w:t xml:space="preserve"> in P1</w:t>
      </w:r>
      <w:r w:rsidR="00C01C3A">
        <w:rPr>
          <w:bCs/>
        </w:rPr>
        <w:t xml:space="preserve">, </w:t>
      </w:r>
      <w:r w:rsidR="00312762">
        <w:rPr>
          <w:bCs/>
        </w:rPr>
        <w:t>addition, other</w:t>
      </w:r>
      <w:r w:rsidR="007C0F11">
        <w:rPr>
          <w:bCs/>
        </w:rPr>
        <w:t xml:space="preserve"> </w:t>
      </w:r>
      <w:r w:rsidR="00DA1FF6">
        <w:rPr>
          <w:bCs/>
        </w:rPr>
        <w:t xml:space="preserve">cells from cluster </w:t>
      </w:r>
      <w:r w:rsidR="00047D50">
        <w:rPr>
          <w:bCs/>
        </w:rPr>
        <w:t>P5 developed vector</w:t>
      </w:r>
      <w:r w:rsidR="00414CC8">
        <w:rPr>
          <w:bCs/>
        </w:rPr>
        <w:t>s</w:t>
      </w:r>
      <w:r w:rsidR="00047D50">
        <w:rPr>
          <w:bCs/>
        </w:rPr>
        <w:t xml:space="preserve"> </w:t>
      </w:r>
      <w:r w:rsidR="00414CC8">
        <w:rPr>
          <w:bCs/>
        </w:rPr>
        <w:t>aimed at</w:t>
      </w:r>
      <w:r w:rsidR="00047D50">
        <w:rPr>
          <w:bCs/>
        </w:rPr>
        <w:t xml:space="preserve"> cells in P7</w:t>
      </w:r>
      <w:r w:rsidR="007C0F11">
        <w:rPr>
          <w:bCs/>
        </w:rPr>
        <w:t xml:space="preserve">. Cells in P7 </w:t>
      </w:r>
      <w:r w:rsidR="00A23C3B">
        <w:rPr>
          <w:bCs/>
        </w:rPr>
        <w:t xml:space="preserve">then </w:t>
      </w:r>
      <w:r w:rsidR="00DA1FF6">
        <w:rPr>
          <w:bCs/>
        </w:rPr>
        <w:t xml:space="preserve">either </w:t>
      </w:r>
      <w:r w:rsidR="00414CC8">
        <w:rPr>
          <w:bCs/>
        </w:rPr>
        <w:t>developed</w:t>
      </w:r>
      <w:r w:rsidR="00047D50">
        <w:rPr>
          <w:bCs/>
        </w:rPr>
        <w:t xml:space="preserve"> velocities </w:t>
      </w:r>
      <w:r w:rsidR="007C0F11">
        <w:rPr>
          <w:bCs/>
        </w:rPr>
        <w:t xml:space="preserve">aimed </w:t>
      </w:r>
      <w:r w:rsidR="00047D50">
        <w:rPr>
          <w:bCs/>
        </w:rPr>
        <w:t xml:space="preserve">toward </w:t>
      </w:r>
      <w:r w:rsidR="00A23C3B">
        <w:rPr>
          <w:bCs/>
        </w:rPr>
        <w:t xml:space="preserve">cells </w:t>
      </w:r>
      <w:r w:rsidR="00047D50">
        <w:rPr>
          <w:bCs/>
        </w:rPr>
        <w:t>in P2 (T</w:t>
      </w:r>
      <w:r w:rsidR="00047D50" w:rsidRPr="00E7721A">
        <w:rPr>
          <w:bCs/>
          <w:vertAlign w:val="subscript"/>
        </w:rPr>
        <w:t>STEM</w:t>
      </w:r>
      <w:r w:rsidR="00047D50">
        <w:rPr>
          <w:bCs/>
        </w:rPr>
        <w:t>), or</w:t>
      </w:r>
      <w:r w:rsidR="007C0F11">
        <w:rPr>
          <w:bCs/>
        </w:rPr>
        <w:t xml:space="preserve"> </w:t>
      </w:r>
      <w:r w:rsidR="00A23C3B">
        <w:rPr>
          <w:bCs/>
        </w:rPr>
        <w:t xml:space="preserve">toward </w:t>
      </w:r>
      <w:r w:rsidR="0002103F">
        <w:rPr>
          <w:bCs/>
        </w:rPr>
        <w:t xml:space="preserve">cells </w:t>
      </w:r>
      <w:r w:rsidR="00047D50">
        <w:rPr>
          <w:bCs/>
        </w:rPr>
        <w:t>in cluster</w:t>
      </w:r>
      <w:r w:rsidR="0002103F">
        <w:rPr>
          <w:bCs/>
        </w:rPr>
        <w:t xml:space="preserve"> P8 (</w:t>
      </w:r>
      <w:r w:rsidR="009C0823" w:rsidRPr="009C0823">
        <w:rPr>
          <w:bCs/>
        </w:rPr>
        <w:t>T</w:t>
      </w:r>
      <w:r w:rsidR="009C0823" w:rsidRPr="009C0823">
        <w:rPr>
          <w:bCs/>
          <w:vertAlign w:val="subscript"/>
        </w:rPr>
        <w:t>EX</w:t>
      </w:r>
      <w:r w:rsidR="009C0823" w:rsidRPr="009C0823">
        <w:rPr>
          <w:bCs/>
          <w:vertAlign w:val="superscript"/>
        </w:rPr>
        <w:t>prog2</w:t>
      </w:r>
      <w:r w:rsidR="009C0823" w:rsidRPr="009C0823">
        <w:rPr>
          <w:bCs/>
        </w:rPr>
        <w:t>,</w:t>
      </w:r>
      <w:r w:rsidR="009C0823" w:rsidRPr="009C0823">
        <w:rPr>
          <w:bCs/>
          <w:vertAlign w:val="superscript"/>
        </w:rPr>
        <w:t xml:space="preserve"> </w:t>
      </w:r>
      <w:r w:rsidR="009C0823" w:rsidRPr="009C0823">
        <w:rPr>
          <w:bCs/>
        </w:rPr>
        <w:t>Ly608</w:t>
      </w:r>
      <w:r w:rsidR="009C0823" w:rsidRPr="009C0823">
        <w:rPr>
          <w:bCs/>
          <w:vertAlign w:val="superscript"/>
        </w:rPr>
        <w:t>+</w:t>
      </w:r>
      <w:r w:rsidR="009C0823" w:rsidRPr="009C0823">
        <w:rPr>
          <w:bCs/>
        </w:rPr>
        <w:t>CD69</w:t>
      </w:r>
      <w:r w:rsidR="009C0823" w:rsidRPr="009C0823">
        <w:rPr>
          <w:bCs/>
          <w:vertAlign w:val="superscript"/>
        </w:rPr>
        <w:t>-</w:t>
      </w:r>
      <w:r w:rsidR="0002103F">
        <w:rPr>
          <w:bCs/>
        </w:rPr>
        <w:t xml:space="preserve">, </w:t>
      </w:r>
      <w:r w:rsidR="009C0823">
        <w:rPr>
          <w:bCs/>
        </w:rPr>
        <w:t>LCMV</w:t>
      </w:r>
      <w:r w:rsidR="009C0823" w:rsidRPr="00E7721A">
        <w:rPr>
          <w:bCs/>
          <w:vertAlign w:val="subscript"/>
        </w:rPr>
        <w:t>Cl13</w:t>
      </w:r>
      <w:r w:rsidR="009C0823">
        <w:rPr>
          <w:bCs/>
        </w:rPr>
        <w:t xml:space="preserve"> </w:t>
      </w:r>
      <w:r w:rsidR="0002103F">
        <w:rPr>
          <w:bCs/>
        </w:rPr>
        <w:t>hosts</w:t>
      </w:r>
      <w:r w:rsidR="009C0823">
        <w:rPr>
          <w:bCs/>
        </w:rPr>
        <w:t>)</w:t>
      </w:r>
      <w:r w:rsidR="0074773A">
        <w:rPr>
          <w:bCs/>
        </w:rPr>
        <w:t>, confirm</w:t>
      </w:r>
      <w:r w:rsidR="00414CC8">
        <w:rPr>
          <w:bCs/>
        </w:rPr>
        <w:t xml:space="preserve">ing the </w:t>
      </w:r>
      <w:r w:rsidR="00DA1FF6">
        <w:rPr>
          <w:bCs/>
        </w:rPr>
        <w:t>PAGA-inferred</w:t>
      </w:r>
      <w:r w:rsidR="0074773A">
        <w:rPr>
          <w:bCs/>
        </w:rPr>
        <w:t xml:space="preserve"> T3</w:t>
      </w:r>
      <w:r w:rsidR="00312762">
        <w:rPr>
          <w:bCs/>
        </w:rPr>
        <w:t xml:space="preserve"> and heterogeneity in the origins of T</w:t>
      </w:r>
      <w:r w:rsidR="00312762" w:rsidRPr="00B46766">
        <w:rPr>
          <w:bCs/>
          <w:vertAlign w:val="subscript"/>
        </w:rPr>
        <w:t>STEM</w:t>
      </w:r>
      <w:r w:rsidR="00312762">
        <w:rPr>
          <w:bCs/>
        </w:rPr>
        <w:t xml:space="preserve"> cells</w:t>
      </w:r>
      <w:r w:rsidR="0074773A">
        <w:rPr>
          <w:bCs/>
        </w:rPr>
        <w:t xml:space="preserve">. </w:t>
      </w:r>
      <w:r w:rsidR="00D87596">
        <w:rPr>
          <w:bCs/>
        </w:rPr>
        <w:t xml:space="preserve">Finally, </w:t>
      </w:r>
      <w:r w:rsidR="00B013D7">
        <w:rPr>
          <w:bCs/>
        </w:rPr>
        <w:t xml:space="preserve">RNA velocities </w:t>
      </w:r>
      <w:r w:rsidR="00DB7AEB">
        <w:rPr>
          <w:bCs/>
        </w:rPr>
        <w:t xml:space="preserve">in </w:t>
      </w:r>
      <w:r w:rsidR="00A23C3B">
        <w:rPr>
          <w:bCs/>
        </w:rPr>
        <w:t>some</w:t>
      </w:r>
      <w:r w:rsidR="00B013D7">
        <w:rPr>
          <w:bCs/>
        </w:rPr>
        <w:t xml:space="preserve"> </w:t>
      </w:r>
      <w:r w:rsidR="00312762">
        <w:rPr>
          <w:bCs/>
        </w:rPr>
        <w:t xml:space="preserve">cells from clusters </w:t>
      </w:r>
      <w:r w:rsidR="00B013D7">
        <w:rPr>
          <w:bCs/>
        </w:rPr>
        <w:t>P1, P2 and P5 were vectored toward cells in cluster P3 (T</w:t>
      </w:r>
      <w:r w:rsidR="00B013D7" w:rsidRPr="00E7721A">
        <w:rPr>
          <w:bCs/>
          <w:vertAlign w:val="subscript"/>
        </w:rPr>
        <w:t>CIRC</w:t>
      </w:r>
      <w:r w:rsidR="00B013D7">
        <w:rPr>
          <w:bCs/>
        </w:rPr>
        <w:t>/T</w:t>
      </w:r>
      <w:r w:rsidR="00B013D7" w:rsidRPr="00E7721A">
        <w:rPr>
          <w:bCs/>
          <w:vertAlign w:val="subscript"/>
        </w:rPr>
        <w:t>RM</w:t>
      </w:r>
      <w:r w:rsidR="00B013D7">
        <w:rPr>
          <w:bCs/>
        </w:rPr>
        <w:t xml:space="preserve">), </w:t>
      </w:r>
      <w:r w:rsidR="00A23C3B">
        <w:rPr>
          <w:bCs/>
        </w:rPr>
        <w:t>suggesting that cells which develop T</w:t>
      </w:r>
      <w:r w:rsidR="00A23C3B" w:rsidRPr="00B46766">
        <w:rPr>
          <w:bCs/>
          <w:vertAlign w:val="subscript"/>
        </w:rPr>
        <w:t>CIRC</w:t>
      </w:r>
      <w:r w:rsidR="00A23C3B">
        <w:rPr>
          <w:bCs/>
        </w:rPr>
        <w:t xml:space="preserve"> gene expression derive from at least 3 developmental paths. The</w:t>
      </w:r>
      <w:r w:rsidR="00DB7AEB">
        <w:rPr>
          <w:bCs/>
        </w:rPr>
        <w:t xml:space="preserve"> velocity vectors in P3 cells either became </w:t>
      </w:r>
      <w:r w:rsidR="00A23C3B">
        <w:rPr>
          <w:bCs/>
        </w:rPr>
        <w:t xml:space="preserve">weakly </w:t>
      </w:r>
      <w:r w:rsidR="00DB7AEB">
        <w:rPr>
          <w:bCs/>
        </w:rPr>
        <w:t xml:space="preserve">retrograde, or </w:t>
      </w:r>
      <w:r w:rsidR="007C0F11">
        <w:rPr>
          <w:bCs/>
        </w:rPr>
        <w:t xml:space="preserve">skewed weakly </w:t>
      </w:r>
      <w:r w:rsidR="00DB7AEB">
        <w:rPr>
          <w:bCs/>
        </w:rPr>
        <w:t>forward toward cells in P4</w:t>
      </w:r>
      <w:r w:rsidR="00A23C3B">
        <w:rPr>
          <w:bCs/>
        </w:rPr>
        <w:t xml:space="preserve"> which lacked strong vectors</w:t>
      </w:r>
      <w:r w:rsidR="005D44EE">
        <w:rPr>
          <w:bCs/>
        </w:rPr>
        <w:t xml:space="preserve"> toward </w:t>
      </w:r>
      <w:r w:rsidR="00EC48F8">
        <w:rPr>
          <w:bCs/>
        </w:rPr>
        <w:t>any other</w:t>
      </w:r>
      <w:r w:rsidR="005D44EE">
        <w:rPr>
          <w:bCs/>
        </w:rPr>
        <w:t xml:space="preserve"> </w:t>
      </w:r>
      <w:r w:rsidR="00EC48F8">
        <w:rPr>
          <w:bCs/>
        </w:rPr>
        <w:t xml:space="preserve">gene expression </w:t>
      </w:r>
      <w:r w:rsidR="005D44EE">
        <w:rPr>
          <w:bCs/>
        </w:rPr>
        <w:t>space within this analysis</w:t>
      </w:r>
      <w:r w:rsidR="00322252">
        <w:rPr>
          <w:bCs/>
        </w:rPr>
        <w:t xml:space="preserve">. </w:t>
      </w:r>
      <w:r w:rsidR="00C01C3A">
        <w:rPr>
          <w:bCs/>
        </w:rPr>
        <w:t>Th</w:t>
      </w:r>
      <w:r w:rsidR="00DB7AEB">
        <w:rPr>
          <w:bCs/>
        </w:rPr>
        <w:t>ese results suggest early T</w:t>
      </w:r>
      <w:r w:rsidR="00DB7AEB" w:rsidRPr="00E7721A">
        <w:rPr>
          <w:bCs/>
          <w:vertAlign w:val="subscript"/>
        </w:rPr>
        <w:t>MEM</w:t>
      </w:r>
      <w:r w:rsidR="00DB7AEB">
        <w:rPr>
          <w:bCs/>
        </w:rPr>
        <w:t xml:space="preserve"> ontogeny is organized </w:t>
      </w:r>
      <w:r w:rsidR="00EC48F8">
        <w:rPr>
          <w:bCs/>
        </w:rPr>
        <w:t xml:space="preserve">by </w:t>
      </w:r>
      <w:r w:rsidR="00DB7AEB">
        <w:rPr>
          <w:bCs/>
        </w:rPr>
        <w:t xml:space="preserve">defined developmental paths, but that </w:t>
      </w:r>
      <w:r w:rsidR="00E71D1B">
        <w:rPr>
          <w:bCs/>
        </w:rPr>
        <w:t>stochastic transcriptional fluctuations</w:t>
      </w:r>
      <w:r w:rsidR="00EC48F8">
        <w:rPr>
          <w:bCs/>
        </w:rPr>
        <w:t xml:space="preserve"> </w:t>
      </w:r>
      <w:r w:rsidR="00E71D1B">
        <w:rPr>
          <w:bCs/>
        </w:rPr>
        <w:t xml:space="preserve">drive </w:t>
      </w:r>
      <w:r w:rsidR="00C01C3A">
        <w:rPr>
          <w:bCs/>
        </w:rPr>
        <w:t xml:space="preserve">individual cells </w:t>
      </w:r>
      <w:r w:rsidR="00E71D1B">
        <w:rPr>
          <w:bCs/>
        </w:rPr>
        <w:t xml:space="preserve">to </w:t>
      </w:r>
      <w:r w:rsidR="00C01C3A">
        <w:rPr>
          <w:bCs/>
        </w:rPr>
        <w:t xml:space="preserve">undertake variable courses </w:t>
      </w:r>
      <w:r w:rsidR="00EC48F8">
        <w:rPr>
          <w:bCs/>
        </w:rPr>
        <w:t>through these trajectories to one of several endopoints</w:t>
      </w:r>
      <w:r w:rsidR="00C01C3A">
        <w:rPr>
          <w:bCs/>
        </w:rPr>
        <w:t xml:space="preserve">. </w:t>
      </w:r>
    </w:p>
    <w:p w14:paraId="1CFC8D90" w14:textId="1FCF9373" w:rsidR="00B86240" w:rsidRDefault="00B86240">
      <w:pPr>
        <w:pStyle w:val="Paragraph"/>
        <w:rPr>
          <w:bCs/>
        </w:rPr>
      </w:pPr>
      <w:r>
        <w:rPr>
          <w:bCs/>
        </w:rPr>
        <w:t>TCR stimulation appeared to play an important role in promoting root developmental potential within the trajectories, because clusters P1, P2, P7 and P8 were all enriched with gene expression  Multiple gene expression signatures associated with recent TCR stimulation were significantly enrichecd</w:t>
      </w:r>
    </w:p>
    <w:p w14:paraId="6DE8834F" w14:textId="0C025E53" w:rsidR="00E71D1B" w:rsidRDefault="00E71D1B" w:rsidP="00E71D1B">
      <w:pPr>
        <w:pStyle w:val="Paragraph"/>
        <w:ind w:firstLine="0"/>
        <w:rPr>
          <w:bCs/>
        </w:rPr>
      </w:pPr>
    </w:p>
    <w:p w14:paraId="48228518" w14:textId="0E587230" w:rsidR="00343661" w:rsidRPr="00E7721A" w:rsidRDefault="00E71D1B">
      <w:pPr>
        <w:pStyle w:val="Paragraph"/>
        <w:ind w:firstLine="0"/>
        <w:rPr>
          <w:b/>
        </w:rPr>
      </w:pPr>
      <w:r w:rsidRPr="0054087C">
        <w:rPr>
          <w:b/>
        </w:rPr>
        <w:t xml:space="preserve">Transcriptional programs that establish </w:t>
      </w:r>
      <w:r>
        <w:rPr>
          <w:b/>
        </w:rPr>
        <w:t>T</w:t>
      </w:r>
      <w:r w:rsidRPr="0054087C">
        <w:rPr>
          <w:b/>
          <w:vertAlign w:val="subscript"/>
        </w:rPr>
        <w:t>EFF</w:t>
      </w:r>
      <w:r>
        <w:rPr>
          <w:b/>
        </w:rPr>
        <w:t xml:space="preserve"> and T</w:t>
      </w:r>
      <w:r w:rsidRPr="0054087C">
        <w:rPr>
          <w:b/>
          <w:vertAlign w:val="subscript"/>
        </w:rPr>
        <w:t>MEM</w:t>
      </w:r>
      <w:r w:rsidRPr="0054087C">
        <w:rPr>
          <w:b/>
        </w:rPr>
        <w:t xml:space="preserve"> trajectories during acute viral infection </w:t>
      </w:r>
    </w:p>
    <w:p w14:paraId="1085EE54" w14:textId="510DCDF6" w:rsidR="00E54D1B" w:rsidRPr="00677442" w:rsidRDefault="008B057B" w:rsidP="008C1DBE">
      <w:pPr>
        <w:pStyle w:val="Paragraph"/>
        <w:rPr>
          <w:bCs/>
        </w:rPr>
      </w:pPr>
      <w:r>
        <w:rPr>
          <w:bCs/>
        </w:rPr>
        <w:t>The PAGA-inferred trajectories and underlying RNA velocities indicated that</w:t>
      </w:r>
      <w:r w:rsidR="0028688F">
        <w:rPr>
          <w:bCs/>
        </w:rPr>
        <w:t xml:space="preserve"> specific T</w:t>
      </w:r>
      <w:r w:rsidR="0028688F" w:rsidRPr="00B46766">
        <w:rPr>
          <w:bCs/>
          <w:vertAlign w:val="subscript"/>
        </w:rPr>
        <w:t>MEM</w:t>
      </w:r>
      <w:r w:rsidR="0028688F">
        <w:rPr>
          <w:bCs/>
        </w:rPr>
        <w:t xml:space="preserve"> lineages are established </w:t>
      </w:r>
      <w:r w:rsidR="00677442">
        <w:rPr>
          <w:bCs/>
        </w:rPr>
        <w:t xml:space="preserve">from uEMPs </w:t>
      </w:r>
      <w:r w:rsidR="0028688F">
        <w:rPr>
          <w:bCs/>
        </w:rPr>
        <w:t xml:space="preserve">via distinct early trajectories. </w:t>
      </w:r>
      <w:r w:rsidR="006B3BA8">
        <w:rPr>
          <w:bCs/>
        </w:rPr>
        <w:t>However, a dedicated trajectory enriched with T</w:t>
      </w:r>
      <w:r w:rsidR="006B3BA8" w:rsidRPr="00B4643D">
        <w:rPr>
          <w:bCs/>
          <w:vertAlign w:val="subscript"/>
        </w:rPr>
        <w:t>RM</w:t>
      </w:r>
      <w:r w:rsidR="006B3BA8">
        <w:rPr>
          <w:bCs/>
        </w:rPr>
        <w:t xml:space="preserve"> gene expression was not obvious, perhaps because full T</w:t>
      </w:r>
      <w:r w:rsidR="006B3BA8" w:rsidRPr="009C7BDC">
        <w:rPr>
          <w:bCs/>
          <w:vertAlign w:val="subscript"/>
        </w:rPr>
        <w:t>RM</w:t>
      </w:r>
      <w:r w:rsidR="006B3BA8">
        <w:rPr>
          <w:bCs/>
        </w:rPr>
        <w:t xml:space="preserve"> differentiation proceeds after entering non-lymphoid sites. </w:t>
      </w:r>
      <w:r w:rsidR="00677442">
        <w:rPr>
          <w:bCs/>
        </w:rPr>
        <w:t>Both T</w:t>
      </w:r>
      <w:r w:rsidR="00677442" w:rsidRPr="009C272C">
        <w:rPr>
          <w:bCs/>
          <w:vertAlign w:val="subscript"/>
        </w:rPr>
        <w:t>STEM</w:t>
      </w:r>
      <w:r w:rsidR="00677442">
        <w:rPr>
          <w:bCs/>
        </w:rPr>
        <w:t xml:space="preserve"> (cluser P2) and T</w:t>
      </w:r>
      <w:r w:rsidR="00677442" w:rsidRPr="009C272C">
        <w:rPr>
          <w:bCs/>
          <w:vertAlign w:val="subscript"/>
        </w:rPr>
        <w:t>CIRC</w:t>
      </w:r>
      <w:r w:rsidR="00677442">
        <w:rPr>
          <w:bCs/>
        </w:rPr>
        <w:t xml:space="preserve"> (cluster P3) precursor cells were partially enriched with the core T</w:t>
      </w:r>
      <w:r w:rsidR="00677442" w:rsidRPr="008C5779">
        <w:rPr>
          <w:bCs/>
          <w:vertAlign w:val="subscript"/>
        </w:rPr>
        <w:t>RM</w:t>
      </w:r>
      <w:r w:rsidR="00677442">
        <w:rPr>
          <w:bCs/>
        </w:rPr>
        <w:t xml:space="preserve"> gene expression signature, suggesting T</w:t>
      </w:r>
      <w:r w:rsidR="00677442" w:rsidRPr="00881FD7">
        <w:rPr>
          <w:bCs/>
          <w:vertAlign w:val="subscript"/>
        </w:rPr>
        <w:t>RM</w:t>
      </w:r>
      <w:r w:rsidR="00677442">
        <w:rPr>
          <w:bCs/>
        </w:rPr>
        <w:t xml:space="preserve"> cells could originate from these lineages. </w:t>
      </w:r>
      <w:r w:rsidR="006B3BA8">
        <w:rPr>
          <w:bCs/>
        </w:rPr>
        <w:t>C</w:t>
      </w:r>
      <w:r w:rsidR="0028688F">
        <w:rPr>
          <w:bCs/>
        </w:rPr>
        <w:t>ells with</w:t>
      </w:r>
      <w:r w:rsidR="006B3BA8">
        <w:rPr>
          <w:bCs/>
        </w:rPr>
        <w:t xml:space="preserve"> the capacity to seed non-lymphoid sites </w:t>
      </w:r>
      <w:r w:rsidR="00E54D1B">
        <w:rPr>
          <w:bCs/>
        </w:rPr>
        <w:t xml:space="preserve">are most highly enriched within the spleen ~ 5 days after infection with LCMV, </w:t>
      </w:r>
      <w:r w:rsidR="006B3BA8">
        <w:rPr>
          <w:bCs/>
        </w:rPr>
        <w:t>but</w:t>
      </w:r>
      <w:r w:rsidR="0028688F">
        <w:rPr>
          <w:bCs/>
        </w:rPr>
        <w:t xml:space="preserve"> relatively few T</w:t>
      </w:r>
      <w:r w:rsidR="0028688F" w:rsidRPr="00B46766">
        <w:rPr>
          <w:bCs/>
          <w:vertAlign w:val="subscript"/>
        </w:rPr>
        <w:t xml:space="preserve">STEM </w:t>
      </w:r>
      <w:r w:rsidR="0028688F">
        <w:rPr>
          <w:bCs/>
        </w:rPr>
        <w:t>and T</w:t>
      </w:r>
      <w:r w:rsidR="0028688F" w:rsidRPr="00B46766">
        <w:rPr>
          <w:bCs/>
          <w:vertAlign w:val="subscript"/>
        </w:rPr>
        <w:t>CIRC</w:t>
      </w:r>
      <w:r w:rsidR="0028688F">
        <w:rPr>
          <w:bCs/>
        </w:rPr>
        <w:t xml:space="preserve"> precursors were evident at this time, arguing that </w:t>
      </w:r>
      <w:r w:rsidR="00677442">
        <w:rPr>
          <w:bCs/>
        </w:rPr>
        <w:t xml:space="preserve">the </w:t>
      </w:r>
      <w:r w:rsidR="0028688F">
        <w:rPr>
          <w:bCs/>
        </w:rPr>
        <w:t>other effector subsets harbored T</w:t>
      </w:r>
      <w:r w:rsidR="0028688F" w:rsidRPr="00B46766">
        <w:rPr>
          <w:bCs/>
          <w:vertAlign w:val="subscript"/>
        </w:rPr>
        <w:t>RM</w:t>
      </w:r>
      <w:r w:rsidR="0028688F">
        <w:rPr>
          <w:bCs/>
        </w:rPr>
        <w:t xml:space="preserve"> potential</w:t>
      </w:r>
      <w:r>
        <w:rPr>
          <w:bCs/>
        </w:rPr>
        <w:t>.</w:t>
      </w:r>
      <w:r w:rsidR="00677442">
        <w:rPr>
          <w:bCs/>
        </w:rPr>
        <w:t xml:space="preserve"> The TF Runx3 drives </w:t>
      </w:r>
      <w:r w:rsidR="006B3BA8">
        <w:rPr>
          <w:bCs/>
        </w:rPr>
        <w:t xml:space="preserve">the </w:t>
      </w:r>
      <w:r w:rsidR="00677442">
        <w:rPr>
          <w:bCs/>
        </w:rPr>
        <w:t>T</w:t>
      </w:r>
      <w:r w:rsidR="00677442" w:rsidRPr="00B46766">
        <w:rPr>
          <w:bCs/>
          <w:vertAlign w:val="subscript"/>
        </w:rPr>
        <w:t>RM</w:t>
      </w:r>
      <w:r w:rsidR="006B3BA8">
        <w:rPr>
          <w:bCs/>
        </w:rPr>
        <w:t xml:space="preserve"> </w:t>
      </w:r>
      <w:r w:rsidR="00677442">
        <w:rPr>
          <w:bCs/>
        </w:rPr>
        <w:t>transcription</w:t>
      </w:r>
      <w:r w:rsidR="006B3BA8">
        <w:rPr>
          <w:bCs/>
        </w:rPr>
        <w:t>al program</w:t>
      </w:r>
      <w:r w:rsidR="00677442">
        <w:rPr>
          <w:bCs/>
        </w:rPr>
        <w:t xml:space="preserve">, in part by repressing expression of the TF KLF2, which </w:t>
      </w:r>
      <w:r w:rsidR="006B3BA8">
        <w:rPr>
          <w:bCs/>
        </w:rPr>
        <w:t xml:space="preserve">normally </w:t>
      </w:r>
      <w:r w:rsidR="00677442">
        <w:rPr>
          <w:bCs/>
        </w:rPr>
        <w:t>enforces expression of surface receptors that promote homing</w:t>
      </w:r>
      <w:r w:rsidR="006B3BA8">
        <w:rPr>
          <w:bCs/>
        </w:rPr>
        <w:t xml:space="preserve"> and recirculation</w:t>
      </w:r>
      <w:r w:rsidR="00AE646A">
        <w:rPr>
          <w:bCs/>
        </w:rPr>
        <w:t xml:space="preserve"> of T cells </w:t>
      </w:r>
      <w:r w:rsidR="001702EB">
        <w:rPr>
          <w:bCs/>
        </w:rPr>
        <w:t>in</w:t>
      </w:r>
      <w:r w:rsidR="00AE646A">
        <w:rPr>
          <w:bCs/>
        </w:rPr>
        <w:t xml:space="preserve"> lymphoid </w:t>
      </w:r>
      <w:r w:rsidR="001702EB">
        <w:rPr>
          <w:bCs/>
        </w:rPr>
        <w:t>tissue</w:t>
      </w:r>
      <w:r w:rsidR="00677442">
        <w:rPr>
          <w:bCs/>
        </w:rPr>
        <w:t>.</w:t>
      </w:r>
      <w:r w:rsidR="001702EB">
        <w:rPr>
          <w:bCs/>
        </w:rPr>
        <w:t xml:space="preserve"> </w:t>
      </w:r>
      <w:r w:rsidR="00A325A4">
        <w:rPr>
          <w:bCs/>
        </w:rPr>
        <w:t xml:space="preserve">The gene expression signatures promoted by </w:t>
      </w:r>
      <w:r w:rsidR="0025297C">
        <w:rPr>
          <w:bCs/>
        </w:rPr>
        <w:t>Runx3</w:t>
      </w:r>
      <w:r w:rsidR="00A325A4">
        <w:rPr>
          <w:bCs/>
        </w:rPr>
        <w:t xml:space="preserve"> and repressed by KLF2</w:t>
      </w:r>
      <w:r w:rsidR="0025297C">
        <w:rPr>
          <w:bCs/>
        </w:rPr>
        <w:t xml:space="preserve"> were </w:t>
      </w:r>
      <w:r w:rsidR="00A056DC">
        <w:rPr>
          <w:bCs/>
        </w:rPr>
        <w:t xml:space="preserve">positively </w:t>
      </w:r>
      <w:r w:rsidR="0025297C">
        <w:rPr>
          <w:bCs/>
        </w:rPr>
        <w:t>enriched with</w:t>
      </w:r>
      <w:r w:rsidR="007C389E">
        <w:rPr>
          <w:bCs/>
        </w:rPr>
        <w:t xml:space="preserve">in </w:t>
      </w:r>
      <w:r w:rsidR="001B753C">
        <w:rPr>
          <w:bCs/>
        </w:rPr>
        <w:t xml:space="preserve">cEMPs and DP (clusters P1 and P7), </w:t>
      </w:r>
      <w:r w:rsidR="00A056DC">
        <w:rPr>
          <w:bCs/>
        </w:rPr>
        <w:t xml:space="preserve">whereas </w:t>
      </w:r>
      <w:r w:rsidR="00A325A4">
        <w:rPr>
          <w:bCs/>
        </w:rPr>
        <w:t xml:space="preserve">the signatures promoted by </w:t>
      </w:r>
      <w:r w:rsidR="00A056DC">
        <w:rPr>
          <w:bCs/>
        </w:rPr>
        <w:t>KLF2</w:t>
      </w:r>
      <w:r w:rsidR="00A325A4">
        <w:rPr>
          <w:bCs/>
        </w:rPr>
        <w:t xml:space="preserve"> and repressed by Runx3</w:t>
      </w:r>
      <w:r w:rsidR="00A056DC">
        <w:rPr>
          <w:bCs/>
        </w:rPr>
        <w:t xml:space="preserve"> </w:t>
      </w:r>
      <w:r w:rsidR="001B753C">
        <w:rPr>
          <w:bCs/>
        </w:rPr>
        <w:t xml:space="preserve">were </w:t>
      </w:r>
      <w:r w:rsidR="00B301C8">
        <w:rPr>
          <w:bCs/>
        </w:rPr>
        <w:t xml:space="preserve">positively </w:t>
      </w:r>
      <w:r w:rsidR="001B753C">
        <w:rPr>
          <w:bCs/>
        </w:rPr>
        <w:t>enriched within T</w:t>
      </w:r>
      <w:r w:rsidR="001B753C" w:rsidRPr="00B46766">
        <w:rPr>
          <w:bCs/>
          <w:vertAlign w:val="subscript"/>
        </w:rPr>
        <w:t>STEM</w:t>
      </w:r>
      <w:r w:rsidR="001B753C">
        <w:rPr>
          <w:bCs/>
        </w:rPr>
        <w:t>, T</w:t>
      </w:r>
      <w:r w:rsidR="001B753C" w:rsidRPr="00B46766">
        <w:rPr>
          <w:bCs/>
          <w:vertAlign w:val="subscript"/>
        </w:rPr>
        <w:t>CIRC</w:t>
      </w:r>
      <w:r w:rsidR="001B753C">
        <w:rPr>
          <w:bCs/>
        </w:rPr>
        <w:t xml:space="preserve"> and TE cells (clusters P2, P3 and P4)</w:t>
      </w:r>
      <w:r w:rsidR="00907DFC">
        <w:rPr>
          <w:bCs/>
        </w:rPr>
        <w:t xml:space="preserve">, which both suggested that cells in P1 and P7, which were prolific on day 5 p.i., expressed mature gene expression signatures that </w:t>
      </w:r>
      <w:r w:rsidR="006B6292">
        <w:rPr>
          <w:bCs/>
        </w:rPr>
        <w:t xml:space="preserve">were likely to be inducing the TRM program. </w:t>
      </w:r>
      <w:r w:rsidR="00445F52">
        <w:rPr>
          <w:bCs/>
        </w:rPr>
        <w:t xml:space="preserve">To determine this directly, we computed differential RNA velocities between all clusters and determined the ernichement of the diffferntial velocities with the cell type specific gene expression sigantures, which revealed that </w:t>
      </w:r>
      <w:r w:rsidR="008B60CD">
        <w:rPr>
          <w:bCs/>
        </w:rPr>
        <w:t xml:space="preserve">RNA velocities in </w:t>
      </w:r>
      <w:r w:rsidR="00445F52">
        <w:rPr>
          <w:bCs/>
        </w:rPr>
        <w:t>P1 cells were strongly polarized toward</w:t>
      </w:r>
      <w:r w:rsidR="008B60CD">
        <w:rPr>
          <w:bCs/>
        </w:rPr>
        <w:t xml:space="preserve"> the TRM gene expression program. </w:t>
      </w:r>
      <w:r w:rsidR="00445F52">
        <w:rPr>
          <w:bCs/>
        </w:rPr>
        <w:t xml:space="preserve"> </w:t>
      </w:r>
    </w:p>
    <w:p w14:paraId="2448DF0B" w14:textId="50033A4F" w:rsidR="00322252" w:rsidRDefault="003F0A07" w:rsidP="008C1DBE">
      <w:pPr>
        <w:pStyle w:val="Paragraph"/>
        <w:rPr>
          <w:bCs/>
        </w:rPr>
      </w:pPr>
      <w:r>
        <w:rPr>
          <w:bCs/>
        </w:rPr>
        <w:t>extracted from cells isolated from non-lymphoid tissues. Although TRM differentiation is thought occur in situ, some TRM are localized and secondary lymphoid organs, or cells that activate a significant portion of the core TRM program prior to departing the spleen. Thus, these cells could  The differential origin of effector cells that give rise to TCIRC and TRM</w:t>
      </w:r>
      <w:r w:rsidR="0033735E">
        <w:rPr>
          <w:bCs/>
        </w:rPr>
        <w:t xml:space="preserve">  </w:t>
      </w:r>
    </w:p>
    <w:p w14:paraId="7394F532" w14:textId="049CA7FA" w:rsidR="00290304" w:rsidRDefault="0028787A" w:rsidP="008C1DBE">
      <w:pPr>
        <w:pStyle w:val="Paragraph"/>
        <w:rPr>
          <w:bCs/>
        </w:rPr>
      </w:pPr>
      <w:r>
        <w:rPr>
          <w:bCs/>
        </w:rPr>
        <w:t>T</w:t>
      </w:r>
      <w:r w:rsidR="008C1DBE">
        <w:rPr>
          <w:bCs/>
        </w:rPr>
        <w:t xml:space="preserve">he </w:t>
      </w:r>
      <w:r w:rsidR="00022DEE">
        <w:rPr>
          <w:bCs/>
        </w:rPr>
        <w:t>developmental process</w:t>
      </w:r>
      <w:r w:rsidR="008C1DBE">
        <w:rPr>
          <w:bCs/>
        </w:rPr>
        <w:t xml:space="preserve"> </w:t>
      </w:r>
      <w:r w:rsidR="00583375">
        <w:rPr>
          <w:bCs/>
        </w:rPr>
        <w:t>by which</w:t>
      </w:r>
      <w:r w:rsidR="008C1DBE">
        <w:rPr>
          <w:bCs/>
        </w:rPr>
        <w:t xml:space="preserve"> T</w:t>
      </w:r>
      <w:r w:rsidR="008C1DBE" w:rsidRPr="00E7721A">
        <w:rPr>
          <w:bCs/>
          <w:vertAlign w:val="subscript"/>
        </w:rPr>
        <w:t>CIRC</w:t>
      </w:r>
      <w:r w:rsidR="008C1DBE">
        <w:rPr>
          <w:bCs/>
        </w:rPr>
        <w:t xml:space="preserve"> cell</w:t>
      </w:r>
      <w:r w:rsidR="00583375">
        <w:rPr>
          <w:bCs/>
        </w:rPr>
        <w:t>s</w:t>
      </w:r>
      <w:r w:rsidR="00022DEE">
        <w:rPr>
          <w:bCs/>
        </w:rPr>
        <w:t xml:space="preserve"> </w:t>
      </w:r>
      <w:r w:rsidR="00583375">
        <w:rPr>
          <w:bCs/>
        </w:rPr>
        <w:t>emerge from the large burst of responding T</w:t>
      </w:r>
      <w:r w:rsidR="00583375" w:rsidRPr="00E7721A">
        <w:rPr>
          <w:bCs/>
          <w:vertAlign w:val="subscript"/>
        </w:rPr>
        <w:t>EFF</w:t>
      </w:r>
      <w:r w:rsidR="00583375">
        <w:rPr>
          <w:bCs/>
        </w:rPr>
        <w:t xml:space="preserve"> cells</w:t>
      </w:r>
      <w:r w:rsidR="008C1DBE">
        <w:rPr>
          <w:bCs/>
        </w:rPr>
        <w:t xml:space="preserve"> following acute viral infections</w:t>
      </w:r>
      <w:r w:rsidR="00737C1A">
        <w:rPr>
          <w:bCs/>
        </w:rPr>
        <w:t xml:space="preserve"> </w:t>
      </w:r>
      <w:r w:rsidR="00876712">
        <w:rPr>
          <w:bCs/>
        </w:rPr>
        <w:t>is still unresolved</w:t>
      </w:r>
      <w:r w:rsidR="00583375">
        <w:rPr>
          <w:bCs/>
        </w:rPr>
        <w:t xml:space="preserve">. </w:t>
      </w:r>
      <w:r w:rsidR="0032220F">
        <w:rPr>
          <w:bCs/>
        </w:rPr>
        <w:t xml:space="preserve">Trajectory T4 </w:t>
      </w:r>
      <w:r w:rsidR="008F3D79">
        <w:rPr>
          <w:bCs/>
        </w:rPr>
        <w:t xml:space="preserve">unequivocally </w:t>
      </w:r>
      <w:r w:rsidR="0032220F">
        <w:rPr>
          <w:bCs/>
        </w:rPr>
        <w:t>demonstrate</w:t>
      </w:r>
      <w:r w:rsidR="008F3D79">
        <w:rPr>
          <w:bCs/>
        </w:rPr>
        <w:t>d</w:t>
      </w:r>
      <w:r w:rsidR="0032220F">
        <w:rPr>
          <w:bCs/>
        </w:rPr>
        <w:t xml:space="preserve"> that activated naïve cells </w:t>
      </w:r>
      <w:r w:rsidR="002112CB">
        <w:rPr>
          <w:bCs/>
        </w:rPr>
        <w:t>differentiate</w:t>
      </w:r>
      <w:r w:rsidR="0032220F">
        <w:rPr>
          <w:bCs/>
        </w:rPr>
        <w:t xml:space="preserve"> </w:t>
      </w:r>
      <w:r w:rsidR="00583375">
        <w:rPr>
          <w:bCs/>
        </w:rPr>
        <w:t xml:space="preserve">into </w:t>
      </w:r>
      <w:r w:rsidR="008F3D79">
        <w:rPr>
          <w:bCs/>
        </w:rPr>
        <w:t>T</w:t>
      </w:r>
      <w:r w:rsidR="008F3D79" w:rsidRPr="00E7721A">
        <w:rPr>
          <w:bCs/>
          <w:vertAlign w:val="subscript"/>
        </w:rPr>
        <w:t>MEM</w:t>
      </w:r>
      <w:r w:rsidR="008F3D79">
        <w:rPr>
          <w:bCs/>
        </w:rPr>
        <w:t xml:space="preserve"> cells (enriched with both </w:t>
      </w:r>
      <w:r w:rsidR="00583375">
        <w:rPr>
          <w:bCs/>
        </w:rPr>
        <w:t>T</w:t>
      </w:r>
      <w:r w:rsidR="00583375" w:rsidRPr="00541EE0">
        <w:rPr>
          <w:bCs/>
          <w:vertAlign w:val="subscript"/>
        </w:rPr>
        <w:t>CIRC</w:t>
      </w:r>
      <w:r w:rsidR="00583375">
        <w:rPr>
          <w:bCs/>
        </w:rPr>
        <w:t xml:space="preserve"> and T</w:t>
      </w:r>
      <w:r w:rsidR="00583375" w:rsidRPr="00541EE0">
        <w:rPr>
          <w:bCs/>
          <w:vertAlign w:val="subscript"/>
        </w:rPr>
        <w:t>RM</w:t>
      </w:r>
      <w:r w:rsidR="00583375">
        <w:rPr>
          <w:bCs/>
        </w:rPr>
        <w:t xml:space="preserve"> gene signatures </w:t>
      </w:r>
      <w:r w:rsidR="008537A2">
        <w:rPr>
          <w:bCs/>
        </w:rPr>
        <w:t xml:space="preserve">in cluster </w:t>
      </w:r>
      <w:r w:rsidR="00583375">
        <w:rPr>
          <w:bCs/>
        </w:rPr>
        <w:t>P3</w:t>
      </w:r>
      <w:r w:rsidR="008F3D79">
        <w:rPr>
          <w:bCs/>
        </w:rPr>
        <w:t>), and then terminally differentiate into TE cells in cluster P4, which wa</w:t>
      </w:r>
      <w:r w:rsidR="00E24C47">
        <w:rPr>
          <w:bCs/>
        </w:rPr>
        <w:t xml:space="preserve">s a terminal node in the analysis. </w:t>
      </w:r>
      <w:r w:rsidR="00181EE3">
        <w:rPr>
          <w:bCs/>
        </w:rPr>
        <w:t>Enhanced expression</w:t>
      </w:r>
      <w:r w:rsidR="007A2E3D">
        <w:rPr>
          <w:bCs/>
        </w:rPr>
        <w:t xml:space="preserve"> of multiple definitive TE markers (e.g., </w:t>
      </w:r>
      <w:r w:rsidR="007A2E3D">
        <w:rPr>
          <w:bCs/>
          <w:i/>
          <w:iCs/>
        </w:rPr>
        <w:t>Tbx21</w:t>
      </w:r>
      <w:r w:rsidR="007A2E3D">
        <w:rPr>
          <w:bCs/>
        </w:rPr>
        <w:t xml:space="preserve">, </w:t>
      </w:r>
      <w:r w:rsidR="007A2E3D">
        <w:rPr>
          <w:bCs/>
          <w:i/>
          <w:iCs/>
        </w:rPr>
        <w:t>Klrg1</w:t>
      </w:r>
      <w:r w:rsidR="007A2E3D">
        <w:rPr>
          <w:bCs/>
        </w:rPr>
        <w:t xml:space="preserve">, </w:t>
      </w:r>
      <w:r w:rsidR="007A2E3D">
        <w:rPr>
          <w:bCs/>
          <w:i/>
          <w:iCs/>
        </w:rPr>
        <w:t>Zeb2</w:t>
      </w:r>
      <w:r w:rsidR="007A2E3D">
        <w:rPr>
          <w:bCs/>
        </w:rPr>
        <w:t xml:space="preserve">, </w:t>
      </w:r>
      <w:r w:rsidR="007A2E3D">
        <w:rPr>
          <w:bCs/>
          <w:i/>
          <w:iCs/>
        </w:rPr>
        <w:t>Cx3cr1</w:t>
      </w:r>
      <w:r w:rsidR="007A2E3D">
        <w:rPr>
          <w:bCs/>
        </w:rPr>
        <w:t xml:space="preserve">) </w:t>
      </w:r>
      <w:r w:rsidR="008F3D79">
        <w:rPr>
          <w:bCs/>
        </w:rPr>
        <w:t>in cluster P4</w:t>
      </w:r>
      <w:r w:rsidR="00E611CD">
        <w:rPr>
          <w:bCs/>
        </w:rPr>
        <w:t xml:space="preserve"> relative to P3 </w:t>
      </w:r>
      <w:r w:rsidR="008F3D79">
        <w:rPr>
          <w:bCs/>
        </w:rPr>
        <w:t>confim</w:t>
      </w:r>
      <w:r w:rsidR="00E611CD">
        <w:rPr>
          <w:bCs/>
        </w:rPr>
        <w:t>ed</w:t>
      </w:r>
      <w:r w:rsidR="007A2E3D">
        <w:rPr>
          <w:bCs/>
        </w:rPr>
        <w:t xml:space="preserve"> this transition.</w:t>
      </w:r>
      <w:r w:rsidR="00E611CD">
        <w:rPr>
          <w:bCs/>
        </w:rPr>
        <w:t xml:space="preserve"> </w:t>
      </w:r>
      <w:r w:rsidR="0053276D">
        <w:rPr>
          <w:bCs/>
        </w:rPr>
        <w:t xml:space="preserve">The real time-series confirmed the pseudotime estimation because </w:t>
      </w:r>
      <w:r w:rsidR="00E611CD">
        <w:rPr>
          <w:bCs/>
        </w:rPr>
        <w:t>c</w:t>
      </w:r>
      <w:r w:rsidR="00FD5FE9">
        <w:rPr>
          <w:bCs/>
        </w:rPr>
        <w:t>ells in P3</w:t>
      </w:r>
      <w:r w:rsidR="00DF4E6E">
        <w:rPr>
          <w:bCs/>
        </w:rPr>
        <w:t xml:space="preserve"> were identified on day 5 p.i., whereas </w:t>
      </w:r>
      <w:r w:rsidR="00AA191B">
        <w:rPr>
          <w:bCs/>
        </w:rPr>
        <w:t>those in</w:t>
      </w:r>
      <w:r w:rsidR="00DF4E6E">
        <w:rPr>
          <w:bCs/>
        </w:rPr>
        <w:t xml:space="preserve"> </w:t>
      </w:r>
      <w:r w:rsidR="00FD5FE9">
        <w:rPr>
          <w:bCs/>
        </w:rPr>
        <w:t xml:space="preserve">P4 </w:t>
      </w:r>
      <w:r w:rsidR="00DF4E6E">
        <w:rPr>
          <w:bCs/>
        </w:rPr>
        <w:t xml:space="preserve">had not formed at this time. </w:t>
      </w:r>
      <w:r w:rsidR="00435C4E">
        <w:rPr>
          <w:bCs/>
        </w:rPr>
        <w:t>Thus,</w:t>
      </w:r>
      <w:r w:rsidR="00583375">
        <w:rPr>
          <w:bCs/>
        </w:rPr>
        <w:t xml:space="preserve"> </w:t>
      </w:r>
      <w:r w:rsidR="00346FF0">
        <w:rPr>
          <w:bCs/>
        </w:rPr>
        <w:t>T</w:t>
      </w:r>
      <w:r w:rsidR="00346FF0">
        <w:rPr>
          <w:bCs/>
          <w:vertAlign w:val="subscript"/>
        </w:rPr>
        <w:t>MEM</w:t>
      </w:r>
      <w:r w:rsidR="00346FF0">
        <w:rPr>
          <w:bCs/>
        </w:rPr>
        <w:t xml:space="preserve">-like cells </w:t>
      </w:r>
      <w:r w:rsidR="007A2E3D">
        <w:rPr>
          <w:bCs/>
        </w:rPr>
        <w:t xml:space="preserve">are the precursors of </w:t>
      </w:r>
      <w:r w:rsidR="00346FF0">
        <w:rPr>
          <w:bCs/>
        </w:rPr>
        <w:t>TE cells</w:t>
      </w:r>
      <w:r w:rsidR="00DF45D3">
        <w:rPr>
          <w:bCs/>
        </w:rPr>
        <w:t xml:space="preserve">, as </w:t>
      </w:r>
      <w:r w:rsidR="00322252">
        <w:rPr>
          <w:bCs/>
        </w:rPr>
        <w:t xml:space="preserve">suggested </w:t>
      </w:r>
      <w:r w:rsidR="00DF45D3">
        <w:rPr>
          <w:bCs/>
        </w:rPr>
        <w:t>by lineage-tracing</w:t>
      </w:r>
      <w:r w:rsidR="00E611CD">
        <w:rPr>
          <w:bCs/>
        </w:rPr>
        <w:t xml:space="preserve"> studies</w:t>
      </w:r>
      <w:r w:rsidR="00DF45D3">
        <w:rPr>
          <w:bCs/>
        </w:rPr>
        <w:t xml:space="preserve"> [REF]</w:t>
      </w:r>
      <w:r w:rsidR="00346FF0">
        <w:rPr>
          <w:bCs/>
        </w:rPr>
        <w:t xml:space="preserve">. </w:t>
      </w:r>
      <w:r w:rsidR="00E24C47">
        <w:rPr>
          <w:bCs/>
        </w:rPr>
        <w:t xml:space="preserve">However, </w:t>
      </w:r>
      <w:r w:rsidR="00181EE3">
        <w:rPr>
          <w:bCs/>
        </w:rPr>
        <w:t xml:space="preserve">the </w:t>
      </w:r>
      <w:r w:rsidR="008F3D79">
        <w:rPr>
          <w:bCs/>
        </w:rPr>
        <w:t xml:space="preserve">close </w:t>
      </w:r>
      <w:r w:rsidR="00181EE3">
        <w:rPr>
          <w:bCs/>
        </w:rPr>
        <w:t>connection between clusters P3 and</w:t>
      </w:r>
      <w:r w:rsidR="00290304">
        <w:rPr>
          <w:bCs/>
        </w:rPr>
        <w:t xml:space="preserve"> P4</w:t>
      </w:r>
      <w:r w:rsidR="00181EE3">
        <w:rPr>
          <w:bCs/>
        </w:rPr>
        <w:t>, and the fact that P4 cells</w:t>
      </w:r>
      <w:r w:rsidR="00290304">
        <w:rPr>
          <w:bCs/>
        </w:rPr>
        <w:t xml:space="preserve"> were </w:t>
      </w:r>
      <w:r w:rsidR="007A2E3D">
        <w:rPr>
          <w:bCs/>
        </w:rPr>
        <w:t>enri</w:t>
      </w:r>
      <w:r w:rsidR="002112CB">
        <w:rPr>
          <w:bCs/>
        </w:rPr>
        <w:t>n</w:t>
      </w:r>
      <w:r w:rsidR="00181EE3">
        <w:rPr>
          <w:bCs/>
        </w:rPr>
        <w:t>ch</w:t>
      </w:r>
      <w:r w:rsidR="007A2E3D">
        <w:rPr>
          <w:bCs/>
        </w:rPr>
        <w:t>e</w:t>
      </w:r>
      <w:r w:rsidR="00290304">
        <w:rPr>
          <w:bCs/>
        </w:rPr>
        <w:t>d with</w:t>
      </w:r>
      <w:r w:rsidR="007A2E3D">
        <w:rPr>
          <w:bCs/>
        </w:rPr>
        <w:t xml:space="preserve"> both </w:t>
      </w:r>
      <w:r w:rsidR="0032220F">
        <w:rPr>
          <w:bCs/>
        </w:rPr>
        <w:t xml:space="preserve">TE </w:t>
      </w:r>
      <w:r w:rsidR="007A2E3D">
        <w:rPr>
          <w:bCs/>
        </w:rPr>
        <w:t>and</w:t>
      </w:r>
      <w:r w:rsidR="0032220F">
        <w:rPr>
          <w:bCs/>
        </w:rPr>
        <w:t xml:space="preserve"> T</w:t>
      </w:r>
      <w:r w:rsidR="0032220F" w:rsidRPr="00541EE0">
        <w:rPr>
          <w:bCs/>
          <w:vertAlign w:val="subscript"/>
        </w:rPr>
        <w:t>CIRC</w:t>
      </w:r>
      <w:r w:rsidR="0032220F">
        <w:rPr>
          <w:bCs/>
        </w:rPr>
        <w:t xml:space="preserve"> </w:t>
      </w:r>
      <w:r w:rsidR="007A2E3D">
        <w:rPr>
          <w:bCs/>
        </w:rPr>
        <w:t>signatures</w:t>
      </w:r>
      <w:r w:rsidR="008F3D79">
        <w:rPr>
          <w:bCs/>
        </w:rPr>
        <w:t xml:space="preserve">, both </w:t>
      </w:r>
      <w:r w:rsidR="00290304">
        <w:rPr>
          <w:bCs/>
        </w:rPr>
        <w:t>indicat</w:t>
      </w:r>
      <w:r w:rsidR="00181EE3">
        <w:rPr>
          <w:bCs/>
        </w:rPr>
        <w:t>e</w:t>
      </w:r>
      <w:r w:rsidR="00290304">
        <w:rPr>
          <w:bCs/>
        </w:rPr>
        <w:t xml:space="preserve"> </w:t>
      </w:r>
      <w:r w:rsidR="00181EE3">
        <w:rPr>
          <w:bCs/>
        </w:rPr>
        <w:t>that</w:t>
      </w:r>
      <w:r w:rsidR="00346FF0">
        <w:rPr>
          <w:bCs/>
        </w:rPr>
        <w:t xml:space="preserve"> </w:t>
      </w:r>
      <w:r w:rsidR="00C350ED">
        <w:rPr>
          <w:bCs/>
        </w:rPr>
        <w:t xml:space="preserve">P4 cells </w:t>
      </w:r>
      <w:r w:rsidR="00346FF0">
        <w:rPr>
          <w:bCs/>
        </w:rPr>
        <w:t xml:space="preserve">retain the </w:t>
      </w:r>
      <w:r w:rsidR="007A2E3D">
        <w:rPr>
          <w:bCs/>
        </w:rPr>
        <w:t>potential</w:t>
      </w:r>
      <w:r w:rsidR="00346FF0">
        <w:rPr>
          <w:bCs/>
        </w:rPr>
        <w:t xml:space="preserve"> for </w:t>
      </w:r>
      <w:r w:rsidR="00AA191B">
        <w:rPr>
          <w:bCs/>
        </w:rPr>
        <w:t>T</w:t>
      </w:r>
      <w:r w:rsidR="00AA191B" w:rsidRPr="00E7721A">
        <w:rPr>
          <w:bCs/>
          <w:vertAlign w:val="subscript"/>
        </w:rPr>
        <w:t>CIRC</w:t>
      </w:r>
      <w:r w:rsidR="00346FF0">
        <w:rPr>
          <w:bCs/>
        </w:rPr>
        <w:t xml:space="preserve"> </w:t>
      </w:r>
      <w:r w:rsidR="00AA191B">
        <w:rPr>
          <w:bCs/>
        </w:rPr>
        <w:t xml:space="preserve">memory </w:t>
      </w:r>
      <w:r w:rsidR="00346FF0">
        <w:rPr>
          <w:bCs/>
        </w:rPr>
        <w:t xml:space="preserve">formation, </w:t>
      </w:r>
      <w:r w:rsidR="0082094D">
        <w:rPr>
          <w:bCs/>
        </w:rPr>
        <w:t>consistent with</w:t>
      </w:r>
      <w:r w:rsidR="00346FF0">
        <w:rPr>
          <w:bCs/>
        </w:rPr>
        <w:t xml:space="preserve"> some effector cells </w:t>
      </w:r>
      <w:r w:rsidR="00290304">
        <w:rPr>
          <w:bCs/>
        </w:rPr>
        <w:t>from</w:t>
      </w:r>
      <w:r w:rsidR="007A2E3D">
        <w:rPr>
          <w:bCs/>
        </w:rPr>
        <w:t xml:space="preserve"> day 8 p.i. </w:t>
      </w:r>
      <w:r w:rsidR="00346FF0">
        <w:rPr>
          <w:bCs/>
        </w:rPr>
        <w:t>revert</w:t>
      </w:r>
      <w:r w:rsidR="00290304">
        <w:rPr>
          <w:bCs/>
        </w:rPr>
        <w:t>ing</w:t>
      </w:r>
      <w:r w:rsidR="00346FF0">
        <w:rPr>
          <w:bCs/>
        </w:rPr>
        <w:t xml:space="preserve"> to a T</w:t>
      </w:r>
      <w:r w:rsidR="009C7C66">
        <w:rPr>
          <w:bCs/>
          <w:vertAlign w:val="subscript"/>
        </w:rPr>
        <w:t>CM</w:t>
      </w:r>
      <w:r w:rsidR="00346FF0">
        <w:rPr>
          <w:bCs/>
        </w:rPr>
        <w:t xml:space="preserve"> phenotype</w:t>
      </w:r>
      <w:r w:rsidR="00DF45D3">
        <w:rPr>
          <w:bCs/>
        </w:rPr>
        <w:t xml:space="preserve"> [REF]</w:t>
      </w:r>
      <w:r w:rsidR="0032220F">
        <w:rPr>
          <w:bCs/>
        </w:rPr>
        <w:t xml:space="preserve">. </w:t>
      </w:r>
    </w:p>
    <w:p w14:paraId="218B606D" w14:textId="7AFEFF2D" w:rsidR="0043582D" w:rsidRDefault="0043582D" w:rsidP="008C1DBE">
      <w:pPr>
        <w:pStyle w:val="Paragraph"/>
        <w:rPr>
          <w:bCs/>
        </w:rPr>
      </w:pPr>
    </w:p>
    <w:p w14:paraId="2390496D" w14:textId="2EDAECA9" w:rsidR="0043582D" w:rsidRPr="00E7721A" w:rsidRDefault="0043582D" w:rsidP="00E7721A">
      <w:pPr>
        <w:pStyle w:val="Paragraph"/>
        <w:ind w:firstLine="0"/>
        <w:rPr>
          <w:b/>
        </w:rPr>
      </w:pPr>
      <w:r>
        <w:rPr>
          <w:b/>
        </w:rPr>
        <w:t>Transcriptional programs that establish T</w:t>
      </w:r>
      <w:r w:rsidRPr="00A35AF2">
        <w:rPr>
          <w:b/>
          <w:vertAlign w:val="subscript"/>
        </w:rPr>
        <w:t>STEM</w:t>
      </w:r>
      <w:r>
        <w:rPr>
          <w:b/>
        </w:rPr>
        <w:t xml:space="preserve"> and T</w:t>
      </w:r>
      <w:r w:rsidRPr="00A35AF2">
        <w:rPr>
          <w:b/>
          <w:vertAlign w:val="subscript"/>
        </w:rPr>
        <w:t>EX</w:t>
      </w:r>
      <w:r>
        <w:rPr>
          <w:b/>
        </w:rPr>
        <w:t xml:space="preserve"> cell subsets during chronic viral infection</w:t>
      </w:r>
    </w:p>
    <w:p w14:paraId="5C02D4C6" w14:textId="1FCC2449" w:rsidR="00587F54" w:rsidRDefault="00E611CD" w:rsidP="00FC5C14">
      <w:pPr>
        <w:pStyle w:val="Paragraph"/>
        <w:rPr>
          <w:bCs/>
        </w:rPr>
      </w:pPr>
      <w:r>
        <w:rPr>
          <w:bCs/>
        </w:rPr>
        <w:lastRenderedPageBreak/>
        <w:t>The development of T</w:t>
      </w:r>
      <w:r w:rsidRPr="00E7721A">
        <w:rPr>
          <w:bCs/>
          <w:vertAlign w:val="subscript"/>
        </w:rPr>
        <w:t>EX</w:t>
      </w:r>
      <w:r>
        <w:rPr>
          <w:bCs/>
        </w:rPr>
        <w:t xml:space="preserve"> cells during LCMV</w:t>
      </w:r>
      <w:r w:rsidRPr="00E7721A">
        <w:rPr>
          <w:bCs/>
          <w:vertAlign w:val="subscript"/>
        </w:rPr>
        <w:t>Cl13</w:t>
      </w:r>
      <w:r>
        <w:rPr>
          <w:bCs/>
        </w:rPr>
        <w:t xml:space="preserve"> infection is attributed to chronic antigen stimulation [REF]. However, </w:t>
      </w:r>
      <w:r w:rsidR="0053276D">
        <w:rPr>
          <w:bCs/>
        </w:rPr>
        <w:t xml:space="preserve">very early </w:t>
      </w:r>
      <w:r w:rsidR="000D7C92">
        <w:rPr>
          <w:bCs/>
        </w:rPr>
        <w:t xml:space="preserve">gene expression alterations </w:t>
      </w:r>
      <w:r w:rsidR="0053276D">
        <w:rPr>
          <w:bCs/>
        </w:rPr>
        <w:t>correlated with initiation of</w:t>
      </w:r>
      <w:r w:rsidR="000868CA">
        <w:rPr>
          <w:bCs/>
        </w:rPr>
        <w:t xml:space="preserve"> </w:t>
      </w:r>
      <w:r w:rsidR="000375D1">
        <w:rPr>
          <w:bCs/>
        </w:rPr>
        <w:t>T</w:t>
      </w:r>
      <w:r w:rsidR="000375D1" w:rsidRPr="00E7721A">
        <w:rPr>
          <w:bCs/>
          <w:vertAlign w:val="subscript"/>
        </w:rPr>
        <w:t>EX</w:t>
      </w:r>
      <w:r w:rsidR="000375D1">
        <w:rPr>
          <w:bCs/>
        </w:rPr>
        <w:t xml:space="preserve"> cell </w:t>
      </w:r>
      <w:r w:rsidR="00B267E7">
        <w:rPr>
          <w:bCs/>
        </w:rPr>
        <w:t xml:space="preserve">development </w:t>
      </w:r>
      <w:r w:rsidR="000375D1">
        <w:rPr>
          <w:bCs/>
        </w:rPr>
        <w:t xml:space="preserve">and </w:t>
      </w:r>
      <w:r w:rsidR="00B267E7">
        <w:rPr>
          <w:bCs/>
        </w:rPr>
        <w:t>defective</w:t>
      </w:r>
      <w:r w:rsidR="000375D1">
        <w:rPr>
          <w:bCs/>
        </w:rPr>
        <w:t xml:space="preserve"> </w:t>
      </w:r>
      <w:r w:rsidR="0053276D">
        <w:rPr>
          <w:bCs/>
        </w:rPr>
        <w:t>formation of</w:t>
      </w:r>
      <w:r w:rsidR="00623436">
        <w:rPr>
          <w:bCs/>
        </w:rPr>
        <w:t xml:space="preserve"> </w:t>
      </w:r>
      <w:r w:rsidR="000375D1">
        <w:rPr>
          <w:bCs/>
        </w:rPr>
        <w:t>protective T</w:t>
      </w:r>
      <w:r w:rsidR="000375D1" w:rsidRPr="00E7721A">
        <w:rPr>
          <w:bCs/>
          <w:vertAlign w:val="subscript"/>
        </w:rPr>
        <w:t>MEM</w:t>
      </w:r>
      <w:r w:rsidR="000375D1">
        <w:rPr>
          <w:bCs/>
        </w:rPr>
        <w:t xml:space="preserve"> cell </w:t>
      </w:r>
      <w:r w:rsidR="0053276D">
        <w:rPr>
          <w:bCs/>
        </w:rPr>
        <w:t>lineages</w:t>
      </w:r>
      <w:r w:rsidR="000868CA">
        <w:rPr>
          <w:bCs/>
        </w:rPr>
        <w:t xml:space="preserve"> in mice responding to LCMV</w:t>
      </w:r>
      <w:r w:rsidR="000868CA" w:rsidRPr="00A35AF2">
        <w:rPr>
          <w:bCs/>
          <w:vertAlign w:val="subscript"/>
        </w:rPr>
        <w:t>Cl13</w:t>
      </w:r>
      <w:r w:rsidR="000375D1">
        <w:rPr>
          <w:bCs/>
        </w:rPr>
        <w:t xml:space="preserve">. </w:t>
      </w:r>
      <w:r w:rsidR="00EE447C">
        <w:rPr>
          <w:bCs/>
        </w:rPr>
        <w:t>LCMV</w:t>
      </w:r>
      <w:r w:rsidR="00EE447C" w:rsidRPr="00F5428A">
        <w:rPr>
          <w:bCs/>
          <w:vertAlign w:val="subscript"/>
        </w:rPr>
        <w:t>Cl13</w:t>
      </w:r>
      <w:r w:rsidR="00EE447C">
        <w:rPr>
          <w:bCs/>
        </w:rPr>
        <w:t>-infected mice were severely depleted of cEMPs and completely lacked cells in P3 on day 5 p.i., implying that very early events after LCMV</w:t>
      </w:r>
      <w:r w:rsidR="00EE447C" w:rsidRPr="001E75FB">
        <w:rPr>
          <w:bCs/>
          <w:vertAlign w:val="subscript"/>
        </w:rPr>
        <w:t>Cl13</w:t>
      </w:r>
      <w:r w:rsidR="00EE447C">
        <w:rPr>
          <w:bCs/>
          <w:vertAlign w:val="subscript"/>
        </w:rPr>
        <w:t xml:space="preserve"> </w:t>
      </w:r>
      <w:r w:rsidR="00EE447C">
        <w:rPr>
          <w:bCs/>
        </w:rPr>
        <w:t>infection prevent</w:t>
      </w:r>
      <w:r w:rsidR="00B267E7">
        <w:rPr>
          <w:bCs/>
        </w:rPr>
        <w:t>ed</w:t>
      </w:r>
      <w:r w:rsidR="00EE447C">
        <w:rPr>
          <w:bCs/>
        </w:rPr>
        <w:t xml:space="preserve"> </w:t>
      </w:r>
      <w:r w:rsidR="000868CA">
        <w:rPr>
          <w:bCs/>
        </w:rPr>
        <w:t>T</w:t>
      </w:r>
      <w:r w:rsidR="000868CA" w:rsidRPr="00E7721A">
        <w:rPr>
          <w:bCs/>
          <w:vertAlign w:val="subscript"/>
        </w:rPr>
        <w:t>MEM</w:t>
      </w:r>
      <w:r w:rsidR="000868CA">
        <w:rPr>
          <w:bCs/>
        </w:rPr>
        <w:t xml:space="preserve"> cell formation via the</w:t>
      </w:r>
      <w:r w:rsidR="00EE447C">
        <w:rPr>
          <w:bCs/>
        </w:rPr>
        <w:t xml:space="preserve"> T4 trajectory (</w:t>
      </w:r>
      <w:r w:rsidR="00EE447C" w:rsidRPr="00F5428A">
        <w:rPr>
          <w:b/>
        </w:rPr>
        <w:t>Fig. 1</w:t>
      </w:r>
      <w:r w:rsidR="00EE447C">
        <w:rPr>
          <w:b/>
        </w:rPr>
        <w:t>A-</w:t>
      </w:r>
      <w:r w:rsidR="00EE447C" w:rsidRPr="00F5428A">
        <w:rPr>
          <w:b/>
        </w:rPr>
        <w:t>C</w:t>
      </w:r>
      <w:r w:rsidR="00EE447C">
        <w:rPr>
          <w:bCs/>
        </w:rPr>
        <w:t xml:space="preserve">). </w:t>
      </w:r>
      <w:r w:rsidR="00171245">
        <w:rPr>
          <w:bCs/>
        </w:rPr>
        <w:t>Instead, cells from LCMV</w:t>
      </w:r>
      <w:r w:rsidR="00171245" w:rsidRPr="00E7721A">
        <w:rPr>
          <w:bCs/>
          <w:vertAlign w:val="subscript"/>
        </w:rPr>
        <w:t>Cl13</w:t>
      </w:r>
      <w:r w:rsidR="00171245">
        <w:rPr>
          <w:bCs/>
        </w:rPr>
        <w:t>-infected mice dominated Trajectory 2 (T</w:t>
      </w:r>
      <w:r w:rsidR="00171245" w:rsidRPr="00E7721A">
        <w:rPr>
          <w:bCs/>
          <w:vertAlign w:val="subscript"/>
        </w:rPr>
        <w:t>STEM</w:t>
      </w:r>
      <w:r w:rsidR="00171245">
        <w:rPr>
          <w:bCs/>
        </w:rPr>
        <w:t>-like)</w:t>
      </w:r>
      <w:r w:rsidR="002A3C6A">
        <w:rPr>
          <w:bCs/>
        </w:rPr>
        <w:t xml:space="preserve"> and branches of </w:t>
      </w:r>
      <w:r w:rsidR="00171245">
        <w:rPr>
          <w:bCs/>
        </w:rPr>
        <w:t xml:space="preserve">Trajectory 3 </w:t>
      </w:r>
      <w:r w:rsidR="002A3C6A">
        <w:rPr>
          <w:bCs/>
        </w:rPr>
        <w:t>leading to</w:t>
      </w:r>
      <w:r w:rsidR="00171245">
        <w:rPr>
          <w:bCs/>
        </w:rPr>
        <w:t xml:space="preserve"> T</w:t>
      </w:r>
      <w:r w:rsidR="00171245" w:rsidRPr="00E7721A">
        <w:rPr>
          <w:bCs/>
          <w:vertAlign w:val="subscript"/>
        </w:rPr>
        <w:t>EX</w:t>
      </w:r>
      <w:r w:rsidR="00171245">
        <w:rPr>
          <w:bCs/>
        </w:rPr>
        <w:t xml:space="preserve"> </w:t>
      </w:r>
      <w:r w:rsidR="002A3C6A">
        <w:rPr>
          <w:bCs/>
        </w:rPr>
        <w:t>cells</w:t>
      </w:r>
      <w:r w:rsidR="00171245">
        <w:rPr>
          <w:bCs/>
        </w:rPr>
        <w:t xml:space="preserve"> </w:t>
      </w:r>
      <w:r w:rsidR="002A3C6A">
        <w:rPr>
          <w:bCs/>
        </w:rPr>
        <w:t>of</w:t>
      </w:r>
      <w:r w:rsidR="00171245">
        <w:rPr>
          <w:bCs/>
        </w:rPr>
        <w:t xml:space="preserve"> cluster P6</w:t>
      </w:r>
      <w:r w:rsidR="002A3C6A">
        <w:rPr>
          <w:bCs/>
        </w:rPr>
        <w:t xml:space="preserve"> (</w:t>
      </w:r>
      <w:r w:rsidR="002A3C6A" w:rsidRPr="00A35AF2">
        <w:rPr>
          <w:b/>
        </w:rPr>
        <w:t>Fig. 1F</w:t>
      </w:r>
      <w:r w:rsidR="00096508" w:rsidRPr="00E7721A">
        <w:rPr>
          <w:bCs/>
        </w:rPr>
        <w:t>,</w:t>
      </w:r>
      <w:r w:rsidR="002A3C6A">
        <w:rPr>
          <w:bCs/>
        </w:rPr>
        <w:t xml:space="preserve"> top)</w:t>
      </w:r>
      <w:r w:rsidR="00171245">
        <w:rPr>
          <w:bCs/>
        </w:rPr>
        <w:t xml:space="preserve">, and </w:t>
      </w:r>
      <w:r w:rsidR="00E268F5">
        <w:rPr>
          <w:bCs/>
        </w:rPr>
        <w:t>T</w:t>
      </w:r>
      <w:r w:rsidR="00E268F5" w:rsidRPr="00B74E29">
        <w:rPr>
          <w:bCs/>
          <w:vertAlign w:val="subscript"/>
        </w:rPr>
        <w:t>EX</w:t>
      </w:r>
      <w:r w:rsidR="00E268F5" w:rsidRPr="00855AAF">
        <w:rPr>
          <w:bCs/>
          <w:vertAlign w:val="superscript"/>
        </w:rPr>
        <w:t>prog2</w:t>
      </w:r>
      <w:r w:rsidR="00E268F5">
        <w:rPr>
          <w:bCs/>
        </w:rPr>
        <w:t xml:space="preserve"> </w:t>
      </w:r>
      <w:r w:rsidR="002A3C6A">
        <w:rPr>
          <w:bCs/>
        </w:rPr>
        <w:t xml:space="preserve">cells </w:t>
      </w:r>
      <w:r w:rsidR="00E268F5">
        <w:rPr>
          <w:bCs/>
        </w:rPr>
        <w:t>in cluster P8</w:t>
      </w:r>
      <w:r w:rsidR="002A3C6A">
        <w:rPr>
          <w:bCs/>
        </w:rPr>
        <w:t xml:space="preserve"> (</w:t>
      </w:r>
      <w:r w:rsidR="002A3C6A" w:rsidRPr="00E7721A">
        <w:rPr>
          <w:b/>
        </w:rPr>
        <w:t>Fig. 1F</w:t>
      </w:r>
      <w:r w:rsidR="00545EA8" w:rsidRPr="00E7721A">
        <w:rPr>
          <w:bCs/>
        </w:rPr>
        <w:t>,</w:t>
      </w:r>
      <w:r w:rsidR="002A3C6A">
        <w:rPr>
          <w:bCs/>
        </w:rPr>
        <w:t xml:space="preserve"> bottom). </w:t>
      </w:r>
      <w:r w:rsidR="00171245">
        <w:rPr>
          <w:bCs/>
        </w:rPr>
        <w:t xml:space="preserve"> </w:t>
      </w:r>
      <w:r w:rsidR="00EE447C">
        <w:rPr>
          <w:bCs/>
        </w:rPr>
        <w:t>In hosts infected with either LCMV</w:t>
      </w:r>
      <w:r w:rsidR="00EE447C" w:rsidRPr="00052881">
        <w:rPr>
          <w:bCs/>
          <w:vertAlign w:val="subscript"/>
        </w:rPr>
        <w:t>Arm</w:t>
      </w:r>
      <w:r w:rsidR="00EE447C">
        <w:rPr>
          <w:bCs/>
        </w:rPr>
        <w:t xml:space="preserve"> or LCMV</w:t>
      </w:r>
      <w:r w:rsidR="00EE447C" w:rsidRPr="00052881">
        <w:rPr>
          <w:bCs/>
          <w:vertAlign w:val="subscript"/>
        </w:rPr>
        <w:t>Cl13</w:t>
      </w:r>
      <w:r w:rsidR="00EE447C" w:rsidRPr="00E7721A">
        <w:rPr>
          <w:bCs/>
        </w:rPr>
        <w:t xml:space="preserve">, </w:t>
      </w:r>
      <w:r w:rsidR="00E24C47">
        <w:rPr>
          <w:bCs/>
        </w:rPr>
        <w:t xml:space="preserve">P1 cells </w:t>
      </w:r>
      <w:r w:rsidR="008948E6">
        <w:rPr>
          <w:bCs/>
        </w:rPr>
        <w:t xml:space="preserve">were strongly enriched with multiple gene signatures indicative of recent or ongoing TCR stimulation </w:t>
      </w:r>
      <w:r w:rsidR="00622024">
        <w:rPr>
          <w:bCs/>
        </w:rPr>
        <w:t>(</w:t>
      </w:r>
      <w:r w:rsidR="00622024" w:rsidRPr="00E7721A">
        <w:rPr>
          <w:bCs/>
          <w:color w:val="548DD4" w:themeColor="text2" w:themeTint="99"/>
        </w:rPr>
        <w:t>fig. S1X</w:t>
      </w:r>
      <w:r w:rsidR="00622024">
        <w:rPr>
          <w:bCs/>
        </w:rPr>
        <w:t>)</w:t>
      </w:r>
      <w:r w:rsidR="000D20F2">
        <w:rPr>
          <w:bCs/>
        </w:rPr>
        <w:t>. However</w:t>
      </w:r>
      <w:r w:rsidR="00BC6632">
        <w:rPr>
          <w:bCs/>
        </w:rPr>
        <w:t>,</w:t>
      </w:r>
      <w:r w:rsidR="000D20F2">
        <w:rPr>
          <w:bCs/>
        </w:rPr>
        <w:t xml:space="preserve"> </w:t>
      </w:r>
      <w:r w:rsidR="008948E6">
        <w:rPr>
          <w:bCs/>
        </w:rPr>
        <w:t xml:space="preserve">P1 </w:t>
      </w:r>
      <w:r w:rsidR="000D20F2">
        <w:rPr>
          <w:bCs/>
        </w:rPr>
        <w:t>cells from LCMV</w:t>
      </w:r>
      <w:r w:rsidR="000D20F2" w:rsidRPr="00E7721A">
        <w:rPr>
          <w:bCs/>
          <w:vertAlign w:val="subscript"/>
        </w:rPr>
        <w:t>Cl13</w:t>
      </w:r>
      <w:r w:rsidR="000D20F2">
        <w:rPr>
          <w:bCs/>
        </w:rPr>
        <w:t>-infected mice</w:t>
      </w:r>
      <w:r w:rsidR="008948E6">
        <w:rPr>
          <w:bCs/>
        </w:rPr>
        <w:t xml:space="preserve"> </w:t>
      </w:r>
      <w:r w:rsidR="00544E57">
        <w:rPr>
          <w:bCs/>
        </w:rPr>
        <w:t>compared to those from LCMV</w:t>
      </w:r>
      <w:r w:rsidR="00544E57" w:rsidRPr="00E7721A">
        <w:rPr>
          <w:bCs/>
          <w:vertAlign w:val="subscript"/>
        </w:rPr>
        <w:t>Arm</w:t>
      </w:r>
      <w:r w:rsidR="00544E57">
        <w:rPr>
          <w:bCs/>
        </w:rPr>
        <w:t xml:space="preserve">-infected mice </w:t>
      </w:r>
      <w:r w:rsidR="00622024">
        <w:rPr>
          <w:bCs/>
        </w:rPr>
        <w:t xml:space="preserve">expressed much less </w:t>
      </w:r>
      <w:r w:rsidR="00622024">
        <w:rPr>
          <w:bCs/>
          <w:i/>
          <w:iCs/>
        </w:rPr>
        <w:t xml:space="preserve">Jun, Junb, Fos </w:t>
      </w:r>
      <w:r w:rsidR="00622024">
        <w:rPr>
          <w:bCs/>
        </w:rPr>
        <w:t xml:space="preserve">and </w:t>
      </w:r>
      <w:r w:rsidR="00622024">
        <w:rPr>
          <w:bCs/>
          <w:i/>
          <w:iCs/>
        </w:rPr>
        <w:t>Fosb</w:t>
      </w:r>
      <w:r w:rsidR="00544E57">
        <w:rPr>
          <w:bCs/>
        </w:rPr>
        <w:t xml:space="preserve">, </w:t>
      </w:r>
      <w:r w:rsidR="00622024">
        <w:rPr>
          <w:bCs/>
        </w:rPr>
        <w:t>which encode bZIP proteins that cooperat</w:t>
      </w:r>
      <w:r w:rsidR="000868CA">
        <w:rPr>
          <w:bCs/>
        </w:rPr>
        <w:t>ively bind DNA</w:t>
      </w:r>
      <w:r w:rsidR="00622024">
        <w:rPr>
          <w:bCs/>
        </w:rPr>
        <w:t xml:space="preserve"> with NFAT-family TFs </w:t>
      </w:r>
      <w:r w:rsidR="000868CA">
        <w:rPr>
          <w:bCs/>
        </w:rPr>
        <w:t>to</w:t>
      </w:r>
      <w:r w:rsidR="00622024">
        <w:rPr>
          <w:bCs/>
        </w:rPr>
        <w:t xml:space="preserve"> drive </w:t>
      </w:r>
      <w:r w:rsidR="00544E57">
        <w:rPr>
          <w:bCs/>
        </w:rPr>
        <w:t>immunogenic T cell activation</w:t>
      </w:r>
      <w:r w:rsidR="000868CA">
        <w:rPr>
          <w:bCs/>
        </w:rPr>
        <w:t xml:space="preserve"> [REF]</w:t>
      </w:r>
      <w:r w:rsidR="00544E57">
        <w:rPr>
          <w:bCs/>
        </w:rPr>
        <w:t xml:space="preserve">, and </w:t>
      </w:r>
      <w:r w:rsidR="00B267E7">
        <w:rPr>
          <w:bCs/>
        </w:rPr>
        <w:t xml:space="preserve">conversely, </w:t>
      </w:r>
      <w:r w:rsidR="00544E57">
        <w:rPr>
          <w:bCs/>
        </w:rPr>
        <w:t xml:space="preserve">much </w:t>
      </w:r>
      <w:r w:rsidR="00EE447C">
        <w:rPr>
          <w:bCs/>
        </w:rPr>
        <w:t xml:space="preserve">more </w:t>
      </w:r>
      <w:r w:rsidR="00B92882" w:rsidRPr="00E7721A">
        <w:rPr>
          <w:bCs/>
          <w:i/>
          <w:iCs/>
        </w:rPr>
        <w:t>Batf</w:t>
      </w:r>
      <w:r w:rsidR="00B92882">
        <w:rPr>
          <w:bCs/>
        </w:rPr>
        <w:t xml:space="preserve"> which encodes</w:t>
      </w:r>
      <w:r w:rsidR="008948E6">
        <w:rPr>
          <w:bCs/>
        </w:rPr>
        <w:t xml:space="preserve"> the bZIP protein </w:t>
      </w:r>
      <w:r w:rsidR="00B92882">
        <w:rPr>
          <w:bCs/>
        </w:rPr>
        <w:t xml:space="preserve">that </w:t>
      </w:r>
      <w:r w:rsidR="00544E57">
        <w:rPr>
          <w:bCs/>
        </w:rPr>
        <w:t>drive</w:t>
      </w:r>
      <w:r w:rsidR="00B92882">
        <w:rPr>
          <w:bCs/>
        </w:rPr>
        <w:t>s</w:t>
      </w:r>
      <w:r w:rsidR="00544E57">
        <w:rPr>
          <w:bCs/>
        </w:rPr>
        <w:t xml:space="preserve"> T</w:t>
      </w:r>
      <w:r w:rsidR="00544E57" w:rsidRPr="00E7721A">
        <w:rPr>
          <w:bCs/>
          <w:vertAlign w:val="subscript"/>
        </w:rPr>
        <w:t>EX</w:t>
      </w:r>
      <w:r w:rsidR="00544E57">
        <w:rPr>
          <w:bCs/>
        </w:rPr>
        <w:t xml:space="preserve"> cell devevelopment [REF]. </w:t>
      </w:r>
      <w:r w:rsidR="000868CA">
        <w:rPr>
          <w:bCs/>
        </w:rPr>
        <w:t>In addition</w:t>
      </w:r>
      <w:r w:rsidR="00EE447C">
        <w:rPr>
          <w:bCs/>
        </w:rPr>
        <w:t>, P1 cells from LCMV</w:t>
      </w:r>
      <w:r w:rsidR="00EE447C" w:rsidRPr="00A35AF2">
        <w:rPr>
          <w:bCs/>
          <w:vertAlign w:val="subscript"/>
        </w:rPr>
        <w:t>Cl13</w:t>
      </w:r>
      <w:r w:rsidR="00EE447C">
        <w:rPr>
          <w:bCs/>
        </w:rPr>
        <w:t xml:space="preserve">-infected mice </w:t>
      </w:r>
      <w:r w:rsidR="000D7C92">
        <w:rPr>
          <w:bCs/>
        </w:rPr>
        <w:t xml:space="preserve">were enriched with the gene expression signatures </w:t>
      </w:r>
      <w:r w:rsidR="000868CA">
        <w:rPr>
          <w:bCs/>
        </w:rPr>
        <w:t>promoted</w:t>
      </w:r>
      <w:r w:rsidR="000D7C92">
        <w:rPr>
          <w:bCs/>
        </w:rPr>
        <w:t xml:space="preserve"> by both Tcf1 and Tox TFs, whereas those from LCMV</w:t>
      </w:r>
      <w:r w:rsidR="000D7C92" w:rsidRPr="00D23C70">
        <w:rPr>
          <w:bCs/>
          <w:vertAlign w:val="subscript"/>
        </w:rPr>
        <w:t>Arm</w:t>
      </w:r>
      <w:r w:rsidR="000D7C92">
        <w:rPr>
          <w:bCs/>
        </w:rPr>
        <w:t>-infected mice were not</w:t>
      </w:r>
      <w:r w:rsidR="000868CA">
        <w:rPr>
          <w:bCs/>
        </w:rPr>
        <w:t xml:space="preserve"> (Fig. 1XX)</w:t>
      </w:r>
      <w:r w:rsidR="000D7C92">
        <w:rPr>
          <w:bCs/>
        </w:rPr>
        <w:t xml:space="preserve">. </w:t>
      </w:r>
      <w:r w:rsidR="000868CA">
        <w:rPr>
          <w:bCs/>
        </w:rPr>
        <w:t>Although t</w:t>
      </w:r>
      <w:r w:rsidR="000868CA" w:rsidRPr="00124FAD">
        <w:rPr>
          <w:bCs/>
        </w:rPr>
        <w:t>he</w:t>
      </w:r>
      <w:r w:rsidR="000868CA">
        <w:rPr>
          <w:bCs/>
        </w:rPr>
        <w:t xml:space="preserve"> signatures of mature T</w:t>
      </w:r>
      <w:r w:rsidR="000868CA" w:rsidRPr="009A4847">
        <w:rPr>
          <w:bCs/>
          <w:vertAlign w:val="subscript"/>
        </w:rPr>
        <w:t>PROG</w:t>
      </w:r>
      <w:r w:rsidR="000868CA">
        <w:rPr>
          <w:bCs/>
        </w:rPr>
        <w:t xml:space="preserve"> and T</w:t>
      </w:r>
      <w:r w:rsidR="000868CA" w:rsidRPr="009A4847">
        <w:rPr>
          <w:bCs/>
          <w:vertAlign w:val="subscript"/>
        </w:rPr>
        <w:t>EX</w:t>
      </w:r>
      <w:r w:rsidR="000868CA">
        <w:rPr>
          <w:bCs/>
        </w:rPr>
        <w:t xml:space="preserve"> cells were not yet evident </w:t>
      </w:r>
      <w:r w:rsidR="000D7C92">
        <w:rPr>
          <w:bCs/>
        </w:rPr>
        <w:t>P1 cells from LCMV</w:t>
      </w:r>
      <w:r w:rsidR="000D7C92" w:rsidRPr="00A35AF2">
        <w:rPr>
          <w:bCs/>
          <w:vertAlign w:val="subscript"/>
        </w:rPr>
        <w:t>Cl13</w:t>
      </w:r>
      <w:r w:rsidR="000D7C92">
        <w:rPr>
          <w:bCs/>
        </w:rPr>
        <w:t>-infected mice</w:t>
      </w:r>
      <w:r w:rsidR="000868CA">
        <w:rPr>
          <w:bCs/>
        </w:rPr>
        <w:t>, they nevertheless</w:t>
      </w:r>
      <w:r w:rsidR="000D7C92">
        <w:rPr>
          <w:bCs/>
        </w:rPr>
        <w:t xml:space="preserve"> </w:t>
      </w:r>
      <w:r w:rsidR="00B267E7">
        <w:rPr>
          <w:bCs/>
        </w:rPr>
        <w:t xml:space="preserve">strongly </w:t>
      </w:r>
      <w:r w:rsidR="000D7C92">
        <w:rPr>
          <w:bCs/>
        </w:rPr>
        <w:t xml:space="preserve">overexpressed </w:t>
      </w:r>
      <w:r w:rsidR="000D7C92">
        <w:rPr>
          <w:bCs/>
          <w:i/>
          <w:iCs/>
        </w:rPr>
        <w:t xml:space="preserve">Tox </w:t>
      </w:r>
      <w:r w:rsidR="000D7C92">
        <w:rPr>
          <w:bCs/>
        </w:rPr>
        <w:t xml:space="preserve">itself as well as </w:t>
      </w:r>
      <w:r w:rsidR="000D7C92">
        <w:rPr>
          <w:bCs/>
          <w:i/>
          <w:iCs/>
        </w:rPr>
        <w:t>Pdcd1</w:t>
      </w:r>
      <w:r w:rsidR="000D7C92">
        <w:rPr>
          <w:bCs/>
        </w:rPr>
        <w:t xml:space="preserve"> and </w:t>
      </w:r>
      <w:r w:rsidR="000D7C92" w:rsidRPr="000D7C92">
        <w:rPr>
          <w:bCs/>
          <w:i/>
          <w:iCs/>
        </w:rPr>
        <w:t>Lag3</w:t>
      </w:r>
      <w:r w:rsidR="000868CA">
        <w:rPr>
          <w:bCs/>
        </w:rPr>
        <w:t xml:space="preserve"> </w:t>
      </w:r>
      <w:r w:rsidR="00B267E7">
        <w:rPr>
          <w:bCs/>
        </w:rPr>
        <w:t>(</w:t>
      </w:r>
      <w:r w:rsidR="00B267E7" w:rsidRPr="00E7721A">
        <w:rPr>
          <w:b/>
        </w:rPr>
        <w:t>Fig. 1X</w:t>
      </w:r>
      <w:r w:rsidR="00B267E7">
        <w:rPr>
          <w:bCs/>
        </w:rPr>
        <w:t>)</w:t>
      </w:r>
      <w:r w:rsidR="000D7C92">
        <w:rPr>
          <w:bCs/>
        </w:rPr>
        <w:t xml:space="preserve">. </w:t>
      </w:r>
      <w:r w:rsidR="000D20F2">
        <w:rPr>
          <w:bCs/>
        </w:rPr>
        <w:t>Thus,</w:t>
      </w:r>
      <w:r w:rsidR="0081381E">
        <w:rPr>
          <w:bCs/>
        </w:rPr>
        <w:t xml:space="preserve"> </w:t>
      </w:r>
      <w:r w:rsidR="00BC6632">
        <w:rPr>
          <w:bCs/>
        </w:rPr>
        <w:t xml:space="preserve">early </w:t>
      </w:r>
      <w:r w:rsidR="00587F54">
        <w:rPr>
          <w:bCs/>
        </w:rPr>
        <w:t xml:space="preserve">differential </w:t>
      </w:r>
      <w:r w:rsidR="00BC6632">
        <w:rPr>
          <w:bCs/>
        </w:rPr>
        <w:t>mRNA expression establish</w:t>
      </w:r>
      <w:r w:rsidR="00587F54">
        <w:rPr>
          <w:bCs/>
        </w:rPr>
        <w:t>es</w:t>
      </w:r>
      <w:r w:rsidR="00BC6632">
        <w:rPr>
          <w:bCs/>
        </w:rPr>
        <w:t xml:space="preserve"> lineage-bias that promotes </w:t>
      </w:r>
      <w:r w:rsidR="000D20F2">
        <w:rPr>
          <w:bCs/>
        </w:rPr>
        <w:t xml:space="preserve">T cell exhaustion </w:t>
      </w:r>
      <w:r w:rsidR="00BC6632">
        <w:rPr>
          <w:bCs/>
        </w:rPr>
        <w:t>during</w:t>
      </w:r>
      <w:r w:rsidR="000D20F2">
        <w:rPr>
          <w:bCs/>
        </w:rPr>
        <w:t xml:space="preserve"> LCMV</w:t>
      </w:r>
      <w:r w:rsidR="000D20F2" w:rsidRPr="00E7721A">
        <w:rPr>
          <w:bCs/>
          <w:vertAlign w:val="subscript"/>
        </w:rPr>
        <w:t>Cl13</w:t>
      </w:r>
      <w:r w:rsidR="000D20F2">
        <w:rPr>
          <w:bCs/>
        </w:rPr>
        <w:t xml:space="preserve"> </w:t>
      </w:r>
      <w:r w:rsidR="00BC6632">
        <w:rPr>
          <w:bCs/>
        </w:rPr>
        <w:t>infection</w:t>
      </w:r>
      <w:r w:rsidR="002F5439">
        <w:rPr>
          <w:bCs/>
        </w:rPr>
        <w:t xml:space="preserve"> and functional memory cells during LCMV</w:t>
      </w:r>
      <w:r w:rsidR="002F5439" w:rsidRPr="00A35AF2">
        <w:rPr>
          <w:bCs/>
          <w:vertAlign w:val="subscript"/>
        </w:rPr>
        <w:t>Arm</w:t>
      </w:r>
      <w:r w:rsidR="002F5439">
        <w:rPr>
          <w:bCs/>
        </w:rPr>
        <w:t xml:space="preserve"> infection</w:t>
      </w:r>
      <w:r w:rsidR="000D20F2">
        <w:rPr>
          <w:bCs/>
        </w:rPr>
        <w:t>.</w:t>
      </w:r>
      <w:r w:rsidR="00560AAA">
        <w:rPr>
          <w:bCs/>
        </w:rPr>
        <w:t xml:space="preserve"> </w:t>
      </w:r>
      <w:r w:rsidR="00587F54">
        <w:rPr>
          <w:bCs/>
        </w:rPr>
        <w:t xml:space="preserve">Furthermore, these results </w:t>
      </w:r>
      <w:r w:rsidR="002F5439">
        <w:rPr>
          <w:bCs/>
        </w:rPr>
        <w:t xml:space="preserve">also </w:t>
      </w:r>
      <w:r w:rsidR="00587F54">
        <w:rPr>
          <w:bCs/>
        </w:rPr>
        <w:t>suggest that TCR stimulation of cEMPs in the face of reduced expression of multiple AP-1-family TFs during LCMV</w:t>
      </w:r>
      <w:r w:rsidR="00587F54" w:rsidRPr="00E7721A">
        <w:rPr>
          <w:bCs/>
          <w:vertAlign w:val="subscript"/>
        </w:rPr>
        <w:t>Cl13</w:t>
      </w:r>
      <w:r w:rsidR="00587F54">
        <w:rPr>
          <w:bCs/>
        </w:rPr>
        <w:t xml:space="preserve"> infection </w:t>
      </w:r>
      <w:r w:rsidR="002F5439">
        <w:rPr>
          <w:bCs/>
        </w:rPr>
        <w:t>initiates</w:t>
      </w:r>
      <w:r w:rsidR="00587F54">
        <w:rPr>
          <w:bCs/>
        </w:rPr>
        <w:t xml:space="preserve"> the T</w:t>
      </w:r>
      <w:r w:rsidR="00587F54" w:rsidRPr="00E7721A">
        <w:rPr>
          <w:bCs/>
          <w:vertAlign w:val="subscript"/>
        </w:rPr>
        <w:t>EX</w:t>
      </w:r>
      <w:r w:rsidR="00587F54">
        <w:rPr>
          <w:bCs/>
        </w:rPr>
        <w:t xml:space="preserve"> cell transcriptional program. </w:t>
      </w:r>
    </w:p>
    <w:p w14:paraId="2CC26CB5" w14:textId="19244FED" w:rsidR="00BC6632" w:rsidRDefault="00FF42B5" w:rsidP="008C1DBE">
      <w:pPr>
        <w:pStyle w:val="Paragraph"/>
        <w:rPr>
          <w:bCs/>
        </w:rPr>
      </w:pPr>
      <w:r>
        <w:rPr>
          <w:bCs/>
        </w:rPr>
        <w:t>In both humans and mice, a Tcf1</w:t>
      </w:r>
      <w:r w:rsidRPr="007201F8">
        <w:rPr>
          <w:bCs/>
          <w:vertAlign w:val="superscript"/>
        </w:rPr>
        <w:t>+</w:t>
      </w:r>
      <w:r>
        <w:rPr>
          <w:bCs/>
        </w:rPr>
        <w:t xml:space="preserve"> subset of T</w:t>
      </w:r>
      <w:r w:rsidRPr="007201F8">
        <w:rPr>
          <w:bCs/>
          <w:vertAlign w:val="subscript"/>
        </w:rPr>
        <w:t>STEM</w:t>
      </w:r>
      <w:r>
        <w:rPr>
          <w:bCs/>
        </w:rPr>
        <w:t xml:space="preserve">-like cells develops after acute or chronic viral infections, and in response to tumors, but their origins are unclear. </w:t>
      </w:r>
      <w:r w:rsidR="00BC6632">
        <w:rPr>
          <w:bCs/>
        </w:rPr>
        <w:t>Trajectory 2 demonstrates that T</w:t>
      </w:r>
      <w:r w:rsidR="00BC6632" w:rsidRPr="008A35C5">
        <w:rPr>
          <w:bCs/>
          <w:vertAlign w:val="subscript"/>
        </w:rPr>
        <w:t>STEM</w:t>
      </w:r>
      <w:r w:rsidR="00BC6632">
        <w:rPr>
          <w:bCs/>
        </w:rPr>
        <w:t xml:space="preserve"> cells (P2) develop directly from cEMPs (P1) within 5 days after either LCMV</w:t>
      </w:r>
      <w:r w:rsidR="00BC6632" w:rsidRPr="008A35C5">
        <w:rPr>
          <w:bCs/>
          <w:vertAlign w:val="subscript"/>
        </w:rPr>
        <w:t>Arm</w:t>
      </w:r>
      <w:r w:rsidR="00BC6632">
        <w:rPr>
          <w:bCs/>
        </w:rPr>
        <w:t xml:space="preserve"> and LCMV</w:t>
      </w:r>
      <w:r w:rsidR="00BC6632" w:rsidRPr="008A35C5">
        <w:rPr>
          <w:bCs/>
          <w:vertAlign w:val="subscript"/>
        </w:rPr>
        <w:t>Cl13</w:t>
      </w:r>
      <w:r w:rsidR="00BC6632">
        <w:rPr>
          <w:bCs/>
        </w:rPr>
        <w:t xml:space="preserve"> infections in a dedicated pathway that is initially unrelated to other trajectories. Many more cells in P2 develop after infection with LCMV</w:t>
      </w:r>
      <w:r w:rsidR="00BC6632" w:rsidRPr="007D11F8">
        <w:rPr>
          <w:bCs/>
          <w:vertAlign w:val="subscript"/>
        </w:rPr>
        <w:t>Cl13</w:t>
      </w:r>
      <w:r w:rsidR="00BC6632">
        <w:rPr>
          <w:bCs/>
        </w:rPr>
        <w:t xml:space="preserve"> compared to LCMV</w:t>
      </w:r>
      <w:r w:rsidR="00BC6632" w:rsidRPr="007D11F8">
        <w:rPr>
          <w:bCs/>
          <w:vertAlign w:val="subscript"/>
        </w:rPr>
        <w:t>Arm</w:t>
      </w:r>
      <w:r w:rsidR="00BC6632">
        <w:rPr>
          <w:bCs/>
        </w:rPr>
        <w:t>, consistent with the Tcf1 and Tox-dependent lineage-bias observed in P1 cells from LCMV</w:t>
      </w:r>
      <w:r w:rsidR="00BC6632" w:rsidRPr="007D11F8">
        <w:rPr>
          <w:bCs/>
          <w:vertAlign w:val="subscript"/>
        </w:rPr>
        <w:t>Cl13</w:t>
      </w:r>
      <w:r w:rsidR="00BC6632">
        <w:rPr>
          <w:bCs/>
        </w:rPr>
        <w:t xml:space="preserve"> infected mice. P2 cells from LCMVArm and LCMVCl13 were also distinct, differential expression demonstated  </w:t>
      </w:r>
    </w:p>
    <w:p w14:paraId="4F156FAC" w14:textId="77777777" w:rsidR="007908AC" w:rsidRDefault="007908AC" w:rsidP="007908AC">
      <w:pPr>
        <w:pStyle w:val="Paragraph"/>
        <w:rPr>
          <w:ins w:id="4014" w:author="Matthew Pipkin" w:date="2020-08-21T20:19:00Z"/>
          <w:bCs/>
        </w:rPr>
      </w:pPr>
      <w:ins w:id="4015" w:author="Matthew Pipkin" w:date="2020-08-21T20:19:00Z">
        <w:r>
          <w:rPr>
            <w:bCs/>
          </w:rPr>
          <w:t>P2 cells from mice responding to LCVM</w:t>
        </w:r>
        <w:r w:rsidRPr="00B46766">
          <w:rPr>
            <w:bCs/>
            <w:vertAlign w:val="subscript"/>
          </w:rPr>
          <w:t>Cl13</w:t>
        </w:r>
        <w:r>
          <w:rPr>
            <w:bCs/>
          </w:rPr>
          <w:t xml:space="preserve"> were much more abundant compared to P2 cells from LCMV</w:t>
        </w:r>
        <w:r w:rsidRPr="00AB3F33">
          <w:rPr>
            <w:bCs/>
            <w:vertAlign w:val="subscript"/>
          </w:rPr>
          <w:t>Arm</w:t>
        </w:r>
        <w:r>
          <w:rPr>
            <w:bCs/>
          </w:rPr>
          <w:t>-infected hosts, and were distinct based on gene expression. Unlike P2 cells from LCMV</w:t>
        </w:r>
        <w:r w:rsidRPr="00AB3F33">
          <w:rPr>
            <w:bCs/>
            <w:vertAlign w:val="subscript"/>
          </w:rPr>
          <w:t>Arm</w:t>
        </w:r>
        <w:r>
          <w:rPr>
            <w:bCs/>
          </w:rPr>
          <w:t>-infected hosts, those from LCVM</w:t>
        </w:r>
        <w:r w:rsidRPr="00B46766">
          <w:rPr>
            <w:bCs/>
            <w:vertAlign w:val="subscript"/>
          </w:rPr>
          <w:t>Cl13</w:t>
        </w:r>
        <w:r>
          <w:rPr>
            <w:bCs/>
          </w:rPr>
          <w:t>-infected hosts expressed genes that were positively enriched with genes upregulated in the exhausted T</w:t>
        </w:r>
        <w:r w:rsidRPr="00B46766">
          <w:rPr>
            <w:bCs/>
            <w:vertAlign w:val="subscript"/>
          </w:rPr>
          <w:t>EX</w:t>
        </w:r>
        <w:r w:rsidRPr="00B46766">
          <w:rPr>
            <w:bCs/>
            <w:vertAlign w:val="superscript"/>
          </w:rPr>
          <w:t>prog1</w:t>
        </w:r>
        <w:r>
          <w:rPr>
            <w:bCs/>
          </w:rPr>
          <w:t xml:space="preserve"> signature, and also repressed genes that are upregulated in multiple signatures from late effector and memory cells during acute infection. In contrast, cells in P2 from LCMV</w:t>
        </w:r>
        <w:r w:rsidRPr="00B46766">
          <w:rPr>
            <w:bCs/>
            <w:vertAlign w:val="subscript"/>
          </w:rPr>
          <w:t>Arm</w:t>
        </w:r>
        <w:r>
          <w:rPr>
            <w:bCs/>
          </w:rPr>
          <w:t>-infected hosts significantly upregulated genes expressed in both naïve cells, T</w:t>
        </w:r>
        <w:r w:rsidRPr="00972A46">
          <w:rPr>
            <w:bCs/>
            <w:vertAlign w:val="subscript"/>
          </w:rPr>
          <w:t>MEM</w:t>
        </w:r>
        <w:r>
          <w:rPr>
            <w:bCs/>
          </w:rPr>
          <w:t xml:space="preserve"> cells responding to acute infection, and multiple…  . Thus, T</w:t>
        </w:r>
        <w:r w:rsidRPr="007477F3">
          <w:rPr>
            <w:bCs/>
            <w:vertAlign w:val="subscript"/>
          </w:rPr>
          <w:t>STEM</w:t>
        </w:r>
        <w:r>
          <w:rPr>
            <w:bCs/>
          </w:rPr>
          <w:t xml:space="preserve"> cells develop in a dedicated lineage at early times</w:t>
        </w:r>
        <w:r w:rsidRPr="00D849E2">
          <w:rPr>
            <w:bCs/>
          </w:rPr>
          <w:t xml:space="preserve"> </w:t>
        </w:r>
        <w:r>
          <w:rPr>
            <w:bCs/>
          </w:rPr>
          <w:t>during both acute and chronic infection, but are distinct at the level of mRNA expression in each context.</w:t>
        </w:r>
      </w:ins>
    </w:p>
    <w:p w14:paraId="28D1279A" w14:textId="77777777" w:rsidR="00BC6632" w:rsidRDefault="00BC6632" w:rsidP="008C1DBE">
      <w:pPr>
        <w:pStyle w:val="Paragraph"/>
        <w:rPr>
          <w:bCs/>
        </w:rPr>
      </w:pPr>
    </w:p>
    <w:p w14:paraId="673F8C21" w14:textId="4C2A985F" w:rsidR="00A45CCD" w:rsidRDefault="00AA1AE3" w:rsidP="008C1DBE">
      <w:pPr>
        <w:pStyle w:val="Paragraph"/>
        <w:rPr>
          <w:bCs/>
        </w:rPr>
      </w:pPr>
      <w:r>
        <w:rPr>
          <w:bCs/>
        </w:rPr>
        <w:t>T</w:t>
      </w:r>
      <w:r w:rsidRPr="007D11F8">
        <w:rPr>
          <w:bCs/>
          <w:vertAlign w:val="subscript"/>
        </w:rPr>
        <w:t>STEM</w:t>
      </w:r>
      <w:r>
        <w:rPr>
          <w:bCs/>
          <w:vertAlign w:val="subscript"/>
        </w:rPr>
        <w:t xml:space="preserve">  </w:t>
      </w:r>
      <w:r>
        <w:rPr>
          <w:bCs/>
        </w:rPr>
        <w:t xml:space="preserve">cells function as </w:t>
      </w:r>
      <w:r w:rsidR="00A45CCD">
        <w:rPr>
          <w:bCs/>
        </w:rPr>
        <w:t xml:space="preserve">progenitor cells that develop into </w:t>
      </w:r>
      <w:r w:rsidR="00912C98">
        <w:rPr>
          <w:bCs/>
        </w:rPr>
        <w:t>intermediate (T</w:t>
      </w:r>
      <w:r w:rsidR="00912C98" w:rsidRPr="00E7721A">
        <w:rPr>
          <w:bCs/>
          <w:vertAlign w:val="subscript"/>
        </w:rPr>
        <w:t>EX</w:t>
      </w:r>
      <w:r w:rsidR="00912C98" w:rsidRPr="00E7721A">
        <w:rPr>
          <w:bCs/>
          <w:vertAlign w:val="superscript"/>
        </w:rPr>
        <w:t>int</w:t>
      </w:r>
      <w:r w:rsidR="00912C98">
        <w:rPr>
          <w:bCs/>
        </w:rPr>
        <w:t>) and terminally exhausted (T</w:t>
      </w:r>
      <w:r w:rsidR="00912C98" w:rsidRPr="00E7721A">
        <w:rPr>
          <w:bCs/>
          <w:vertAlign w:val="subscript"/>
        </w:rPr>
        <w:t>EX</w:t>
      </w:r>
      <w:r w:rsidR="00912C98" w:rsidRPr="00E7721A">
        <w:rPr>
          <w:bCs/>
          <w:vertAlign w:val="superscript"/>
        </w:rPr>
        <w:t>term</w:t>
      </w:r>
      <w:r w:rsidR="00912C98">
        <w:rPr>
          <w:bCs/>
        </w:rPr>
        <w:t>) subsets during LCMV</w:t>
      </w:r>
      <w:r w:rsidR="00912C98" w:rsidRPr="007D11F8">
        <w:rPr>
          <w:bCs/>
          <w:vertAlign w:val="subscript"/>
        </w:rPr>
        <w:t>Cl13</w:t>
      </w:r>
      <w:r w:rsidR="00912C98">
        <w:rPr>
          <w:bCs/>
        </w:rPr>
        <w:t xml:space="preserve"> infection</w:t>
      </w:r>
      <w:r w:rsidR="00C350ED">
        <w:rPr>
          <w:bCs/>
        </w:rPr>
        <w:t xml:space="preserve"> and dysfunctional T cells (T</w:t>
      </w:r>
      <w:r w:rsidR="00C350ED" w:rsidRPr="00E7721A">
        <w:rPr>
          <w:bCs/>
          <w:vertAlign w:val="subscript"/>
        </w:rPr>
        <w:t>DYS</w:t>
      </w:r>
      <w:r w:rsidR="00C350ED">
        <w:rPr>
          <w:bCs/>
        </w:rPr>
        <w:t>) in tumors</w:t>
      </w:r>
      <w:r w:rsidR="009B0DB0">
        <w:rPr>
          <w:bCs/>
        </w:rPr>
        <w:t>.</w:t>
      </w:r>
      <w:r w:rsidR="00C350ED">
        <w:rPr>
          <w:bCs/>
        </w:rPr>
        <w:t xml:space="preserve"> Following acute viral infections, T</w:t>
      </w:r>
      <w:r w:rsidR="00C350ED" w:rsidRPr="00E7721A">
        <w:rPr>
          <w:bCs/>
          <w:vertAlign w:val="subscript"/>
        </w:rPr>
        <w:t>STEM</w:t>
      </w:r>
      <w:r w:rsidR="00C350ED">
        <w:rPr>
          <w:bCs/>
        </w:rPr>
        <w:t xml:space="preserve"> cells develop </w:t>
      </w:r>
      <w:r>
        <w:rPr>
          <w:bCs/>
        </w:rPr>
        <w:t>and are</w:t>
      </w:r>
      <w:r w:rsidR="00C350ED">
        <w:rPr>
          <w:bCs/>
        </w:rPr>
        <w:t xml:space="preserve"> </w:t>
      </w:r>
      <w:r>
        <w:rPr>
          <w:bCs/>
        </w:rPr>
        <w:t>enriched</w:t>
      </w:r>
      <w:r w:rsidR="00C350ED">
        <w:rPr>
          <w:bCs/>
        </w:rPr>
        <w:t xml:space="preserve"> within </w:t>
      </w:r>
      <w:r w:rsidR="00C350ED">
        <w:rPr>
          <w:bCs/>
        </w:rPr>
        <w:lastRenderedPageBreak/>
        <w:t>the T</w:t>
      </w:r>
      <w:r w:rsidR="00C350ED" w:rsidRPr="00E7721A">
        <w:rPr>
          <w:bCs/>
          <w:vertAlign w:val="subscript"/>
        </w:rPr>
        <w:t>CM</w:t>
      </w:r>
      <w:r w:rsidR="00C350ED">
        <w:rPr>
          <w:bCs/>
        </w:rPr>
        <w:t xml:space="preserve"> compartment, </w:t>
      </w:r>
      <w:r>
        <w:rPr>
          <w:bCs/>
        </w:rPr>
        <w:t>and function to</w:t>
      </w:r>
      <w:r w:rsidR="00C350ED">
        <w:rPr>
          <w:bCs/>
        </w:rPr>
        <w:t xml:space="preserve"> sustain the T</w:t>
      </w:r>
      <w:r w:rsidR="00C350ED" w:rsidRPr="00E7721A">
        <w:rPr>
          <w:bCs/>
          <w:vertAlign w:val="subscript"/>
        </w:rPr>
        <w:t>MEM</w:t>
      </w:r>
      <w:r w:rsidR="00C350ED">
        <w:rPr>
          <w:bCs/>
        </w:rPr>
        <w:t xml:space="preserve"> compartment during homeostasis, and </w:t>
      </w:r>
      <w:r>
        <w:rPr>
          <w:bCs/>
        </w:rPr>
        <w:t xml:space="preserve">to </w:t>
      </w:r>
      <w:r w:rsidR="00C350ED">
        <w:rPr>
          <w:bCs/>
        </w:rPr>
        <w:t>repopulate multiple T</w:t>
      </w:r>
      <w:r w:rsidR="00C350ED" w:rsidRPr="00E7721A">
        <w:rPr>
          <w:bCs/>
          <w:vertAlign w:val="subscript"/>
        </w:rPr>
        <w:t>EFF</w:t>
      </w:r>
      <w:r w:rsidR="00C350ED">
        <w:rPr>
          <w:bCs/>
        </w:rPr>
        <w:t xml:space="preserve"> and T</w:t>
      </w:r>
      <w:r w:rsidR="00C350ED" w:rsidRPr="00E7721A">
        <w:rPr>
          <w:bCs/>
          <w:vertAlign w:val="subscript"/>
        </w:rPr>
        <w:t>MEM</w:t>
      </w:r>
      <w:r w:rsidR="00C350ED">
        <w:rPr>
          <w:bCs/>
        </w:rPr>
        <w:t xml:space="preserve"> subsets during anamnestic response</w:t>
      </w:r>
      <w:r>
        <w:rPr>
          <w:bCs/>
        </w:rPr>
        <w:t>s</w:t>
      </w:r>
      <w:r w:rsidR="00C350ED">
        <w:rPr>
          <w:bCs/>
        </w:rPr>
        <w:t xml:space="preserve">. </w:t>
      </w:r>
    </w:p>
    <w:p w14:paraId="7221585A" w14:textId="77777777" w:rsidR="00F977BC" w:rsidRPr="00A35AF2" w:rsidRDefault="00F977BC" w:rsidP="00F977BC">
      <w:pPr>
        <w:pStyle w:val="Paragraph"/>
        <w:rPr>
          <w:b/>
        </w:rPr>
      </w:pPr>
      <w:r>
        <w:rPr>
          <w:bCs/>
        </w:rPr>
        <w:t>Cells from LCMV</w:t>
      </w:r>
      <w:r w:rsidRPr="00A35AF2">
        <w:rPr>
          <w:bCs/>
          <w:vertAlign w:val="subscript"/>
        </w:rPr>
        <w:t>Cl13</w:t>
      </w:r>
      <w:r>
        <w:rPr>
          <w:bCs/>
        </w:rPr>
        <w:t>-infected mice were not enriched with putative endpoints, confirming their distinction from those that develop in LCMV</w:t>
      </w:r>
      <w:r w:rsidRPr="00A35AF2">
        <w:rPr>
          <w:bCs/>
          <w:vertAlign w:val="subscript"/>
        </w:rPr>
        <w:t>Arm</w:t>
      </w:r>
      <w:r>
        <w:rPr>
          <w:bCs/>
        </w:rPr>
        <w:t xml:space="preserve">-infected hosts, and could suggest that terminal differentiation results after antigen can be cleared. Consistent with this, there was strong positive correlation between transition probabilities and the enrichment of gene expression from TCR stimulated CD8 T cells. </w:t>
      </w:r>
    </w:p>
    <w:p w14:paraId="05F78B51" w14:textId="77777777" w:rsidR="00A45CCD" w:rsidRDefault="00A45CCD" w:rsidP="008C1DBE">
      <w:pPr>
        <w:pStyle w:val="Paragraph"/>
        <w:rPr>
          <w:bCs/>
        </w:rPr>
      </w:pPr>
    </w:p>
    <w:p w14:paraId="65630AEF" w14:textId="0BEFB4CB" w:rsidR="00967C69" w:rsidRDefault="005523D9">
      <w:pPr>
        <w:pStyle w:val="Paragraph"/>
        <w:rPr>
          <w:bCs/>
        </w:rPr>
      </w:pPr>
      <w:r>
        <w:rPr>
          <w:bCs/>
        </w:rPr>
        <w:t>We initially focused on cells that developed i</w:t>
      </w:r>
      <w:r w:rsidR="004D7056">
        <w:rPr>
          <w:bCs/>
        </w:rPr>
        <w:t>n the context of LCMV</w:t>
      </w:r>
      <w:r w:rsidR="004D7056" w:rsidRPr="00A52FAB">
        <w:rPr>
          <w:bCs/>
          <w:vertAlign w:val="subscript"/>
        </w:rPr>
        <w:t>Arm</w:t>
      </w:r>
      <w:r w:rsidR="004D7056">
        <w:rPr>
          <w:bCs/>
          <w:vertAlign w:val="subscript"/>
        </w:rPr>
        <w:t xml:space="preserve"> </w:t>
      </w:r>
      <w:r w:rsidR="004D7056">
        <w:rPr>
          <w:bCs/>
        </w:rPr>
        <w:t>infectio</w:t>
      </w:r>
      <w:r w:rsidR="00383A43">
        <w:rPr>
          <w:bCs/>
        </w:rPr>
        <w:t>n</w:t>
      </w:r>
      <w:r w:rsidR="008508DE">
        <w:rPr>
          <w:bCs/>
        </w:rPr>
        <w:t>,</w:t>
      </w:r>
      <w:r w:rsidR="00383A43">
        <w:rPr>
          <w:bCs/>
        </w:rPr>
        <w:t xml:space="preserve"> which ultimately give rise to</w:t>
      </w:r>
      <w:r w:rsidR="008508DE">
        <w:rPr>
          <w:bCs/>
        </w:rPr>
        <w:t xml:space="preserve"> multiple protective memory subsets including</w:t>
      </w:r>
      <w:r w:rsidR="003D7883">
        <w:rPr>
          <w:bCs/>
        </w:rPr>
        <w:t xml:space="preserve"> T</w:t>
      </w:r>
      <w:r w:rsidR="003D7883" w:rsidRPr="00E7721A">
        <w:rPr>
          <w:bCs/>
          <w:vertAlign w:val="subscript"/>
        </w:rPr>
        <w:t>CIRC</w:t>
      </w:r>
      <w:r w:rsidR="003D7883">
        <w:rPr>
          <w:bCs/>
        </w:rPr>
        <w:t xml:space="preserve"> and T</w:t>
      </w:r>
      <w:r w:rsidR="003D7883" w:rsidRPr="00E7721A">
        <w:rPr>
          <w:bCs/>
          <w:vertAlign w:val="subscript"/>
        </w:rPr>
        <w:t>RM</w:t>
      </w:r>
      <w:r w:rsidR="003D7883">
        <w:rPr>
          <w:bCs/>
        </w:rPr>
        <w:t xml:space="preserve"> </w:t>
      </w:r>
      <w:r w:rsidR="008508DE">
        <w:rPr>
          <w:bCs/>
        </w:rPr>
        <w:t>cells.</w:t>
      </w:r>
      <w:r w:rsidR="00383A43">
        <w:rPr>
          <w:bCs/>
        </w:rPr>
        <w:t xml:space="preserve"> </w:t>
      </w:r>
    </w:p>
    <w:p w14:paraId="673FE461" w14:textId="0852D0BB" w:rsidR="00967C69" w:rsidRDefault="008508DE" w:rsidP="00783591">
      <w:pPr>
        <w:pStyle w:val="Paragraph"/>
        <w:rPr>
          <w:bCs/>
        </w:rPr>
      </w:pPr>
      <w:r>
        <w:rPr>
          <w:bCs/>
        </w:rPr>
        <w:t>Cells with TSTEM-like qualities that are enriched within the T</w:t>
      </w:r>
      <w:r w:rsidRPr="001E7A8B">
        <w:rPr>
          <w:bCs/>
          <w:vertAlign w:val="subscript"/>
        </w:rPr>
        <w:t>CM</w:t>
      </w:r>
      <w:r>
        <w:rPr>
          <w:bCs/>
        </w:rPr>
        <w:t xml:space="preserve"> compartment.</w:t>
      </w:r>
    </w:p>
    <w:p w14:paraId="3DDC9BE7" w14:textId="23A760F9" w:rsidR="004D7056" w:rsidRDefault="00A25B71" w:rsidP="00783591">
      <w:pPr>
        <w:pStyle w:val="Paragraph"/>
        <w:rPr>
          <w:bCs/>
        </w:rPr>
      </w:pPr>
      <w:r>
        <w:rPr>
          <w:bCs/>
        </w:rPr>
        <w:t xml:space="preserve">The pseudotemporal order inferred from PAGA analysis was ratified by the enrichment of dynamically expressed genes clustered after unsupervised analysis of an extensive longitdunal time series </w:t>
      </w:r>
      <w:r w:rsidRPr="007D11F8">
        <w:rPr>
          <w:bCs/>
          <w:highlight w:val="yellow"/>
        </w:rPr>
        <w:t>[Best, et al]</w:t>
      </w:r>
      <w:r>
        <w:rPr>
          <w:bCs/>
        </w:rPr>
        <w:t xml:space="preserve"> ratified (</w:t>
      </w:r>
      <w:r w:rsidRPr="00DB235F">
        <w:rPr>
          <w:b/>
        </w:rPr>
        <w:t>Fig. 1X</w:t>
      </w:r>
      <w:r>
        <w:rPr>
          <w:bCs/>
        </w:rPr>
        <w:t>). However, estimations of developmental orders using pseudotime are potentially limited because the analyzed cells were separated in actual time and their kinships were unkown [REF]. Thus, we computed single cell RNA velocities which confirmed the PAGA-initialized connections and improved the resoluation of their inferred developmental orders (</w:t>
      </w:r>
      <w:r w:rsidRPr="00AD1835">
        <w:rPr>
          <w:b/>
        </w:rPr>
        <w:t>Fig. 1Y</w:t>
      </w:r>
      <w:r>
        <w:rPr>
          <w:bCs/>
        </w:rPr>
        <w:t>).</w:t>
      </w:r>
    </w:p>
    <w:p w14:paraId="019718E6" w14:textId="372C699E" w:rsidR="004D7056" w:rsidRDefault="004D7056" w:rsidP="00783591">
      <w:pPr>
        <w:pStyle w:val="Paragraph"/>
        <w:rPr>
          <w:bCs/>
        </w:rPr>
      </w:pPr>
      <w:r>
        <w:rPr>
          <w:bCs/>
        </w:rPr>
        <w:t xml:space="preserve"> The developmental paths that account for Distinct models have been used to described how long-lived T</w:t>
      </w:r>
      <w:r w:rsidRPr="00E7721A">
        <w:rPr>
          <w:bCs/>
          <w:vertAlign w:val="subscript"/>
        </w:rPr>
        <w:t>MEM</w:t>
      </w:r>
      <w:r>
        <w:rPr>
          <w:bCs/>
        </w:rPr>
        <w:t xml:space="preserve"> cells emerge from the large number of effector cells, most of which die,. Two linear models have been described, but each place the precursors of </w:t>
      </w:r>
    </w:p>
    <w:p w14:paraId="2FA77EAF" w14:textId="77777777" w:rsidR="004D7056" w:rsidRDefault="004D7056" w:rsidP="00783591">
      <w:pPr>
        <w:pStyle w:val="Paragraph"/>
        <w:rPr>
          <w:bCs/>
        </w:rPr>
      </w:pPr>
    </w:p>
    <w:p w14:paraId="25568A03" w14:textId="1CA2E13C" w:rsidR="00A01582" w:rsidRDefault="004D7056" w:rsidP="00783591">
      <w:pPr>
        <w:pStyle w:val="Paragraph"/>
        <w:rPr>
          <w:bCs/>
        </w:rPr>
      </w:pPr>
      <w:r>
        <w:rPr>
          <w:bCs/>
        </w:rPr>
        <w:t>, the majority of responding cells at the peak of the response on day 8 p.i. comprise TE (KLRG1</w:t>
      </w:r>
      <w:r>
        <w:rPr>
          <w:bCs/>
          <w:vertAlign w:val="superscript"/>
        </w:rPr>
        <w:t>hi</w:t>
      </w:r>
      <w:r>
        <w:rPr>
          <w:bCs/>
        </w:rPr>
        <w:t xml:space="preserve"> CD127</w:t>
      </w:r>
      <w:r w:rsidRPr="007D11F8">
        <w:rPr>
          <w:bCs/>
          <w:vertAlign w:val="superscript"/>
        </w:rPr>
        <w:t>lo</w:t>
      </w:r>
      <w:r>
        <w:rPr>
          <w:bCs/>
        </w:rPr>
        <w:t xml:space="preserve">) cells which inefficiently give rise </w:t>
      </w:r>
      <w:r w:rsidR="00A01582">
        <w:rPr>
          <w:bCs/>
        </w:rPr>
        <w:t>The developmental paths that account for how classical MP (KLRG1</w:t>
      </w:r>
      <w:r w:rsidR="00A01582" w:rsidRPr="007D11F8">
        <w:rPr>
          <w:bCs/>
          <w:vertAlign w:val="superscript"/>
        </w:rPr>
        <w:t>lo</w:t>
      </w:r>
      <w:r w:rsidR="00A01582">
        <w:rPr>
          <w:bCs/>
        </w:rPr>
        <w:t xml:space="preserve"> CD127</w:t>
      </w:r>
      <w:r w:rsidR="00A01582">
        <w:rPr>
          <w:bCs/>
          <w:vertAlign w:val="superscript"/>
        </w:rPr>
        <w:t>hi</w:t>
      </w:r>
      <w:r w:rsidR="00A01582">
        <w:rPr>
          <w:bCs/>
        </w:rPr>
        <w:t>) cells differentiate from TE (KLRG1</w:t>
      </w:r>
      <w:r w:rsidR="00A01582">
        <w:rPr>
          <w:bCs/>
          <w:vertAlign w:val="superscript"/>
        </w:rPr>
        <w:t>hi</w:t>
      </w:r>
      <w:r w:rsidR="00A01582">
        <w:rPr>
          <w:bCs/>
        </w:rPr>
        <w:t xml:space="preserve"> CD127</w:t>
      </w:r>
      <w:r w:rsidR="00A01582" w:rsidRPr="007D11F8">
        <w:rPr>
          <w:bCs/>
          <w:vertAlign w:val="superscript"/>
        </w:rPr>
        <w:t>lo</w:t>
      </w:r>
      <w:r w:rsidR="00A01582">
        <w:rPr>
          <w:bCs/>
        </w:rPr>
        <w:t>) cells</w:t>
      </w:r>
      <w:r w:rsidR="00741A60">
        <w:rPr>
          <w:bCs/>
        </w:rPr>
        <w:t xml:space="preserve"> </w:t>
      </w:r>
      <w:r>
        <w:rPr>
          <w:bCs/>
        </w:rPr>
        <w:t>has not been resolved</w:t>
      </w:r>
      <w:r w:rsidR="00A01582">
        <w:rPr>
          <w:bCs/>
        </w:rPr>
        <w:t>. Linear differentiation models have arranged effector and memory precursor cells in opposite developmental orders, whereas additional bifur</w:t>
      </w:r>
      <w:r w:rsidR="00A01582" w:rsidRPr="004924D3">
        <w:rPr>
          <w:bCs/>
        </w:rPr>
        <w:t xml:space="preserve"> </w:t>
      </w:r>
      <w:r w:rsidR="00A01582">
        <w:rPr>
          <w:bCs/>
        </w:rPr>
        <w:t>T</w:t>
      </w:r>
      <w:r w:rsidR="00A01582" w:rsidRPr="003B2B8C">
        <w:rPr>
          <w:bCs/>
          <w:vertAlign w:val="subscript"/>
        </w:rPr>
        <w:t>RM</w:t>
      </w:r>
      <w:r w:rsidR="00A01582">
        <w:rPr>
          <w:bCs/>
        </w:rPr>
        <w:t xml:space="preserve"> cells.</w:t>
      </w:r>
      <w:r w:rsidR="00741A60" w:rsidRPr="00741A60">
        <w:rPr>
          <w:bCs/>
        </w:rPr>
        <w:t xml:space="preserve"> </w:t>
      </w:r>
      <w:r w:rsidR="00741A60">
        <w:rPr>
          <w:bCs/>
        </w:rPr>
        <w:t>which most efficientaly give rise to T</w:t>
      </w:r>
      <w:r w:rsidR="00741A60" w:rsidRPr="008E07F3">
        <w:rPr>
          <w:bCs/>
          <w:vertAlign w:val="subscript"/>
        </w:rPr>
        <w:t>CIRC</w:t>
      </w:r>
      <w:r w:rsidR="00741A60">
        <w:rPr>
          <w:bCs/>
        </w:rPr>
        <w:t xml:space="preserve"> (central memory (T</w:t>
      </w:r>
      <w:r w:rsidR="00741A60" w:rsidRPr="008E07F3">
        <w:rPr>
          <w:bCs/>
          <w:vertAlign w:val="subscript"/>
        </w:rPr>
        <w:t>CM</w:t>
      </w:r>
      <w:r w:rsidR="00741A60">
        <w:rPr>
          <w:bCs/>
        </w:rPr>
        <w:t>) and effector memory (T</w:t>
      </w:r>
      <w:r w:rsidR="00741A60" w:rsidRPr="008E07F3">
        <w:rPr>
          <w:bCs/>
          <w:vertAlign w:val="subscript"/>
        </w:rPr>
        <w:t>EM</w:t>
      </w:r>
      <w:r w:rsidR="00741A60">
        <w:rPr>
          <w:bCs/>
        </w:rPr>
        <w:t>) cells,</w:t>
      </w:r>
    </w:p>
    <w:p w14:paraId="144CD613" w14:textId="0849705B" w:rsidR="004924D3" w:rsidRDefault="004924D3" w:rsidP="00783591">
      <w:pPr>
        <w:pStyle w:val="Paragraph"/>
        <w:rPr>
          <w:bCs/>
        </w:rPr>
      </w:pPr>
      <w:r>
        <w:rPr>
          <w:bCs/>
        </w:rPr>
        <w:t>t</w:t>
      </w:r>
      <w:r w:rsidR="009C4E16">
        <w:rPr>
          <w:bCs/>
        </w:rPr>
        <w:t xml:space="preserve">he </w:t>
      </w:r>
      <w:r>
        <w:rPr>
          <w:bCs/>
        </w:rPr>
        <w:t>inferred t</w:t>
      </w:r>
      <w:r w:rsidR="009C4E16">
        <w:rPr>
          <w:bCs/>
        </w:rPr>
        <w:t>rajectories</w:t>
      </w:r>
      <w:r>
        <w:rPr>
          <w:bCs/>
        </w:rPr>
        <w:t xml:space="preserve"> indicated that </w:t>
      </w:r>
      <w:r w:rsidR="009C4E16">
        <w:rPr>
          <w:bCs/>
        </w:rPr>
        <w:t>T</w:t>
      </w:r>
      <w:r w:rsidR="009C4E16" w:rsidRPr="00E7721A">
        <w:rPr>
          <w:bCs/>
          <w:vertAlign w:val="subscript"/>
        </w:rPr>
        <w:t>STEM</w:t>
      </w:r>
      <w:r>
        <w:rPr>
          <w:bCs/>
        </w:rPr>
        <w:t xml:space="preserve"> (P2) and</w:t>
      </w:r>
      <w:r w:rsidR="009C4E16">
        <w:rPr>
          <w:bCs/>
        </w:rPr>
        <w:t xml:space="preserve"> T</w:t>
      </w:r>
      <w:r w:rsidR="009C4E16" w:rsidRPr="00E7721A">
        <w:rPr>
          <w:bCs/>
          <w:vertAlign w:val="subscript"/>
        </w:rPr>
        <w:t>CIRC</w:t>
      </w:r>
      <w:r w:rsidR="009C4E16">
        <w:rPr>
          <w:bCs/>
        </w:rPr>
        <w:t xml:space="preserve"> </w:t>
      </w:r>
      <w:r>
        <w:rPr>
          <w:bCs/>
        </w:rPr>
        <w:t>(P3) precursor cells develop in different paths. However, T</w:t>
      </w:r>
      <w:r w:rsidRPr="00E7721A">
        <w:rPr>
          <w:bCs/>
          <w:vertAlign w:val="subscript"/>
        </w:rPr>
        <w:t>STEM</w:t>
      </w:r>
      <w:r>
        <w:rPr>
          <w:bCs/>
        </w:rPr>
        <w:t xml:space="preserve"> cells appear</w:t>
      </w:r>
      <w:r w:rsidR="00E3648D">
        <w:rPr>
          <w:bCs/>
        </w:rPr>
        <w:t>ed</w:t>
      </w:r>
      <w:r>
        <w:rPr>
          <w:bCs/>
        </w:rPr>
        <w:t xml:space="preserve"> to arise earlier and some could give rise to T</w:t>
      </w:r>
      <w:r w:rsidRPr="00E7721A">
        <w:rPr>
          <w:bCs/>
          <w:vertAlign w:val="subscript"/>
        </w:rPr>
        <w:t>CIRC</w:t>
      </w:r>
      <w:r>
        <w:rPr>
          <w:bCs/>
          <w:vertAlign w:val="subscript"/>
        </w:rPr>
        <w:t xml:space="preserve"> </w:t>
      </w:r>
      <w:r>
        <w:rPr>
          <w:bCs/>
        </w:rPr>
        <w:t xml:space="preserve">precursors.  </w:t>
      </w:r>
    </w:p>
    <w:p w14:paraId="12234531" w14:textId="77777777" w:rsidR="004924D3" w:rsidRDefault="004924D3" w:rsidP="00783591">
      <w:pPr>
        <w:pStyle w:val="Paragraph"/>
        <w:rPr>
          <w:bCs/>
        </w:rPr>
      </w:pPr>
    </w:p>
    <w:p w14:paraId="49AF968A" w14:textId="3F59C129" w:rsidR="00783591" w:rsidRDefault="009C4E16" w:rsidP="00783591">
      <w:pPr>
        <w:pStyle w:val="Paragraph"/>
        <w:rPr>
          <w:bCs/>
        </w:rPr>
      </w:pPr>
      <w:r>
        <w:rPr>
          <w:bCs/>
        </w:rPr>
        <w:t>T</w:t>
      </w:r>
      <w:r w:rsidRPr="00E7721A">
        <w:rPr>
          <w:bCs/>
          <w:vertAlign w:val="subscript"/>
        </w:rPr>
        <w:t>STEM</w:t>
      </w:r>
      <w:r>
        <w:rPr>
          <w:bCs/>
        </w:rPr>
        <w:t xml:space="preserve"> cells result from clarified </w:t>
      </w:r>
    </w:p>
    <w:p w14:paraId="0523004C" w14:textId="3BAE6AE1" w:rsidR="00BA4FDF" w:rsidRDefault="007A7357">
      <w:pPr>
        <w:pStyle w:val="Paragraph"/>
        <w:rPr>
          <w:bCs/>
        </w:rPr>
      </w:pPr>
      <w:r>
        <w:rPr>
          <w:bCs/>
        </w:rPr>
        <w:t xml:space="preserve">The developmental order in which   </w:t>
      </w:r>
      <w:r w:rsidR="000B6CDD">
        <w:rPr>
          <w:bCs/>
        </w:rPr>
        <w:t>The pseudotemporal order inferred from PAGA analysis was ratified by t</w:t>
      </w:r>
      <w:r w:rsidR="00B12B76">
        <w:rPr>
          <w:bCs/>
        </w:rPr>
        <w:t xml:space="preserve">he enrichment of dynamically expressed genes clustered after unsupervised analysis of an extensive longitdunal time series </w:t>
      </w:r>
      <w:r w:rsidR="00B12B76" w:rsidRPr="007D11F8">
        <w:rPr>
          <w:bCs/>
          <w:highlight w:val="yellow"/>
        </w:rPr>
        <w:t>[Best, et al]</w:t>
      </w:r>
      <w:r w:rsidR="00B12B76">
        <w:rPr>
          <w:bCs/>
        </w:rPr>
        <w:t xml:space="preserve"> ratified (</w:t>
      </w:r>
      <w:r w:rsidR="00B12B76" w:rsidRPr="00DB235F">
        <w:rPr>
          <w:b/>
        </w:rPr>
        <w:t>Fig. 1X</w:t>
      </w:r>
      <w:r w:rsidR="00B12B76">
        <w:rPr>
          <w:bCs/>
        </w:rPr>
        <w:t>). However, e</w:t>
      </w:r>
      <w:r w:rsidR="00A103E2">
        <w:rPr>
          <w:bCs/>
        </w:rPr>
        <w:t xml:space="preserve">stimations of developmental orders using gene expression pseudotime is </w:t>
      </w:r>
      <w:r w:rsidR="00B12B76">
        <w:rPr>
          <w:bCs/>
        </w:rPr>
        <w:t>hampered because the kinships of individual cells are unknown and are separated</w:t>
      </w:r>
      <w:r w:rsidR="00A103E2">
        <w:rPr>
          <w:bCs/>
        </w:rPr>
        <w:t xml:space="preserve"> in actual time</w:t>
      </w:r>
      <w:r w:rsidR="00BA4FDF">
        <w:rPr>
          <w:bCs/>
        </w:rPr>
        <w:t xml:space="preserve"> [REF]. </w:t>
      </w:r>
      <w:r w:rsidR="000B6CDD">
        <w:rPr>
          <w:bCs/>
        </w:rPr>
        <w:t>We computed</w:t>
      </w:r>
      <w:r w:rsidR="00BA4FDF">
        <w:rPr>
          <w:bCs/>
        </w:rPr>
        <w:t xml:space="preserve"> single cell RNA velocities</w:t>
      </w:r>
      <w:r w:rsidR="000B6CDD">
        <w:rPr>
          <w:bCs/>
        </w:rPr>
        <w:t xml:space="preserve"> which</w:t>
      </w:r>
      <w:r w:rsidR="00BA4FDF">
        <w:rPr>
          <w:bCs/>
        </w:rPr>
        <w:t xml:space="preserve"> confirmed the PAGA-initialized connections and </w:t>
      </w:r>
      <w:r w:rsidR="000B6CDD">
        <w:rPr>
          <w:bCs/>
        </w:rPr>
        <w:t xml:space="preserve">improved the resoluation of </w:t>
      </w:r>
      <w:r w:rsidR="00BA4FDF">
        <w:rPr>
          <w:bCs/>
        </w:rPr>
        <w:t>their inferred developmental orders</w:t>
      </w:r>
      <w:r w:rsidR="000B6CDD">
        <w:rPr>
          <w:bCs/>
        </w:rPr>
        <w:t xml:space="preserve"> (</w:t>
      </w:r>
      <w:r w:rsidR="000B6CDD" w:rsidRPr="00AD1835">
        <w:rPr>
          <w:b/>
        </w:rPr>
        <w:t>Fig. 1Y</w:t>
      </w:r>
      <w:r w:rsidR="000B6CDD">
        <w:rPr>
          <w:bCs/>
        </w:rPr>
        <w:t xml:space="preserve">). This facilitated estimating the transition probabilities of individual cells in the trajectories, and using the </w:t>
      </w:r>
      <w:r w:rsidR="000B6CDD">
        <w:rPr>
          <w:bCs/>
        </w:rPr>
        <w:lastRenderedPageBreak/>
        <w:t>enrichment of gene expression signatures within the RNA velocities to define when cells establish transcription that leads to future cell fates. Differential RNA velocities</w:t>
      </w:r>
      <w:r w:rsidR="00BA4FDF">
        <w:rPr>
          <w:bCs/>
        </w:rPr>
        <w:t xml:space="preserve"> and was used to define causal transcriptional regulatory networks that drive lineage formation. The first critical step in T</w:t>
      </w:r>
      <w:r w:rsidR="00BA4FDF" w:rsidRPr="00055EC7">
        <w:rPr>
          <w:bCs/>
          <w:vertAlign w:val="subscript"/>
        </w:rPr>
        <w:t>MEM</w:t>
      </w:r>
      <w:r w:rsidR="00BA4FDF">
        <w:rPr>
          <w:bCs/>
        </w:rPr>
        <w:t xml:space="preserve"> cell formation involves differentiation of cEMPs</w:t>
      </w:r>
      <w:r w:rsidR="00BA4FDF" w:rsidRPr="00CE1AB4">
        <w:rPr>
          <w:bCs/>
        </w:rPr>
        <w:t xml:space="preserve"> </w:t>
      </w:r>
      <w:r w:rsidR="00BA4FDF">
        <w:rPr>
          <w:bCs/>
        </w:rPr>
        <w:t>and results from transcription that leads to gene expression in P1. This was evident by virtue of activated cells that clustered with naïve cells in gene expression space (P0), but that manifested RNA velocities vectored toward gene expression in P1. Notably, some activated cells positioned in an intermediate location in the UMAP projection exhibit retrograde vectors, implying that continuous signals or a threshold drives differentiation forward into P1.</w:t>
      </w:r>
      <w:r w:rsidR="00BA4FDF" w:rsidRPr="002B18E6">
        <w:rPr>
          <w:bCs/>
        </w:rPr>
        <w:t xml:space="preserve"> </w:t>
      </w:r>
      <w:r w:rsidR="00BA4FDF">
        <w:rPr>
          <w:bCs/>
        </w:rPr>
        <w:t xml:space="preserve">Development of cells in P1 involves extensive cell division, because </w:t>
      </w:r>
      <w:r w:rsidR="00BA4FDF">
        <w:rPr>
          <w:bCs/>
          <w:highlight w:val="yellow"/>
        </w:rPr>
        <w:t>a</w:t>
      </w:r>
      <w:r w:rsidR="00BA4FDF" w:rsidRPr="00311C31">
        <w:rPr>
          <w:bCs/>
          <w:highlight w:val="yellow"/>
        </w:rPr>
        <w:t>ll</w:t>
      </w:r>
      <w:r w:rsidR="00BA4FDF">
        <w:rPr>
          <w:bCs/>
          <w:highlight w:val="yellow"/>
        </w:rPr>
        <w:t xml:space="preserve"> transferred P14 </w:t>
      </w:r>
      <w:r w:rsidR="00BA4FDF" w:rsidRPr="00311C31">
        <w:rPr>
          <w:bCs/>
          <w:highlight w:val="yellow"/>
        </w:rPr>
        <w:t xml:space="preserve">cells </w:t>
      </w:r>
      <w:r w:rsidR="00BA4FDF">
        <w:rPr>
          <w:bCs/>
          <w:highlight w:val="yellow"/>
        </w:rPr>
        <w:t>had</w:t>
      </w:r>
      <w:r w:rsidR="00BA4FDF" w:rsidRPr="00311C31">
        <w:rPr>
          <w:bCs/>
          <w:highlight w:val="yellow"/>
        </w:rPr>
        <w:t xml:space="preserve"> undergone </w:t>
      </w:r>
      <w:r w:rsidR="00BA4FDF" w:rsidRPr="00311C31">
        <w:rPr>
          <w:bCs/>
          <w:highlight w:val="yellow"/>
          <w:u w:val="single"/>
        </w:rPr>
        <w:t>&gt;</w:t>
      </w:r>
      <w:r w:rsidR="00BA4FDF">
        <w:rPr>
          <w:bCs/>
          <w:highlight w:val="yellow"/>
        </w:rPr>
        <w:t xml:space="preserve"> </w:t>
      </w:r>
      <w:r w:rsidR="00BA4FDF" w:rsidRPr="00311C31">
        <w:rPr>
          <w:bCs/>
          <w:highlight w:val="yellow"/>
        </w:rPr>
        <w:t>8 cell divisions</w:t>
      </w:r>
      <w:r w:rsidR="00BA4FDF">
        <w:rPr>
          <w:bCs/>
          <w:highlight w:val="yellow"/>
        </w:rPr>
        <w:t xml:space="preserve"> by</w:t>
      </w:r>
      <w:r w:rsidR="00BA4FDF" w:rsidRPr="002A6A15">
        <w:rPr>
          <w:bCs/>
          <w:highlight w:val="yellow"/>
        </w:rPr>
        <w:t xml:space="preserve"> day 5</w:t>
      </w:r>
      <w:r w:rsidR="00BA4FDF">
        <w:rPr>
          <w:bCs/>
          <w:highlight w:val="yellow"/>
        </w:rPr>
        <w:t xml:space="preserve"> p.i., and had, to varying extents, upregulated KLRG1 expression relative to naive cells.</w:t>
      </w:r>
      <w:r w:rsidR="00BA4FDF">
        <w:rPr>
          <w:bCs/>
        </w:rPr>
        <w:t xml:space="preserve">  </w:t>
      </w:r>
    </w:p>
    <w:p w14:paraId="3FB3D2F2" w14:textId="2ACF0F5E" w:rsidR="00A103E2" w:rsidRDefault="00A103E2">
      <w:pPr>
        <w:pStyle w:val="Paragraph"/>
        <w:rPr>
          <w:bCs/>
        </w:rPr>
      </w:pPr>
    </w:p>
    <w:p w14:paraId="2719F1B7" w14:textId="77777777" w:rsidR="00BA4FDF" w:rsidRDefault="00BA4FDF">
      <w:pPr>
        <w:pStyle w:val="Paragraph"/>
        <w:rPr>
          <w:bCs/>
        </w:rPr>
      </w:pPr>
    </w:p>
    <w:p w14:paraId="0EDDECC6" w14:textId="15743B77" w:rsidR="00B44142" w:rsidRDefault="005B5E24">
      <w:pPr>
        <w:pStyle w:val="Paragraph"/>
        <w:rPr>
          <w:bCs/>
        </w:rPr>
      </w:pPr>
      <w:r>
        <w:rPr>
          <w:bCs/>
        </w:rPr>
        <w:t>Responding CD8 T c</w:t>
      </w:r>
      <w:r w:rsidR="00B44142">
        <w:rPr>
          <w:bCs/>
        </w:rPr>
        <w:t>ells isolated from hosts infected with either LCMV</w:t>
      </w:r>
      <w:r w:rsidR="00B44142" w:rsidRPr="00E7721A">
        <w:rPr>
          <w:bCs/>
          <w:vertAlign w:val="subscript"/>
        </w:rPr>
        <w:t>Arm</w:t>
      </w:r>
      <w:r w:rsidR="00B44142">
        <w:rPr>
          <w:bCs/>
        </w:rPr>
        <w:t xml:space="preserve"> and LCMV</w:t>
      </w:r>
      <w:r w:rsidR="00B44142" w:rsidRPr="00E7721A">
        <w:rPr>
          <w:bCs/>
          <w:vertAlign w:val="subscript"/>
        </w:rPr>
        <w:t>Cl13</w:t>
      </w:r>
      <w:r w:rsidR="00B44142">
        <w:rPr>
          <w:bCs/>
        </w:rPr>
        <w:t xml:space="preserve"> contributed differentially to each trajectory. </w:t>
      </w:r>
    </w:p>
    <w:p w14:paraId="5E5C90B0" w14:textId="77777777" w:rsidR="00B44142" w:rsidRDefault="00B44142">
      <w:pPr>
        <w:pStyle w:val="Paragraph"/>
        <w:rPr>
          <w:bCs/>
        </w:rPr>
      </w:pPr>
    </w:p>
    <w:p w14:paraId="03373DA1" w14:textId="72D13148" w:rsidR="00C74391" w:rsidRDefault="00C74391">
      <w:pPr>
        <w:pStyle w:val="Paragraph"/>
        <w:rPr>
          <w:bCs/>
        </w:rPr>
      </w:pPr>
      <w:r>
        <w:rPr>
          <w:bCs/>
        </w:rPr>
        <w:t>Diverge</w:t>
      </w:r>
      <w:r w:rsidR="00440FEB">
        <w:rPr>
          <w:bCs/>
        </w:rPr>
        <w:t>nce</w:t>
      </w:r>
      <w:r>
        <w:rPr>
          <w:bCs/>
        </w:rPr>
        <w:t xml:space="preserve"> between T2 and T3 appears to be governed by antigen receptor stimulation of cells in P5 and P7. </w:t>
      </w:r>
    </w:p>
    <w:p w14:paraId="1884500D" w14:textId="77777777" w:rsidR="00B44142" w:rsidRDefault="00B44142">
      <w:pPr>
        <w:pStyle w:val="Paragraph"/>
        <w:rPr>
          <w:bCs/>
        </w:rPr>
      </w:pPr>
    </w:p>
    <w:p w14:paraId="640EA1F7" w14:textId="5BEE36E3" w:rsidR="002F4B9A" w:rsidRDefault="00B44142">
      <w:pPr>
        <w:pStyle w:val="Paragraph"/>
        <w:rPr>
          <w:bCs/>
        </w:rPr>
      </w:pPr>
      <w:r>
        <w:rPr>
          <w:bCs/>
        </w:rPr>
        <w:t xml:space="preserve">Classically defined TCIRC memory cells. </w:t>
      </w:r>
      <w:r w:rsidR="00B551ED">
        <w:rPr>
          <w:bCs/>
        </w:rPr>
        <w:t xml:space="preserve"> linear continuum that ultimately gives rise to classical TE cells as defined using differential KLRG1 and CD127 expression, and only develops during LCMV</w:t>
      </w:r>
      <w:r w:rsidR="00B551ED" w:rsidRPr="00085785">
        <w:rPr>
          <w:bCs/>
          <w:vertAlign w:val="subscript"/>
        </w:rPr>
        <w:t>Arm</w:t>
      </w:r>
      <w:r w:rsidR="00B551ED">
        <w:rPr>
          <w:bCs/>
        </w:rPr>
        <w:t xml:space="preserve"> infection after day 5.</w:t>
      </w:r>
    </w:p>
    <w:p w14:paraId="60335004" w14:textId="250B1D8D" w:rsidR="002F4B9A" w:rsidRDefault="002F4B9A" w:rsidP="00EA6C6A">
      <w:pPr>
        <w:pStyle w:val="Paragraph"/>
        <w:ind w:firstLine="0"/>
        <w:rPr>
          <w:bCs/>
        </w:rPr>
      </w:pPr>
    </w:p>
    <w:p w14:paraId="36795DED" w14:textId="7D2B3412" w:rsidR="00EA6C6A" w:rsidRPr="00E7721A" w:rsidRDefault="00EA6C6A" w:rsidP="00E7721A">
      <w:pPr>
        <w:pStyle w:val="Paragraph"/>
        <w:ind w:firstLine="0"/>
        <w:rPr>
          <w:b/>
        </w:rPr>
      </w:pPr>
      <w:r>
        <w:rPr>
          <w:b/>
        </w:rPr>
        <w:t>Transcriptional programs that establish T</w:t>
      </w:r>
      <w:r w:rsidRPr="00E7721A">
        <w:rPr>
          <w:b/>
          <w:vertAlign w:val="subscript"/>
        </w:rPr>
        <w:t>STEM</w:t>
      </w:r>
      <w:r>
        <w:rPr>
          <w:b/>
        </w:rPr>
        <w:t xml:space="preserve"> and T</w:t>
      </w:r>
      <w:r w:rsidRPr="00E7721A">
        <w:rPr>
          <w:b/>
          <w:vertAlign w:val="subscript"/>
        </w:rPr>
        <w:t>EX</w:t>
      </w:r>
      <w:r>
        <w:rPr>
          <w:b/>
        </w:rPr>
        <w:t xml:space="preserve"> cell subsets during chronic viral infection</w:t>
      </w:r>
    </w:p>
    <w:p w14:paraId="519C7BA6" w14:textId="388C95E6" w:rsidR="002F4B9A" w:rsidRDefault="002F4B9A">
      <w:pPr>
        <w:pStyle w:val="Paragraph"/>
        <w:rPr>
          <w:bCs/>
        </w:rPr>
      </w:pPr>
      <w:r>
        <w:rPr>
          <w:bCs/>
        </w:rPr>
        <w:t>which highly expressed genes characteristic of T</w:t>
      </w:r>
      <w:r w:rsidRPr="00B74E29">
        <w:rPr>
          <w:bCs/>
          <w:vertAlign w:val="subscript"/>
        </w:rPr>
        <w:t>STEM</w:t>
      </w:r>
      <w:r>
        <w:rPr>
          <w:bCs/>
        </w:rPr>
        <w:t xml:space="preserve"> cells (</w:t>
      </w:r>
      <w:r>
        <w:rPr>
          <w:bCs/>
          <w:i/>
          <w:iCs/>
        </w:rPr>
        <w:t>Tcf7, Tox, Bcl6, Id3, Slamf6, Cxcr5</w:t>
      </w:r>
      <w:r>
        <w:rPr>
          <w:bCs/>
        </w:rPr>
        <w:t>)</w:t>
      </w:r>
    </w:p>
    <w:p w14:paraId="7427DE6B" w14:textId="77777777" w:rsidR="002F4B9A" w:rsidRDefault="002F4B9A">
      <w:pPr>
        <w:pStyle w:val="Paragraph"/>
        <w:rPr>
          <w:bCs/>
        </w:rPr>
      </w:pPr>
    </w:p>
    <w:p w14:paraId="44900D4F" w14:textId="3DA98F72" w:rsidR="00D33125" w:rsidRPr="00D94553" w:rsidRDefault="00A04485">
      <w:pPr>
        <w:pStyle w:val="Paragraph"/>
        <w:rPr>
          <w:bCs/>
        </w:rPr>
      </w:pPr>
      <w:r>
        <w:rPr>
          <w:bCs/>
        </w:rPr>
        <w:t>This signature was strongly enriched, even when cells f</w:t>
      </w:r>
      <w:r w:rsidR="0044568B">
        <w:rPr>
          <w:bCs/>
        </w:rPr>
        <w:t>rom LCMV</w:t>
      </w:r>
      <w:r w:rsidR="0044568B" w:rsidRPr="000212CC">
        <w:rPr>
          <w:bCs/>
          <w:vertAlign w:val="subscript"/>
        </w:rPr>
        <w:t>Arm</w:t>
      </w:r>
      <w:r w:rsidR="0044568B">
        <w:rPr>
          <w:bCs/>
        </w:rPr>
        <w:t xml:space="preserve"> or LCMV</w:t>
      </w:r>
      <w:r w:rsidR="0044568B" w:rsidRPr="000212CC">
        <w:rPr>
          <w:bCs/>
          <w:vertAlign w:val="subscript"/>
        </w:rPr>
        <w:t>Cl13</w:t>
      </w:r>
      <w:r w:rsidR="0044568B">
        <w:rPr>
          <w:bCs/>
        </w:rPr>
        <w:t xml:space="preserve"> infected hosts were considered independently. </w:t>
      </w:r>
      <w:r w:rsidR="00D33125">
        <w:rPr>
          <w:bCs/>
        </w:rPr>
        <w:t>However,</w:t>
      </w:r>
      <w:r w:rsidR="009D181C">
        <w:rPr>
          <w:bCs/>
        </w:rPr>
        <w:t xml:space="preserve"> </w:t>
      </w:r>
      <w:r>
        <w:rPr>
          <w:bCs/>
        </w:rPr>
        <w:t xml:space="preserve">P2 cells from </w:t>
      </w:r>
      <w:r w:rsidR="00840EC2">
        <w:rPr>
          <w:bCs/>
        </w:rPr>
        <w:t>LMCV</w:t>
      </w:r>
      <w:r w:rsidR="00840EC2" w:rsidRPr="00E7721A">
        <w:rPr>
          <w:bCs/>
          <w:vertAlign w:val="subscript"/>
        </w:rPr>
        <w:t>Arm</w:t>
      </w:r>
      <w:r w:rsidR="00840EC2">
        <w:rPr>
          <w:bCs/>
        </w:rPr>
        <w:t xml:space="preserve">- and </w:t>
      </w:r>
      <w:r w:rsidR="009D181C">
        <w:rPr>
          <w:bCs/>
        </w:rPr>
        <w:t>LCMV</w:t>
      </w:r>
      <w:r w:rsidR="009D181C" w:rsidRPr="000212CC">
        <w:rPr>
          <w:bCs/>
          <w:vertAlign w:val="subscript"/>
        </w:rPr>
        <w:t>Cl13</w:t>
      </w:r>
      <w:r w:rsidR="009D181C" w:rsidRPr="00840EC2">
        <w:rPr>
          <w:bCs/>
        </w:rPr>
        <w:t>-</w:t>
      </w:r>
      <w:r w:rsidR="009D181C">
        <w:rPr>
          <w:bCs/>
        </w:rPr>
        <w:t>infected hosts</w:t>
      </w:r>
      <w:r>
        <w:rPr>
          <w:bCs/>
        </w:rPr>
        <w:t xml:space="preserve"> </w:t>
      </w:r>
      <w:r w:rsidR="00840EC2">
        <w:rPr>
          <w:bCs/>
        </w:rPr>
        <w:t>were distinct</w:t>
      </w:r>
      <w:r w:rsidR="00470E5F">
        <w:rPr>
          <w:bCs/>
        </w:rPr>
        <w:t>. P2 cells from</w:t>
      </w:r>
      <w:r w:rsidR="00840EC2">
        <w:rPr>
          <w:bCs/>
        </w:rPr>
        <w:t xml:space="preserve"> LCMV</w:t>
      </w:r>
      <w:r w:rsidR="00840EC2" w:rsidRPr="000212CC">
        <w:rPr>
          <w:bCs/>
          <w:vertAlign w:val="subscript"/>
        </w:rPr>
        <w:t>Cl13</w:t>
      </w:r>
      <w:r w:rsidR="00840EC2" w:rsidRPr="007D11F8">
        <w:rPr>
          <w:bCs/>
        </w:rPr>
        <w:t>-</w:t>
      </w:r>
      <w:r w:rsidR="00840EC2">
        <w:rPr>
          <w:bCs/>
        </w:rPr>
        <w:t xml:space="preserve">infected hosts </w:t>
      </w:r>
      <w:r>
        <w:rPr>
          <w:bCs/>
        </w:rPr>
        <w:t>repressed multiple effector and memory cell gene signatures</w:t>
      </w:r>
      <w:r w:rsidR="00934199">
        <w:rPr>
          <w:bCs/>
        </w:rPr>
        <w:t xml:space="preserve"> and were more significantly enriched with the T</w:t>
      </w:r>
      <w:r w:rsidR="00934199" w:rsidRPr="00085785">
        <w:rPr>
          <w:bCs/>
          <w:vertAlign w:val="subscript"/>
        </w:rPr>
        <w:t>EX</w:t>
      </w:r>
      <w:r w:rsidR="00934199">
        <w:rPr>
          <w:bCs/>
        </w:rPr>
        <w:t xml:space="preserve"> gene signature than P2 cells from LCMV</w:t>
      </w:r>
      <w:r w:rsidR="00934199" w:rsidRPr="0096035C">
        <w:rPr>
          <w:bCs/>
          <w:vertAlign w:val="subscript"/>
        </w:rPr>
        <w:t>Arm</w:t>
      </w:r>
      <w:r w:rsidR="00934199">
        <w:rPr>
          <w:bCs/>
        </w:rPr>
        <w:t>-infected hosts</w:t>
      </w:r>
      <w:r>
        <w:rPr>
          <w:bCs/>
        </w:rPr>
        <w:t xml:space="preserve">. </w:t>
      </w:r>
      <w:r w:rsidR="00934199" w:rsidRPr="00085785">
        <w:rPr>
          <w:bCs/>
          <w:highlight w:val="yellow"/>
        </w:rPr>
        <w:t>What are the key features that distinguish TSTEM in Cl13 vs Arm</w:t>
      </w:r>
      <w:r w:rsidR="00934199">
        <w:rPr>
          <w:bCs/>
          <w:highlight w:val="yellow"/>
        </w:rPr>
        <w:t>? (</w:t>
      </w:r>
      <w:r w:rsidR="00934199" w:rsidRPr="00085785">
        <w:rPr>
          <w:bCs/>
          <w:highlight w:val="yellow"/>
        </w:rPr>
        <w:t>Differential expression between P2 cells from hosts infected with either LCMV</w:t>
      </w:r>
      <w:r w:rsidR="00934199" w:rsidRPr="00085785">
        <w:rPr>
          <w:bCs/>
          <w:highlight w:val="yellow"/>
          <w:vertAlign w:val="subscript"/>
        </w:rPr>
        <w:t>Cl13</w:t>
      </w:r>
      <w:r w:rsidR="00934199" w:rsidRPr="00085785">
        <w:rPr>
          <w:bCs/>
          <w:highlight w:val="yellow"/>
        </w:rPr>
        <w:t xml:space="preserve"> or LCMV</w:t>
      </w:r>
      <w:r w:rsidR="00934199" w:rsidRPr="00085785">
        <w:rPr>
          <w:bCs/>
          <w:highlight w:val="yellow"/>
          <w:vertAlign w:val="subscript"/>
        </w:rPr>
        <w:t xml:space="preserve">Arm </w:t>
      </w:r>
      <w:r w:rsidR="00934199" w:rsidRPr="00085785">
        <w:rPr>
          <w:bCs/>
          <w:highlight w:val="yellow"/>
        </w:rPr>
        <w:t>demonstrated that…. (what is significantly different between the two)</w:t>
      </w:r>
      <w:r w:rsidR="00934199">
        <w:rPr>
          <w:bCs/>
          <w:highlight w:val="yellow"/>
        </w:rPr>
        <w:t>)</w:t>
      </w:r>
      <w:r w:rsidR="00934199" w:rsidRPr="00085785">
        <w:rPr>
          <w:bCs/>
          <w:highlight w:val="yellow"/>
        </w:rPr>
        <w:t>.</w:t>
      </w:r>
      <w:r w:rsidR="00934199">
        <w:rPr>
          <w:bCs/>
        </w:rPr>
        <w:t xml:space="preserve"> </w:t>
      </w:r>
      <w:r w:rsidR="00F83400">
        <w:rPr>
          <w:bCs/>
        </w:rPr>
        <w:t>Conversely</w:t>
      </w:r>
      <w:r>
        <w:rPr>
          <w:bCs/>
        </w:rPr>
        <w:t>,</w:t>
      </w:r>
      <w:r w:rsidR="009D181C">
        <w:rPr>
          <w:bCs/>
        </w:rPr>
        <w:t xml:space="preserve"> </w:t>
      </w:r>
      <w:r>
        <w:rPr>
          <w:bCs/>
        </w:rPr>
        <w:t>P2 cells</w:t>
      </w:r>
      <w:r w:rsidR="009D181C">
        <w:rPr>
          <w:bCs/>
        </w:rPr>
        <w:t xml:space="preserve"> </w:t>
      </w:r>
      <w:r w:rsidR="00D33125">
        <w:rPr>
          <w:bCs/>
        </w:rPr>
        <w:t>from LCMV</w:t>
      </w:r>
      <w:r w:rsidR="00D33125" w:rsidRPr="00E7721A">
        <w:rPr>
          <w:bCs/>
          <w:vertAlign w:val="subscript"/>
        </w:rPr>
        <w:t>Arm</w:t>
      </w:r>
      <w:r w:rsidR="009D181C">
        <w:rPr>
          <w:bCs/>
        </w:rPr>
        <w:t xml:space="preserve">-infected hosts </w:t>
      </w:r>
      <w:r w:rsidR="00470E5F">
        <w:rPr>
          <w:bCs/>
        </w:rPr>
        <w:t>were</w:t>
      </w:r>
      <w:r w:rsidR="009D181C">
        <w:rPr>
          <w:bCs/>
        </w:rPr>
        <w:t xml:space="preserve"> </w:t>
      </w:r>
      <w:r>
        <w:rPr>
          <w:bCs/>
        </w:rPr>
        <w:t xml:space="preserve">strongly </w:t>
      </w:r>
      <w:r w:rsidR="00D33125">
        <w:rPr>
          <w:bCs/>
        </w:rPr>
        <w:t xml:space="preserve">enriched with signatures of </w:t>
      </w:r>
      <w:r>
        <w:rPr>
          <w:bCs/>
        </w:rPr>
        <w:t>naïve</w:t>
      </w:r>
      <w:r w:rsidR="00470E5F">
        <w:rPr>
          <w:bCs/>
        </w:rPr>
        <w:t xml:space="preserve"> cells</w:t>
      </w:r>
      <w:r>
        <w:rPr>
          <w:bCs/>
        </w:rPr>
        <w:t xml:space="preserve">, </w:t>
      </w:r>
      <w:r w:rsidR="00470E5F">
        <w:rPr>
          <w:bCs/>
        </w:rPr>
        <w:t xml:space="preserve">and both </w:t>
      </w:r>
      <w:r w:rsidR="009B5814">
        <w:rPr>
          <w:bCs/>
        </w:rPr>
        <w:t>mature</w:t>
      </w:r>
      <w:r w:rsidR="00D33125">
        <w:rPr>
          <w:bCs/>
        </w:rPr>
        <w:t xml:space="preserve"> T</w:t>
      </w:r>
      <w:r w:rsidR="00D33125" w:rsidRPr="00E7721A">
        <w:rPr>
          <w:bCs/>
          <w:vertAlign w:val="subscript"/>
        </w:rPr>
        <w:t>C</w:t>
      </w:r>
      <w:r>
        <w:rPr>
          <w:bCs/>
          <w:vertAlign w:val="subscript"/>
        </w:rPr>
        <w:t>IRC</w:t>
      </w:r>
      <w:r w:rsidR="00D33125">
        <w:rPr>
          <w:bCs/>
        </w:rPr>
        <w:t xml:space="preserve"> and T</w:t>
      </w:r>
      <w:r w:rsidR="00D33125" w:rsidRPr="00E7721A">
        <w:rPr>
          <w:bCs/>
          <w:vertAlign w:val="subscript"/>
        </w:rPr>
        <w:t>RM</w:t>
      </w:r>
      <w:r w:rsidR="00D33125">
        <w:rPr>
          <w:bCs/>
        </w:rPr>
        <w:t xml:space="preserve"> cells. </w:t>
      </w:r>
      <w:r w:rsidR="00840EC2">
        <w:rPr>
          <w:bCs/>
        </w:rPr>
        <w:t>Differential analyses of P2 cells from LMCV</w:t>
      </w:r>
      <w:r w:rsidR="00840EC2" w:rsidRPr="00E7721A">
        <w:rPr>
          <w:bCs/>
          <w:vertAlign w:val="subscript"/>
        </w:rPr>
        <w:t>Arm</w:t>
      </w:r>
      <w:r w:rsidR="00840EC2">
        <w:rPr>
          <w:bCs/>
        </w:rPr>
        <w:t xml:space="preserve"> and LCMV</w:t>
      </w:r>
      <w:r w:rsidR="00840EC2" w:rsidRPr="00E7721A">
        <w:rPr>
          <w:bCs/>
          <w:vertAlign w:val="subscript"/>
        </w:rPr>
        <w:t>Cl13</w:t>
      </w:r>
      <w:r w:rsidR="00840EC2">
        <w:rPr>
          <w:bCs/>
        </w:rPr>
        <w:t xml:space="preserve"> demonstrated that….. expressed much hiher levels of. T</w:t>
      </w:r>
      <w:r w:rsidR="003D56B2">
        <w:rPr>
          <w:bCs/>
        </w:rPr>
        <w:t>hus, T</w:t>
      </w:r>
      <w:r w:rsidR="003D56B2" w:rsidRPr="000212CC">
        <w:rPr>
          <w:bCs/>
          <w:vertAlign w:val="subscript"/>
        </w:rPr>
        <w:t>STEM</w:t>
      </w:r>
      <w:r w:rsidR="003D56B2">
        <w:rPr>
          <w:bCs/>
        </w:rPr>
        <w:t xml:space="preserve">-like cells develop </w:t>
      </w:r>
      <w:r w:rsidR="00470E5F">
        <w:rPr>
          <w:bCs/>
        </w:rPr>
        <w:t>at early times as a distinct pathway from other developing lineages during both acute and chronic</w:t>
      </w:r>
      <w:r w:rsidR="003D56B2">
        <w:rPr>
          <w:bCs/>
        </w:rPr>
        <w:t xml:space="preserve"> infection</w:t>
      </w:r>
      <w:r w:rsidR="00470E5F">
        <w:rPr>
          <w:bCs/>
        </w:rPr>
        <w:t xml:space="preserve"> settings</w:t>
      </w:r>
      <w:r w:rsidR="003D56B2">
        <w:rPr>
          <w:bCs/>
        </w:rPr>
        <w:t xml:space="preserve">, but </w:t>
      </w:r>
      <w:r w:rsidR="00470E5F">
        <w:rPr>
          <w:bCs/>
        </w:rPr>
        <w:t xml:space="preserve">they manifest </w:t>
      </w:r>
      <w:r w:rsidR="003D56B2">
        <w:rPr>
          <w:bCs/>
        </w:rPr>
        <w:t>distinct gene expression biases</w:t>
      </w:r>
      <w:r w:rsidR="00D94553">
        <w:rPr>
          <w:bCs/>
        </w:rPr>
        <w:t xml:space="preserve">. These results provide an explaination for why responding CD8 T cells isolated at very </w:t>
      </w:r>
      <w:r w:rsidR="00D94553">
        <w:rPr>
          <w:bCs/>
        </w:rPr>
        <w:lastRenderedPageBreak/>
        <w:t>early times after LCMV</w:t>
      </w:r>
      <w:r w:rsidR="00D94553" w:rsidRPr="00B74E29">
        <w:rPr>
          <w:bCs/>
          <w:vertAlign w:val="subscript"/>
        </w:rPr>
        <w:t>Cl13</w:t>
      </w:r>
      <w:r w:rsidR="00D94553">
        <w:rPr>
          <w:bCs/>
        </w:rPr>
        <w:t xml:space="preserve"> infection can form protective memory CD8 T cells upon transfer into LCMV</w:t>
      </w:r>
      <w:r w:rsidR="00D94553">
        <w:rPr>
          <w:bCs/>
          <w:vertAlign w:val="subscript"/>
        </w:rPr>
        <w:t>Arm</w:t>
      </w:r>
      <w:r w:rsidR="00D94553">
        <w:rPr>
          <w:bCs/>
        </w:rPr>
        <w:t xml:space="preserve">-infected hosts.  </w:t>
      </w:r>
    </w:p>
    <w:p w14:paraId="77BD16F3" w14:textId="169E5D7A" w:rsidR="00F83400" w:rsidRDefault="005249A1">
      <w:pPr>
        <w:pStyle w:val="Paragraph"/>
        <w:ind w:firstLine="0"/>
        <w:rPr>
          <w:bCs/>
        </w:rPr>
      </w:pPr>
      <w:r>
        <w:rPr>
          <w:bCs/>
        </w:rPr>
        <w:tab/>
      </w:r>
      <w:r w:rsidR="00AB7F8D">
        <w:rPr>
          <w:bCs/>
        </w:rPr>
        <w:t>T</w:t>
      </w:r>
      <w:r w:rsidR="0044568B">
        <w:rPr>
          <w:bCs/>
        </w:rPr>
        <w:t xml:space="preserve">rajectory </w:t>
      </w:r>
      <w:r w:rsidR="00B22821">
        <w:rPr>
          <w:bCs/>
        </w:rPr>
        <w:t>2</w:t>
      </w:r>
      <w:r w:rsidR="008573F0">
        <w:rPr>
          <w:bCs/>
        </w:rPr>
        <w:t xml:space="preserve"> </w:t>
      </w:r>
      <w:r w:rsidR="003D56B2">
        <w:rPr>
          <w:bCs/>
        </w:rPr>
        <w:t>develops</w:t>
      </w:r>
      <w:r w:rsidR="00F80567">
        <w:rPr>
          <w:bCs/>
        </w:rPr>
        <w:t xml:space="preserve"> through</w:t>
      </w:r>
      <w:r w:rsidR="008573F0">
        <w:rPr>
          <w:bCs/>
        </w:rPr>
        <w:t xml:space="preserve"> </w:t>
      </w:r>
      <w:r w:rsidR="003D56B2">
        <w:rPr>
          <w:bCs/>
        </w:rPr>
        <w:t>an intermediate (</w:t>
      </w:r>
      <w:r w:rsidR="00AB7F8D">
        <w:rPr>
          <w:bCs/>
        </w:rPr>
        <w:t>P5 (L</w:t>
      </w:r>
      <w:r w:rsidR="00DB75D1">
        <w:rPr>
          <w:bCs/>
        </w:rPr>
        <w:t>4</w:t>
      </w:r>
      <w:r w:rsidR="00AB7F8D">
        <w:rPr>
          <w:bCs/>
        </w:rPr>
        <w:t>)</w:t>
      </w:r>
      <w:r w:rsidR="003D56B2">
        <w:rPr>
          <w:bCs/>
        </w:rPr>
        <w:t xml:space="preserve">) that </w:t>
      </w:r>
      <w:r w:rsidR="004B2B32">
        <w:rPr>
          <w:bCs/>
        </w:rPr>
        <w:t xml:space="preserve">subsequently diverges into </w:t>
      </w:r>
      <w:r w:rsidR="006E5B91">
        <w:rPr>
          <w:bCs/>
        </w:rPr>
        <w:t>two</w:t>
      </w:r>
      <w:r w:rsidR="006F14AA">
        <w:rPr>
          <w:bCs/>
        </w:rPr>
        <w:t xml:space="preserve"> branch</w:t>
      </w:r>
      <w:r w:rsidR="006E5B91">
        <w:rPr>
          <w:bCs/>
        </w:rPr>
        <w:t xml:space="preserve">es </w:t>
      </w:r>
      <w:r w:rsidR="00CC6936">
        <w:rPr>
          <w:bCs/>
        </w:rPr>
        <w:t>giving</w:t>
      </w:r>
      <w:r w:rsidR="003D56B2">
        <w:rPr>
          <w:bCs/>
        </w:rPr>
        <w:t xml:space="preserve"> rise</w:t>
      </w:r>
      <w:r w:rsidR="00C953F7">
        <w:rPr>
          <w:bCs/>
        </w:rPr>
        <w:t xml:space="preserve"> to</w:t>
      </w:r>
      <w:r w:rsidR="004C1423">
        <w:rPr>
          <w:bCs/>
        </w:rPr>
        <w:t xml:space="preserve"> </w:t>
      </w:r>
      <w:r w:rsidR="00C953F7">
        <w:rPr>
          <w:bCs/>
        </w:rPr>
        <w:t xml:space="preserve">cells </w:t>
      </w:r>
      <w:r w:rsidR="004C1423">
        <w:rPr>
          <w:bCs/>
        </w:rPr>
        <w:t>with T</w:t>
      </w:r>
      <w:r w:rsidR="004C1423" w:rsidRPr="00085785">
        <w:rPr>
          <w:bCs/>
          <w:vertAlign w:val="subscript"/>
        </w:rPr>
        <w:t>MEM</w:t>
      </w:r>
      <w:r w:rsidR="004C1423">
        <w:rPr>
          <w:bCs/>
        </w:rPr>
        <w:t xml:space="preserve"> potential in LCMV</w:t>
      </w:r>
      <w:r w:rsidR="004C1423" w:rsidRPr="000212CC">
        <w:rPr>
          <w:bCs/>
          <w:vertAlign w:val="subscript"/>
        </w:rPr>
        <w:t>Arm</w:t>
      </w:r>
      <w:r w:rsidR="004C1423">
        <w:rPr>
          <w:bCs/>
          <w:vertAlign w:val="subscript"/>
        </w:rPr>
        <w:t xml:space="preserve"> </w:t>
      </w:r>
      <w:r w:rsidR="004C1423">
        <w:rPr>
          <w:bCs/>
        </w:rPr>
        <w:t>infected hosts</w:t>
      </w:r>
      <w:r w:rsidR="004B2B32">
        <w:rPr>
          <w:bCs/>
        </w:rPr>
        <w:t>,</w:t>
      </w:r>
      <w:r w:rsidR="00D168A6">
        <w:rPr>
          <w:bCs/>
        </w:rPr>
        <w:t xml:space="preserve"> </w:t>
      </w:r>
      <w:r w:rsidR="006F14AA">
        <w:rPr>
          <w:bCs/>
        </w:rPr>
        <w:t xml:space="preserve">and </w:t>
      </w:r>
      <w:r w:rsidR="005A4E1B">
        <w:rPr>
          <w:bCs/>
        </w:rPr>
        <w:t xml:space="preserve">two </w:t>
      </w:r>
      <w:r w:rsidR="006E5B91">
        <w:rPr>
          <w:bCs/>
        </w:rPr>
        <w:t>alternative</w:t>
      </w:r>
      <w:r w:rsidR="005A4E1B">
        <w:rPr>
          <w:bCs/>
        </w:rPr>
        <w:t xml:space="preserve"> </w:t>
      </w:r>
      <w:r w:rsidR="006E5B91">
        <w:rPr>
          <w:bCs/>
        </w:rPr>
        <w:t>forms</w:t>
      </w:r>
      <w:r w:rsidR="005A4E1B">
        <w:rPr>
          <w:bCs/>
        </w:rPr>
        <w:t xml:space="preserve"> of </w:t>
      </w:r>
      <w:r w:rsidR="004B2B32">
        <w:rPr>
          <w:bCs/>
        </w:rPr>
        <w:t>T</w:t>
      </w:r>
      <w:r w:rsidR="004B2B32" w:rsidRPr="000212CC">
        <w:rPr>
          <w:bCs/>
          <w:vertAlign w:val="subscript"/>
        </w:rPr>
        <w:t>EX</w:t>
      </w:r>
      <w:r w:rsidR="004B2B32">
        <w:rPr>
          <w:bCs/>
        </w:rPr>
        <w:t xml:space="preserve"> cell</w:t>
      </w:r>
      <w:r w:rsidR="00CC6936">
        <w:rPr>
          <w:bCs/>
        </w:rPr>
        <w:t xml:space="preserve">s </w:t>
      </w:r>
      <w:r w:rsidR="004B2B32">
        <w:rPr>
          <w:bCs/>
        </w:rPr>
        <w:t>in LCMV</w:t>
      </w:r>
      <w:r w:rsidR="004B2B32" w:rsidRPr="000212CC">
        <w:rPr>
          <w:bCs/>
          <w:vertAlign w:val="subscript"/>
        </w:rPr>
        <w:t>Cl13</w:t>
      </w:r>
      <w:r w:rsidR="004B2B32">
        <w:rPr>
          <w:bCs/>
        </w:rPr>
        <w:t xml:space="preserve"> infected hosts</w:t>
      </w:r>
      <w:r w:rsidR="004C1423">
        <w:rPr>
          <w:bCs/>
        </w:rPr>
        <w:t>.</w:t>
      </w:r>
      <w:r w:rsidR="0044568B">
        <w:rPr>
          <w:bCs/>
        </w:rPr>
        <w:t xml:space="preserve"> </w:t>
      </w:r>
      <w:r w:rsidR="00C953F7">
        <w:rPr>
          <w:bCs/>
        </w:rPr>
        <w:t>C</w:t>
      </w:r>
      <w:r w:rsidR="0044568B">
        <w:rPr>
          <w:bCs/>
        </w:rPr>
        <w:t>luster P5</w:t>
      </w:r>
      <w:r w:rsidR="00647D04">
        <w:rPr>
          <w:bCs/>
        </w:rPr>
        <w:t xml:space="preserve"> </w:t>
      </w:r>
      <w:r w:rsidR="00F83400">
        <w:rPr>
          <w:bCs/>
        </w:rPr>
        <w:t xml:space="preserve">cells </w:t>
      </w:r>
      <w:r w:rsidR="00647D04">
        <w:rPr>
          <w:bCs/>
        </w:rPr>
        <w:t>(L4)</w:t>
      </w:r>
      <w:r w:rsidR="003403BD">
        <w:rPr>
          <w:bCs/>
        </w:rPr>
        <w:t xml:space="preserve"> </w:t>
      </w:r>
      <w:r w:rsidR="00F83400">
        <w:rPr>
          <w:bCs/>
        </w:rPr>
        <w:t>are</w:t>
      </w:r>
      <w:r w:rsidR="003D56B2">
        <w:rPr>
          <w:bCs/>
        </w:rPr>
        <w:t xml:space="preserve"> enriched with </w:t>
      </w:r>
      <w:r w:rsidR="001220A7">
        <w:rPr>
          <w:bCs/>
        </w:rPr>
        <w:t xml:space="preserve">the </w:t>
      </w:r>
      <w:r w:rsidR="003D56B2">
        <w:rPr>
          <w:bCs/>
        </w:rPr>
        <w:t>gene expression signature of</w:t>
      </w:r>
      <w:r w:rsidR="004B2B32">
        <w:rPr>
          <w:bCs/>
        </w:rPr>
        <w:t xml:space="preserve"> </w:t>
      </w:r>
      <w:r w:rsidR="003D56B2">
        <w:rPr>
          <w:bCs/>
        </w:rPr>
        <w:t xml:space="preserve">TCR-stimulated </w:t>
      </w:r>
      <w:r w:rsidR="004B2B32">
        <w:rPr>
          <w:bCs/>
        </w:rPr>
        <w:t>CD8 T cells</w:t>
      </w:r>
      <w:r w:rsidR="00F83400">
        <w:rPr>
          <w:bCs/>
        </w:rPr>
        <w:t xml:space="preserve">, but </w:t>
      </w:r>
      <w:r w:rsidR="00EF12AA">
        <w:rPr>
          <w:bCs/>
        </w:rPr>
        <w:t>do not express signatures of mature T</w:t>
      </w:r>
      <w:r w:rsidR="00EF12AA" w:rsidRPr="00C6681D">
        <w:rPr>
          <w:bCs/>
          <w:vertAlign w:val="subscript"/>
        </w:rPr>
        <w:t>EFF</w:t>
      </w:r>
      <w:r w:rsidR="00EF12AA">
        <w:rPr>
          <w:bCs/>
        </w:rPr>
        <w:t xml:space="preserve"> or T</w:t>
      </w:r>
      <w:r w:rsidR="00EF12AA" w:rsidRPr="00C6681D">
        <w:rPr>
          <w:bCs/>
          <w:vertAlign w:val="subscript"/>
        </w:rPr>
        <w:t>MEM</w:t>
      </w:r>
      <w:r w:rsidR="00EF12AA">
        <w:rPr>
          <w:bCs/>
        </w:rPr>
        <w:t xml:space="preserve"> subsets</w:t>
      </w:r>
      <w:r w:rsidR="006E5B91">
        <w:rPr>
          <w:bCs/>
        </w:rPr>
        <w:t>. Thus, P5</w:t>
      </w:r>
      <w:r w:rsidR="005A4E1B">
        <w:rPr>
          <w:bCs/>
        </w:rPr>
        <w:t xml:space="preserve"> </w:t>
      </w:r>
      <w:r w:rsidR="00CC6936">
        <w:rPr>
          <w:bCs/>
        </w:rPr>
        <w:t xml:space="preserve">cells </w:t>
      </w:r>
      <w:r w:rsidR="006E5B91">
        <w:rPr>
          <w:bCs/>
        </w:rPr>
        <w:t>have</w:t>
      </w:r>
      <w:r w:rsidR="005A4E1B">
        <w:rPr>
          <w:bCs/>
        </w:rPr>
        <w:t xml:space="preserve"> recently experienced antigen</w:t>
      </w:r>
      <w:r w:rsidR="006E5B91">
        <w:rPr>
          <w:bCs/>
        </w:rPr>
        <w:t xml:space="preserve"> stimulation</w:t>
      </w:r>
      <w:r w:rsidR="00EF12AA">
        <w:rPr>
          <w:bCs/>
        </w:rPr>
        <w:t xml:space="preserve"> but appear uncommitted</w:t>
      </w:r>
      <w:r w:rsidR="006E5B91">
        <w:rPr>
          <w:bCs/>
        </w:rPr>
        <w:t xml:space="preserve">. </w:t>
      </w:r>
      <w:r w:rsidR="00F83400">
        <w:rPr>
          <w:bCs/>
        </w:rPr>
        <w:t>P5 c</w:t>
      </w:r>
      <w:r w:rsidR="00EF12AA">
        <w:rPr>
          <w:bCs/>
        </w:rPr>
        <w:t>ells responding to LCMV</w:t>
      </w:r>
      <w:r w:rsidR="00EF12AA" w:rsidRPr="001174CB">
        <w:rPr>
          <w:bCs/>
          <w:vertAlign w:val="subscript"/>
        </w:rPr>
        <w:t>Arm</w:t>
      </w:r>
      <w:r w:rsidR="00EF12AA">
        <w:rPr>
          <w:bCs/>
        </w:rPr>
        <w:t xml:space="preserve"> and LCMV</w:t>
      </w:r>
      <w:r w:rsidR="00EF12AA" w:rsidRPr="001174CB">
        <w:rPr>
          <w:bCs/>
          <w:vertAlign w:val="subscript"/>
        </w:rPr>
        <w:t>Cl13</w:t>
      </w:r>
      <w:r w:rsidR="00EF12AA">
        <w:rPr>
          <w:bCs/>
        </w:rPr>
        <w:t xml:space="preserve"> </w:t>
      </w:r>
      <w:r w:rsidR="00F83400">
        <w:rPr>
          <w:bCs/>
        </w:rPr>
        <w:t>diverge in their gene expression in a manner that</w:t>
      </w:r>
      <w:r w:rsidR="00EF12AA">
        <w:rPr>
          <w:bCs/>
        </w:rPr>
        <w:t xml:space="preserve"> correlates differentially with </w:t>
      </w:r>
      <w:r w:rsidR="00F83400">
        <w:rPr>
          <w:bCs/>
        </w:rPr>
        <w:t>their</w:t>
      </w:r>
      <w:r w:rsidR="00EF12AA">
        <w:rPr>
          <w:bCs/>
        </w:rPr>
        <w:t xml:space="preserve"> response to TCR stimulation. </w:t>
      </w:r>
      <w:r w:rsidR="00CC6936">
        <w:rPr>
          <w:bCs/>
        </w:rPr>
        <w:t>P5 cells in LCMV</w:t>
      </w:r>
      <w:r w:rsidR="00CC6936" w:rsidRPr="00E7721A">
        <w:rPr>
          <w:bCs/>
          <w:vertAlign w:val="subscript"/>
        </w:rPr>
        <w:t>Arm</w:t>
      </w:r>
      <w:r w:rsidR="00CC6936">
        <w:rPr>
          <w:bCs/>
        </w:rPr>
        <w:t xml:space="preserve"> hosts upregulate genes associated with early T cell activation (Best #2/3 and 2-day TCR), </w:t>
      </w:r>
      <w:r w:rsidR="001E3858">
        <w:rPr>
          <w:bCs/>
        </w:rPr>
        <w:t xml:space="preserve">whereas </w:t>
      </w:r>
      <w:r w:rsidR="00CC6936">
        <w:rPr>
          <w:bCs/>
        </w:rPr>
        <w:t>those from LCMV</w:t>
      </w:r>
      <w:r w:rsidR="00CC6936" w:rsidRPr="00E7721A">
        <w:rPr>
          <w:bCs/>
          <w:vertAlign w:val="subscript"/>
        </w:rPr>
        <w:t>Cl13</w:t>
      </w:r>
      <w:r w:rsidR="00CC6936">
        <w:rPr>
          <w:bCs/>
        </w:rPr>
        <w:t xml:space="preserve"> infected hosts less strongly do, and instead upregulate genes expressed in EE and </w:t>
      </w:r>
      <w:r w:rsidR="00F66A1D">
        <w:rPr>
          <w:bCs/>
        </w:rPr>
        <w:t>T</w:t>
      </w:r>
      <w:r w:rsidR="00F66A1D" w:rsidRPr="00E7721A">
        <w:rPr>
          <w:bCs/>
          <w:vertAlign w:val="subscript"/>
        </w:rPr>
        <w:t>EX</w:t>
      </w:r>
      <w:r w:rsidR="00F66A1D">
        <w:rPr>
          <w:bCs/>
        </w:rPr>
        <w:t xml:space="preserve"> </w:t>
      </w:r>
      <w:r w:rsidR="00CC6936">
        <w:rPr>
          <w:bCs/>
        </w:rPr>
        <w:t>cells</w:t>
      </w:r>
      <w:r w:rsidR="00F83400">
        <w:rPr>
          <w:bCs/>
        </w:rPr>
        <w:t xml:space="preserve">, which suggests </w:t>
      </w:r>
      <w:r w:rsidR="001B351A">
        <w:rPr>
          <w:bCs/>
        </w:rPr>
        <w:t xml:space="preserve">reduced </w:t>
      </w:r>
      <w:r w:rsidR="00F83400">
        <w:rPr>
          <w:bCs/>
        </w:rPr>
        <w:t xml:space="preserve">immunogenic TCR stimulation </w:t>
      </w:r>
      <w:r w:rsidR="001B351A">
        <w:rPr>
          <w:bCs/>
        </w:rPr>
        <w:t>in LCMV</w:t>
      </w:r>
      <w:r w:rsidR="001B351A" w:rsidRPr="00E7721A">
        <w:rPr>
          <w:bCs/>
          <w:vertAlign w:val="subscript"/>
        </w:rPr>
        <w:t>Cl13</w:t>
      </w:r>
      <w:r w:rsidR="001B351A">
        <w:rPr>
          <w:bCs/>
        </w:rPr>
        <w:t xml:space="preserve">-infected hosts </w:t>
      </w:r>
      <w:r w:rsidR="00F83400">
        <w:rPr>
          <w:bCs/>
        </w:rPr>
        <w:t>leads to T</w:t>
      </w:r>
      <w:r w:rsidR="00F83400" w:rsidRPr="00E7721A">
        <w:rPr>
          <w:bCs/>
          <w:vertAlign w:val="subscript"/>
        </w:rPr>
        <w:t>EX</w:t>
      </w:r>
      <w:r w:rsidR="00F83400">
        <w:rPr>
          <w:bCs/>
        </w:rPr>
        <w:t xml:space="preserve"> gene expression. </w:t>
      </w:r>
    </w:p>
    <w:p w14:paraId="2251470E" w14:textId="0A750AD4" w:rsidR="007D2E0C" w:rsidRDefault="001B351A" w:rsidP="00E7721A">
      <w:pPr>
        <w:pStyle w:val="Paragraph"/>
        <w:rPr>
          <w:bCs/>
        </w:rPr>
      </w:pPr>
      <w:r>
        <w:rPr>
          <w:bCs/>
        </w:rPr>
        <w:t>C</w:t>
      </w:r>
      <w:r w:rsidR="00CC6936">
        <w:rPr>
          <w:bCs/>
        </w:rPr>
        <w:t xml:space="preserve">ells in </w:t>
      </w:r>
      <w:r w:rsidR="0044568B">
        <w:rPr>
          <w:bCs/>
        </w:rPr>
        <w:t>P5</w:t>
      </w:r>
      <w:r w:rsidR="005F2A2B">
        <w:rPr>
          <w:bCs/>
        </w:rPr>
        <w:t xml:space="preserve"> </w:t>
      </w:r>
      <w:r w:rsidR="00CC6936">
        <w:rPr>
          <w:bCs/>
        </w:rPr>
        <w:t>diverge</w:t>
      </w:r>
      <w:r>
        <w:rPr>
          <w:bCs/>
        </w:rPr>
        <w:t>d</w:t>
      </w:r>
      <w:r w:rsidR="00CC6936">
        <w:rPr>
          <w:bCs/>
        </w:rPr>
        <w:t xml:space="preserve"> into</w:t>
      </w:r>
      <w:r w:rsidR="00F305AC">
        <w:rPr>
          <w:bCs/>
        </w:rPr>
        <w:t xml:space="preserve"> </w:t>
      </w:r>
      <w:r>
        <w:rPr>
          <w:bCs/>
        </w:rPr>
        <w:t xml:space="preserve">the </w:t>
      </w:r>
      <w:r w:rsidR="00042B56">
        <w:rPr>
          <w:bCs/>
        </w:rPr>
        <w:t xml:space="preserve">unrelated </w:t>
      </w:r>
      <w:r w:rsidR="00C953F7">
        <w:rPr>
          <w:bCs/>
        </w:rPr>
        <w:t>clusters</w:t>
      </w:r>
      <w:r w:rsidR="00F305AC">
        <w:rPr>
          <w:bCs/>
        </w:rPr>
        <w:t xml:space="preserve"> P6 (L6) and P7 (L5)</w:t>
      </w:r>
      <w:r w:rsidR="0044568B">
        <w:rPr>
          <w:bCs/>
        </w:rPr>
        <w:t>.</w:t>
      </w:r>
      <w:r w:rsidR="00F305AC">
        <w:rPr>
          <w:bCs/>
        </w:rPr>
        <w:t xml:space="preserve"> </w:t>
      </w:r>
      <w:r w:rsidR="00AB341C">
        <w:rPr>
          <w:bCs/>
        </w:rPr>
        <w:t>Most c</w:t>
      </w:r>
      <w:r w:rsidR="00042B56">
        <w:rPr>
          <w:bCs/>
        </w:rPr>
        <w:t xml:space="preserve">ells in </w:t>
      </w:r>
      <w:r w:rsidR="004B2B32">
        <w:rPr>
          <w:bCs/>
        </w:rPr>
        <w:t xml:space="preserve">P6 </w:t>
      </w:r>
      <w:r w:rsidR="00AB341C">
        <w:rPr>
          <w:bCs/>
        </w:rPr>
        <w:t>are</w:t>
      </w:r>
      <w:r w:rsidR="00EF12AA">
        <w:rPr>
          <w:bCs/>
        </w:rPr>
        <w:t xml:space="preserve"> from day 8 p.i., LCMV</w:t>
      </w:r>
      <w:r w:rsidR="00EF12AA" w:rsidRPr="000212CC">
        <w:rPr>
          <w:bCs/>
          <w:vertAlign w:val="subscript"/>
        </w:rPr>
        <w:t>Cl13</w:t>
      </w:r>
      <w:r w:rsidR="00EF12AA">
        <w:rPr>
          <w:bCs/>
        </w:rPr>
        <w:t xml:space="preserve"> infected hosts, </w:t>
      </w:r>
      <w:r w:rsidR="00AB341C">
        <w:rPr>
          <w:bCs/>
        </w:rPr>
        <w:t>and</w:t>
      </w:r>
      <w:r w:rsidR="00EF12AA">
        <w:rPr>
          <w:bCs/>
        </w:rPr>
        <w:t xml:space="preserve"> </w:t>
      </w:r>
      <w:r w:rsidR="00AB341C">
        <w:rPr>
          <w:bCs/>
        </w:rPr>
        <w:t>are</w:t>
      </w:r>
      <w:r w:rsidR="00EF12AA">
        <w:rPr>
          <w:bCs/>
        </w:rPr>
        <w:t xml:space="preserve"> </w:t>
      </w:r>
      <w:r w:rsidR="005A4E1B">
        <w:rPr>
          <w:bCs/>
        </w:rPr>
        <w:t>terminally differentiated T</w:t>
      </w:r>
      <w:r w:rsidR="005A4E1B" w:rsidRPr="00E7721A">
        <w:rPr>
          <w:bCs/>
          <w:vertAlign w:val="subscript"/>
        </w:rPr>
        <w:t xml:space="preserve">EX </w:t>
      </w:r>
      <w:r w:rsidR="005A4E1B">
        <w:rPr>
          <w:bCs/>
        </w:rPr>
        <w:t>cells</w:t>
      </w:r>
      <w:r w:rsidR="00EF12AA">
        <w:rPr>
          <w:bCs/>
        </w:rPr>
        <w:t xml:space="preserve"> that highly express </w:t>
      </w:r>
      <w:r w:rsidR="00EF12AA">
        <w:rPr>
          <w:bCs/>
          <w:i/>
          <w:iCs/>
        </w:rPr>
        <w:t xml:space="preserve">Pdcd1 </w:t>
      </w:r>
      <w:r w:rsidR="00EF12AA">
        <w:rPr>
          <w:bCs/>
        </w:rPr>
        <w:t xml:space="preserve">(PD-1), </w:t>
      </w:r>
      <w:r w:rsidR="00EF12AA">
        <w:rPr>
          <w:bCs/>
          <w:i/>
          <w:iCs/>
        </w:rPr>
        <w:t xml:space="preserve">Lag3 </w:t>
      </w:r>
      <w:r w:rsidR="00EF12AA">
        <w:rPr>
          <w:bCs/>
        </w:rPr>
        <w:t xml:space="preserve">(LAG3) and </w:t>
      </w:r>
      <w:r w:rsidR="00EF12AA">
        <w:rPr>
          <w:bCs/>
          <w:i/>
          <w:iCs/>
        </w:rPr>
        <w:t xml:space="preserve">Havcr2 </w:t>
      </w:r>
      <w:r w:rsidR="00EF12AA">
        <w:rPr>
          <w:bCs/>
        </w:rPr>
        <w:t xml:space="preserve">(TIM3), as well as the TF </w:t>
      </w:r>
      <w:r w:rsidR="0084361E">
        <w:rPr>
          <w:bCs/>
          <w:i/>
          <w:iCs/>
        </w:rPr>
        <w:t>Tox</w:t>
      </w:r>
      <w:r w:rsidR="001E3858">
        <w:rPr>
          <w:bCs/>
        </w:rPr>
        <w:t xml:space="preserve">. In contrast, </w:t>
      </w:r>
      <w:r w:rsidR="00AB341C">
        <w:rPr>
          <w:bCs/>
        </w:rPr>
        <w:t xml:space="preserve">cells in P6 </w:t>
      </w:r>
      <w:r w:rsidR="001E3858">
        <w:rPr>
          <w:bCs/>
        </w:rPr>
        <w:t>responding to LCMV</w:t>
      </w:r>
      <w:r w:rsidR="001E3858" w:rsidRPr="00E7721A">
        <w:rPr>
          <w:bCs/>
          <w:vertAlign w:val="subscript"/>
        </w:rPr>
        <w:t>Arm</w:t>
      </w:r>
      <w:r w:rsidR="001E3858">
        <w:rPr>
          <w:bCs/>
        </w:rPr>
        <w:t xml:space="preserve"> </w:t>
      </w:r>
      <w:r w:rsidR="00042B56">
        <w:rPr>
          <w:bCs/>
        </w:rPr>
        <w:t>express</w:t>
      </w:r>
      <w:r w:rsidR="001E3858">
        <w:rPr>
          <w:bCs/>
        </w:rPr>
        <w:t xml:space="preserve"> </w:t>
      </w:r>
      <w:r w:rsidR="00042B56">
        <w:rPr>
          <w:bCs/>
        </w:rPr>
        <w:t xml:space="preserve">genes typical of </w:t>
      </w:r>
      <w:r w:rsidR="001E3858">
        <w:rPr>
          <w:bCs/>
        </w:rPr>
        <w:t>T</w:t>
      </w:r>
      <w:r w:rsidR="001E3858" w:rsidRPr="00E7721A">
        <w:rPr>
          <w:bCs/>
          <w:vertAlign w:val="subscript"/>
        </w:rPr>
        <w:t>RM</w:t>
      </w:r>
      <w:r w:rsidR="001E3858">
        <w:rPr>
          <w:bCs/>
        </w:rPr>
        <w:t xml:space="preserve"> cells. Thus, T</w:t>
      </w:r>
      <w:r w:rsidR="001E3858" w:rsidRPr="00E7721A">
        <w:rPr>
          <w:bCs/>
          <w:vertAlign w:val="subscript"/>
        </w:rPr>
        <w:t>EX</w:t>
      </w:r>
      <w:r w:rsidR="001E3858">
        <w:rPr>
          <w:bCs/>
        </w:rPr>
        <w:t xml:space="preserve"> and T</w:t>
      </w:r>
      <w:r w:rsidR="001E3858" w:rsidRPr="00E7721A">
        <w:rPr>
          <w:bCs/>
          <w:vertAlign w:val="subscript"/>
        </w:rPr>
        <w:t>RM</w:t>
      </w:r>
      <w:r w:rsidR="001E3858">
        <w:rPr>
          <w:bCs/>
        </w:rPr>
        <w:t xml:space="preserve"> cells</w:t>
      </w:r>
      <w:r w:rsidR="007D2E0C">
        <w:rPr>
          <w:bCs/>
        </w:rPr>
        <w:t xml:space="preserve"> </w:t>
      </w:r>
      <w:r w:rsidR="00AB341C">
        <w:rPr>
          <w:bCs/>
        </w:rPr>
        <w:t>both appear to arise along a common developmental trajectory</w:t>
      </w:r>
      <w:r w:rsidR="001E3858">
        <w:rPr>
          <w:bCs/>
        </w:rPr>
        <w:t xml:space="preserve">, which </w:t>
      </w:r>
      <w:r w:rsidR="00AB341C">
        <w:rPr>
          <w:bCs/>
        </w:rPr>
        <w:t xml:space="preserve">might </w:t>
      </w:r>
      <w:r w:rsidR="001E3858">
        <w:rPr>
          <w:bCs/>
        </w:rPr>
        <w:t xml:space="preserve">explain </w:t>
      </w:r>
      <w:r w:rsidR="00AB341C">
        <w:rPr>
          <w:bCs/>
        </w:rPr>
        <w:t xml:space="preserve">previously observed </w:t>
      </w:r>
      <w:r w:rsidR="001E3858">
        <w:rPr>
          <w:bCs/>
        </w:rPr>
        <w:t xml:space="preserve">parallels between gene expression in </w:t>
      </w:r>
      <w:r w:rsidR="00AB341C">
        <w:rPr>
          <w:bCs/>
        </w:rPr>
        <w:t>both</w:t>
      </w:r>
      <w:r w:rsidR="001E3858">
        <w:rPr>
          <w:bCs/>
        </w:rPr>
        <w:t xml:space="preserve"> </w:t>
      </w:r>
      <w:r w:rsidR="00AB341C">
        <w:rPr>
          <w:bCs/>
        </w:rPr>
        <w:t>subsets</w:t>
      </w:r>
      <w:r w:rsidR="001E3858">
        <w:rPr>
          <w:bCs/>
        </w:rPr>
        <w:t xml:space="preserve">. </w:t>
      </w:r>
      <w:r w:rsidR="00F66A1D">
        <w:rPr>
          <w:bCs/>
        </w:rPr>
        <w:t xml:space="preserve">The </w:t>
      </w:r>
      <w:r w:rsidR="00042B56">
        <w:rPr>
          <w:bCs/>
        </w:rPr>
        <w:t>second</w:t>
      </w:r>
      <w:r w:rsidR="00F66A1D">
        <w:rPr>
          <w:bCs/>
        </w:rPr>
        <w:t xml:space="preserve"> branch</w:t>
      </w:r>
      <w:r w:rsidR="00D45FF1">
        <w:rPr>
          <w:bCs/>
        </w:rPr>
        <w:t xml:space="preserve"> </w:t>
      </w:r>
      <w:r w:rsidR="001E3858">
        <w:rPr>
          <w:bCs/>
        </w:rPr>
        <w:t xml:space="preserve">from P5 </w:t>
      </w:r>
      <w:r w:rsidR="00D45FF1">
        <w:rPr>
          <w:bCs/>
        </w:rPr>
        <w:t xml:space="preserve">leads to </w:t>
      </w:r>
      <w:r w:rsidR="003D56B2">
        <w:rPr>
          <w:bCs/>
        </w:rPr>
        <w:t xml:space="preserve">clusters </w:t>
      </w:r>
      <w:r w:rsidR="00D45FF1">
        <w:rPr>
          <w:bCs/>
        </w:rPr>
        <w:t>P</w:t>
      </w:r>
      <w:r w:rsidR="00445541">
        <w:rPr>
          <w:bCs/>
        </w:rPr>
        <w:t>7</w:t>
      </w:r>
      <w:r w:rsidR="003D56B2">
        <w:rPr>
          <w:bCs/>
        </w:rPr>
        <w:t xml:space="preserve"> and then</w:t>
      </w:r>
      <w:r w:rsidR="00D45FF1">
        <w:rPr>
          <w:bCs/>
        </w:rPr>
        <w:t xml:space="preserve"> P8</w:t>
      </w:r>
      <w:r w:rsidR="00445541">
        <w:rPr>
          <w:bCs/>
        </w:rPr>
        <w:t>.</w:t>
      </w:r>
      <w:r w:rsidR="001F33EA">
        <w:rPr>
          <w:bCs/>
        </w:rPr>
        <w:t xml:space="preserve"> Trajectory 3 </w:t>
      </w:r>
      <w:r w:rsidR="001E3858">
        <w:rPr>
          <w:bCs/>
        </w:rPr>
        <w:t xml:space="preserve">directly </w:t>
      </w:r>
      <w:r w:rsidR="002419F7">
        <w:rPr>
          <w:bCs/>
        </w:rPr>
        <w:t>connects P1 to</w:t>
      </w:r>
      <w:r w:rsidR="001220A7">
        <w:rPr>
          <w:bCs/>
        </w:rPr>
        <w:t xml:space="preserve"> </w:t>
      </w:r>
      <w:r w:rsidR="001F33EA">
        <w:rPr>
          <w:bCs/>
        </w:rPr>
        <w:t>the P7-P8 path</w:t>
      </w:r>
      <w:r w:rsidR="002419F7">
        <w:rPr>
          <w:bCs/>
        </w:rPr>
        <w:t xml:space="preserve"> bypassing P5</w:t>
      </w:r>
      <w:r w:rsidR="00042B56">
        <w:rPr>
          <w:bCs/>
        </w:rPr>
        <w:t xml:space="preserve">. </w:t>
      </w:r>
      <w:r w:rsidR="001F33EA">
        <w:rPr>
          <w:bCs/>
        </w:rPr>
        <w:t xml:space="preserve"> </w:t>
      </w:r>
      <w:r w:rsidR="00AB341C">
        <w:rPr>
          <w:bCs/>
        </w:rPr>
        <w:t xml:space="preserve">The </w:t>
      </w:r>
      <w:r w:rsidR="00445541">
        <w:rPr>
          <w:bCs/>
        </w:rPr>
        <w:t xml:space="preserve">P7 </w:t>
      </w:r>
      <w:r w:rsidR="00AB341C">
        <w:rPr>
          <w:bCs/>
        </w:rPr>
        <w:t>path appears to be driven by continued TCR stimulation, because cells in both LCMV</w:t>
      </w:r>
      <w:r w:rsidR="00AB341C" w:rsidRPr="00DE6C1F">
        <w:rPr>
          <w:bCs/>
          <w:vertAlign w:val="subscript"/>
        </w:rPr>
        <w:t>Arm</w:t>
      </w:r>
      <w:r w:rsidR="00AB341C">
        <w:rPr>
          <w:bCs/>
        </w:rPr>
        <w:t xml:space="preserve"> and LCMV</w:t>
      </w:r>
      <w:r w:rsidR="00AB341C" w:rsidRPr="00DE6C1F">
        <w:rPr>
          <w:bCs/>
          <w:vertAlign w:val="subscript"/>
        </w:rPr>
        <w:t>C</w:t>
      </w:r>
      <w:r w:rsidR="002419F7">
        <w:rPr>
          <w:bCs/>
          <w:vertAlign w:val="subscript"/>
        </w:rPr>
        <w:t>l</w:t>
      </w:r>
      <w:r w:rsidR="00AB341C" w:rsidRPr="00DE6C1F">
        <w:rPr>
          <w:bCs/>
          <w:vertAlign w:val="subscript"/>
        </w:rPr>
        <w:t>13</w:t>
      </w:r>
      <w:r w:rsidR="00AB341C">
        <w:rPr>
          <w:bCs/>
        </w:rPr>
        <w:t>-infected hosts strongly enrich with</w:t>
      </w:r>
      <w:r w:rsidR="00042B56">
        <w:rPr>
          <w:bCs/>
        </w:rPr>
        <w:t xml:space="preserve"> genes induced upon TCR stimulation. </w:t>
      </w:r>
      <w:r w:rsidR="00AB341C">
        <w:rPr>
          <w:bCs/>
        </w:rPr>
        <w:t xml:space="preserve">However, </w:t>
      </w:r>
      <w:r w:rsidR="004C33FF">
        <w:rPr>
          <w:bCs/>
        </w:rPr>
        <w:t>P7</w:t>
      </w:r>
      <w:r w:rsidR="007D2E0C">
        <w:rPr>
          <w:bCs/>
        </w:rPr>
        <w:t xml:space="preserve"> </w:t>
      </w:r>
      <w:r w:rsidR="00AB341C">
        <w:rPr>
          <w:bCs/>
        </w:rPr>
        <w:t xml:space="preserve">and P8 </w:t>
      </w:r>
      <w:r w:rsidR="007D2E0C">
        <w:rPr>
          <w:bCs/>
        </w:rPr>
        <w:t>cells from LCMV</w:t>
      </w:r>
      <w:r w:rsidR="007D2E0C" w:rsidRPr="00E7721A">
        <w:rPr>
          <w:bCs/>
          <w:vertAlign w:val="subscript"/>
        </w:rPr>
        <w:t>Cl13</w:t>
      </w:r>
      <w:r w:rsidR="007D2E0C">
        <w:rPr>
          <w:bCs/>
        </w:rPr>
        <w:t xml:space="preserve">-infected hosts </w:t>
      </w:r>
      <w:r w:rsidR="00AB341C">
        <w:rPr>
          <w:bCs/>
        </w:rPr>
        <w:t xml:space="preserve">progressively increase their enrichment with </w:t>
      </w:r>
      <w:r w:rsidR="007D2E0C">
        <w:rPr>
          <w:bCs/>
        </w:rPr>
        <w:t>gene expression of T</w:t>
      </w:r>
      <w:r w:rsidR="007D2E0C" w:rsidRPr="00E7721A">
        <w:rPr>
          <w:bCs/>
          <w:vertAlign w:val="subscript"/>
        </w:rPr>
        <w:t>EX</w:t>
      </w:r>
      <w:r w:rsidR="007D2E0C">
        <w:rPr>
          <w:bCs/>
        </w:rPr>
        <w:t xml:space="preserve"> cells, whereas those from LCMV</w:t>
      </w:r>
      <w:r w:rsidR="007D2E0C" w:rsidRPr="00E7721A">
        <w:rPr>
          <w:bCs/>
          <w:vertAlign w:val="subscript"/>
        </w:rPr>
        <w:t>Arm</w:t>
      </w:r>
      <w:r w:rsidR="007D2E0C">
        <w:rPr>
          <w:bCs/>
        </w:rPr>
        <w:t>-infected hosts do not</w:t>
      </w:r>
      <w:r w:rsidR="00AB341C">
        <w:rPr>
          <w:bCs/>
        </w:rPr>
        <w:t xml:space="preserve">, and instead increase expression of </w:t>
      </w:r>
      <w:r w:rsidR="007D2E0C">
        <w:rPr>
          <w:bCs/>
        </w:rPr>
        <w:t xml:space="preserve"> </w:t>
      </w:r>
      <w:r w:rsidR="00AB341C">
        <w:rPr>
          <w:bCs/>
        </w:rPr>
        <w:t>EE and DP cells. P8 cells from LCMV</w:t>
      </w:r>
      <w:r w:rsidR="00AB341C" w:rsidRPr="0096035C">
        <w:rPr>
          <w:bCs/>
          <w:vertAlign w:val="subscript"/>
        </w:rPr>
        <w:t>Arm</w:t>
      </w:r>
      <w:r w:rsidR="00AB341C">
        <w:rPr>
          <w:bCs/>
        </w:rPr>
        <w:t>-infected hosts do not express a mature T</w:t>
      </w:r>
      <w:r w:rsidR="00AB341C" w:rsidRPr="00085785">
        <w:rPr>
          <w:bCs/>
          <w:vertAlign w:val="subscript"/>
        </w:rPr>
        <w:t>MEM</w:t>
      </w:r>
      <w:r w:rsidR="00AB341C">
        <w:rPr>
          <w:bCs/>
        </w:rPr>
        <w:t xml:space="preserve"> gene expression signature, </w:t>
      </w:r>
      <w:r w:rsidR="00A3186D">
        <w:rPr>
          <w:bCs/>
        </w:rPr>
        <w:t xml:space="preserve">but both </w:t>
      </w:r>
      <w:r w:rsidR="00AB341C">
        <w:rPr>
          <w:bCs/>
        </w:rPr>
        <w:t xml:space="preserve">EE and DP cells exhibit </w:t>
      </w:r>
      <w:r w:rsidR="002419F7">
        <w:rPr>
          <w:bCs/>
        </w:rPr>
        <w:t xml:space="preserve">robust </w:t>
      </w:r>
      <w:r w:rsidR="00AB341C">
        <w:rPr>
          <w:bCs/>
        </w:rPr>
        <w:t>T</w:t>
      </w:r>
      <w:r w:rsidR="00AB341C" w:rsidRPr="00E7721A">
        <w:rPr>
          <w:bCs/>
          <w:vertAlign w:val="subscript"/>
        </w:rPr>
        <w:t>MEM</w:t>
      </w:r>
      <w:r w:rsidR="00AB341C">
        <w:rPr>
          <w:bCs/>
        </w:rPr>
        <w:t xml:space="preserve"> cell developmental potential, </w:t>
      </w:r>
      <w:r w:rsidR="00A3186D">
        <w:rPr>
          <w:bCs/>
        </w:rPr>
        <w:t>indicating</w:t>
      </w:r>
      <w:r w:rsidR="00AB341C">
        <w:rPr>
          <w:bCs/>
        </w:rPr>
        <w:t xml:space="preserve"> they are T</w:t>
      </w:r>
      <w:r w:rsidR="00AB341C" w:rsidRPr="00E7721A">
        <w:rPr>
          <w:bCs/>
          <w:vertAlign w:val="subscript"/>
        </w:rPr>
        <w:t>MEM</w:t>
      </w:r>
      <w:r w:rsidR="00AB341C">
        <w:rPr>
          <w:bCs/>
        </w:rPr>
        <w:t xml:space="preserve"> cell precursors.</w:t>
      </w:r>
      <w:r w:rsidR="00A22406">
        <w:rPr>
          <w:bCs/>
        </w:rPr>
        <w:t xml:space="preserve"> Consistent with this, these cells were not enriched with the TE cell gene expression signature, and arise in a distinct trajectory from those that do.  </w:t>
      </w:r>
      <w:r w:rsidR="00AB341C">
        <w:rPr>
          <w:bCs/>
        </w:rPr>
        <w:t xml:space="preserve"> </w:t>
      </w:r>
    </w:p>
    <w:p w14:paraId="418297B7" w14:textId="13369CF8" w:rsidR="007D31DD" w:rsidRDefault="007E0D55" w:rsidP="00E7721A">
      <w:pPr>
        <w:pStyle w:val="Paragraph"/>
        <w:ind w:firstLine="0"/>
        <w:rPr>
          <w:bCs/>
        </w:rPr>
      </w:pPr>
      <w:r>
        <w:rPr>
          <w:bCs/>
        </w:rPr>
        <w:tab/>
      </w:r>
      <w:r w:rsidR="00196DB7">
        <w:rPr>
          <w:bCs/>
        </w:rPr>
        <w:t>Trajectory 4</w:t>
      </w:r>
      <w:r w:rsidR="008573F0">
        <w:rPr>
          <w:bCs/>
        </w:rPr>
        <w:t xml:space="preserve"> </w:t>
      </w:r>
      <w:r w:rsidR="00BD2089">
        <w:rPr>
          <w:bCs/>
        </w:rPr>
        <w:t>branches from</w:t>
      </w:r>
      <w:r w:rsidR="00C76E96">
        <w:rPr>
          <w:bCs/>
        </w:rPr>
        <w:t xml:space="preserve"> </w:t>
      </w:r>
      <w:r w:rsidR="00CB35E1">
        <w:rPr>
          <w:bCs/>
        </w:rPr>
        <w:t xml:space="preserve">cluster </w:t>
      </w:r>
      <w:r w:rsidR="00C76E96">
        <w:rPr>
          <w:bCs/>
        </w:rPr>
        <w:t>P1</w:t>
      </w:r>
      <w:r w:rsidR="00BD2089">
        <w:rPr>
          <w:bCs/>
        </w:rPr>
        <w:t xml:space="preserve"> into</w:t>
      </w:r>
      <w:r w:rsidR="00CB35E1">
        <w:rPr>
          <w:bCs/>
        </w:rPr>
        <w:t xml:space="preserve"> </w:t>
      </w:r>
      <w:r w:rsidR="00C76E96">
        <w:rPr>
          <w:bCs/>
        </w:rPr>
        <w:t>P3</w:t>
      </w:r>
      <w:r w:rsidR="00CB35E1">
        <w:rPr>
          <w:bCs/>
        </w:rPr>
        <w:t xml:space="preserve"> and </w:t>
      </w:r>
      <w:r w:rsidR="00C76E96">
        <w:rPr>
          <w:bCs/>
        </w:rPr>
        <w:t>P4</w:t>
      </w:r>
      <w:r w:rsidR="00BD2089">
        <w:rPr>
          <w:bCs/>
        </w:rPr>
        <w:t xml:space="preserve">, which forms </w:t>
      </w:r>
      <w:r w:rsidR="0066697B">
        <w:rPr>
          <w:bCs/>
        </w:rPr>
        <w:t xml:space="preserve">a linear continuum </w:t>
      </w:r>
      <w:r w:rsidR="008252E3">
        <w:rPr>
          <w:bCs/>
        </w:rPr>
        <w:t xml:space="preserve">that </w:t>
      </w:r>
      <w:r w:rsidR="00AC1D92">
        <w:rPr>
          <w:bCs/>
        </w:rPr>
        <w:t xml:space="preserve">ultimately </w:t>
      </w:r>
      <w:r w:rsidR="00842AEE">
        <w:rPr>
          <w:bCs/>
        </w:rPr>
        <w:t>gives rise to</w:t>
      </w:r>
      <w:r w:rsidR="00322A66">
        <w:rPr>
          <w:bCs/>
        </w:rPr>
        <w:t xml:space="preserve"> </w:t>
      </w:r>
      <w:r w:rsidR="00AC1D92">
        <w:rPr>
          <w:bCs/>
        </w:rPr>
        <w:t xml:space="preserve">classical </w:t>
      </w:r>
      <w:r w:rsidR="00322A66">
        <w:rPr>
          <w:bCs/>
        </w:rPr>
        <w:t xml:space="preserve">TE cells </w:t>
      </w:r>
      <w:r w:rsidR="00A22406">
        <w:rPr>
          <w:bCs/>
        </w:rPr>
        <w:t xml:space="preserve">as </w:t>
      </w:r>
      <w:r w:rsidR="00322A66">
        <w:rPr>
          <w:bCs/>
        </w:rPr>
        <w:t xml:space="preserve">defined </w:t>
      </w:r>
      <w:r w:rsidR="00842AEE">
        <w:rPr>
          <w:bCs/>
        </w:rPr>
        <w:t>using differential KLRG1 and CD127 expression</w:t>
      </w:r>
      <w:r w:rsidR="00A22406">
        <w:rPr>
          <w:bCs/>
        </w:rPr>
        <w:t>,</w:t>
      </w:r>
      <w:r w:rsidR="00CB35E1">
        <w:rPr>
          <w:bCs/>
        </w:rPr>
        <w:t xml:space="preserve"> and only develops during LCMV</w:t>
      </w:r>
      <w:r w:rsidR="00CB35E1" w:rsidRPr="00085785">
        <w:rPr>
          <w:bCs/>
          <w:vertAlign w:val="subscript"/>
        </w:rPr>
        <w:t>Arm</w:t>
      </w:r>
      <w:r w:rsidR="00CB35E1">
        <w:rPr>
          <w:bCs/>
        </w:rPr>
        <w:t xml:space="preserve"> infection after day 5</w:t>
      </w:r>
      <w:r w:rsidR="0066697B">
        <w:rPr>
          <w:bCs/>
        </w:rPr>
        <w:t xml:space="preserve">. </w:t>
      </w:r>
      <w:r w:rsidR="008343A2">
        <w:rPr>
          <w:bCs/>
        </w:rPr>
        <w:t xml:space="preserve">P1 cells are most strongly enriched with the MP cell signature compared to all other clusters. </w:t>
      </w:r>
      <w:r w:rsidR="00313CE4">
        <w:rPr>
          <w:bCs/>
        </w:rPr>
        <w:t>P3</w:t>
      </w:r>
      <w:r w:rsidR="00C76E96">
        <w:rPr>
          <w:bCs/>
        </w:rPr>
        <w:t xml:space="preserve"> </w:t>
      </w:r>
      <w:r w:rsidR="0066697B">
        <w:rPr>
          <w:bCs/>
        </w:rPr>
        <w:t xml:space="preserve">cells </w:t>
      </w:r>
      <w:r w:rsidR="00322A66">
        <w:rPr>
          <w:bCs/>
        </w:rPr>
        <w:t xml:space="preserve">strongly express </w:t>
      </w:r>
      <w:r w:rsidR="00313CE4">
        <w:rPr>
          <w:bCs/>
        </w:rPr>
        <w:t xml:space="preserve">EE, </w:t>
      </w:r>
      <w:r w:rsidR="00C76E96">
        <w:rPr>
          <w:bCs/>
        </w:rPr>
        <w:t xml:space="preserve">TE, </w:t>
      </w:r>
      <w:r w:rsidR="00313CE4">
        <w:rPr>
          <w:bCs/>
        </w:rPr>
        <w:t>T</w:t>
      </w:r>
      <w:r w:rsidR="00313CE4" w:rsidRPr="00085785">
        <w:rPr>
          <w:bCs/>
          <w:vertAlign w:val="subscript"/>
        </w:rPr>
        <w:t>CIRC</w:t>
      </w:r>
      <w:r w:rsidR="00313CE4">
        <w:rPr>
          <w:bCs/>
        </w:rPr>
        <w:t xml:space="preserve"> and T</w:t>
      </w:r>
      <w:r w:rsidR="00313CE4" w:rsidRPr="00085785">
        <w:rPr>
          <w:bCs/>
          <w:vertAlign w:val="subscript"/>
        </w:rPr>
        <w:t>RM</w:t>
      </w:r>
      <w:r w:rsidR="00313CE4">
        <w:rPr>
          <w:bCs/>
        </w:rPr>
        <w:t xml:space="preserve"> memory</w:t>
      </w:r>
      <w:r w:rsidR="00D3611C">
        <w:rPr>
          <w:bCs/>
        </w:rPr>
        <w:t xml:space="preserve"> cell</w:t>
      </w:r>
      <w:r w:rsidR="00BD2089">
        <w:rPr>
          <w:bCs/>
        </w:rPr>
        <w:t xml:space="preserve"> signatures</w:t>
      </w:r>
      <w:r w:rsidR="00CB35E1">
        <w:rPr>
          <w:bCs/>
        </w:rPr>
        <w:t xml:space="preserve">, </w:t>
      </w:r>
      <w:r w:rsidR="008343A2">
        <w:rPr>
          <w:bCs/>
        </w:rPr>
        <w:t>whereas</w:t>
      </w:r>
      <w:r w:rsidR="008573F0">
        <w:rPr>
          <w:bCs/>
        </w:rPr>
        <w:t xml:space="preserve"> P4 </w:t>
      </w:r>
      <w:r w:rsidR="0066697B">
        <w:rPr>
          <w:bCs/>
        </w:rPr>
        <w:t xml:space="preserve">cells </w:t>
      </w:r>
      <w:r w:rsidR="00CB35E1">
        <w:rPr>
          <w:bCs/>
        </w:rPr>
        <w:t>downregulate the EE and T</w:t>
      </w:r>
      <w:r w:rsidR="00CB35E1" w:rsidRPr="00E7721A">
        <w:rPr>
          <w:bCs/>
          <w:vertAlign w:val="subscript"/>
        </w:rPr>
        <w:t>RM</w:t>
      </w:r>
      <w:r w:rsidR="00CB35E1">
        <w:rPr>
          <w:bCs/>
        </w:rPr>
        <w:t xml:space="preserve"> cell signatures, and upregulate expression of both T</w:t>
      </w:r>
      <w:r w:rsidR="00CB35E1" w:rsidRPr="00E7721A">
        <w:rPr>
          <w:bCs/>
          <w:vertAlign w:val="subscript"/>
        </w:rPr>
        <w:t>CIRC</w:t>
      </w:r>
      <w:r w:rsidR="00CB35E1">
        <w:rPr>
          <w:bCs/>
        </w:rPr>
        <w:t xml:space="preserve"> and</w:t>
      </w:r>
      <w:r w:rsidR="00313CE4">
        <w:rPr>
          <w:bCs/>
        </w:rPr>
        <w:t xml:space="preserve"> TE </w:t>
      </w:r>
      <w:r w:rsidR="00CB35E1">
        <w:rPr>
          <w:bCs/>
        </w:rPr>
        <w:t xml:space="preserve">cell </w:t>
      </w:r>
      <w:r w:rsidR="00313CE4">
        <w:rPr>
          <w:bCs/>
        </w:rPr>
        <w:t>signatures.</w:t>
      </w:r>
      <w:r w:rsidR="00EA5308">
        <w:rPr>
          <w:bCs/>
        </w:rPr>
        <w:t xml:space="preserve"> </w:t>
      </w:r>
      <w:r w:rsidR="008343A2">
        <w:rPr>
          <w:bCs/>
        </w:rPr>
        <w:t>In addition, P3 cells are connected earlier with T</w:t>
      </w:r>
      <w:r w:rsidR="008343A2" w:rsidRPr="00F70335">
        <w:rPr>
          <w:bCs/>
          <w:vertAlign w:val="subscript"/>
        </w:rPr>
        <w:t>STEM</w:t>
      </w:r>
      <w:r w:rsidR="008343A2">
        <w:rPr>
          <w:bCs/>
        </w:rPr>
        <w:t xml:space="preserve"> cells in P2, indicating they might give rise to cells in P3 (L0) between days 5 and 8 p.i., during LCMV</w:t>
      </w:r>
      <w:r w:rsidR="008343A2" w:rsidRPr="0034058A">
        <w:rPr>
          <w:bCs/>
          <w:vertAlign w:val="subscript"/>
        </w:rPr>
        <w:t>Arm</w:t>
      </w:r>
      <w:r w:rsidR="008343A2">
        <w:rPr>
          <w:bCs/>
        </w:rPr>
        <w:t xml:space="preserve"> infection. </w:t>
      </w:r>
      <w:r w:rsidR="00A22406">
        <w:rPr>
          <w:bCs/>
        </w:rPr>
        <w:t>Thus, cells</w:t>
      </w:r>
      <w:r w:rsidR="00EA5308">
        <w:rPr>
          <w:bCs/>
        </w:rPr>
        <w:t xml:space="preserve"> with T</w:t>
      </w:r>
      <w:r w:rsidR="00EA5308" w:rsidRPr="0096035C">
        <w:rPr>
          <w:bCs/>
          <w:vertAlign w:val="subscript"/>
        </w:rPr>
        <w:t>MEM</w:t>
      </w:r>
      <w:r w:rsidR="00EA5308">
        <w:rPr>
          <w:bCs/>
        </w:rPr>
        <w:t xml:space="preserve"> gene expression </w:t>
      </w:r>
      <w:r w:rsidR="00E22950">
        <w:rPr>
          <w:bCs/>
        </w:rPr>
        <w:t>develop prior to and serve as the precurosrs of those</w:t>
      </w:r>
      <w:r w:rsidR="00EA5308">
        <w:rPr>
          <w:bCs/>
        </w:rPr>
        <w:t xml:space="preserve"> </w:t>
      </w:r>
      <w:r w:rsidR="00E22950">
        <w:rPr>
          <w:bCs/>
        </w:rPr>
        <w:t>that</w:t>
      </w:r>
      <w:r w:rsidR="00EA5308">
        <w:rPr>
          <w:bCs/>
        </w:rPr>
        <w:t xml:space="preserve"> </w:t>
      </w:r>
      <w:r w:rsidR="00A22406">
        <w:rPr>
          <w:bCs/>
        </w:rPr>
        <w:t>induce</w:t>
      </w:r>
      <w:r w:rsidR="00EA5308">
        <w:rPr>
          <w:bCs/>
        </w:rPr>
        <w:t xml:space="preserve"> TE cell gene expression</w:t>
      </w:r>
      <w:r w:rsidR="00A22406">
        <w:rPr>
          <w:bCs/>
        </w:rPr>
        <w:t xml:space="preserve">. </w:t>
      </w:r>
    </w:p>
    <w:p w14:paraId="58CDEC12" w14:textId="77777777" w:rsidR="00F83400" w:rsidRDefault="00F83400" w:rsidP="00F83400">
      <w:pPr>
        <w:pStyle w:val="Paragraph"/>
        <w:ind w:firstLine="0"/>
        <w:rPr>
          <w:b/>
        </w:rPr>
      </w:pPr>
    </w:p>
    <w:p w14:paraId="199CAAEC" w14:textId="1E314CAB" w:rsidR="001B351A" w:rsidRDefault="001B351A" w:rsidP="0059451F">
      <w:pPr>
        <w:pStyle w:val="Paragraph"/>
        <w:ind w:firstLine="0"/>
        <w:rPr>
          <w:b/>
        </w:rPr>
      </w:pPr>
      <w:r w:rsidRPr="001B351A">
        <w:rPr>
          <w:b/>
        </w:rPr>
        <w:t xml:space="preserve">Distinct </w:t>
      </w:r>
      <w:r w:rsidR="0059451F" w:rsidRPr="00E7721A">
        <w:rPr>
          <w:b/>
        </w:rPr>
        <w:t xml:space="preserve">RNA velocities </w:t>
      </w:r>
      <w:r w:rsidRPr="00E7721A">
        <w:rPr>
          <w:b/>
        </w:rPr>
        <w:t>in individual cEMPs underlie lineage divergence</w:t>
      </w:r>
      <w:r w:rsidR="005A4E1B" w:rsidRPr="00E7721A">
        <w:rPr>
          <w:b/>
        </w:rPr>
        <w:t xml:space="preserve"> </w:t>
      </w:r>
    </w:p>
    <w:p w14:paraId="1F1DD3BC" w14:textId="6711EE79" w:rsidR="00F526D6" w:rsidRDefault="00D3611C" w:rsidP="00E7721A">
      <w:pPr>
        <w:pStyle w:val="Paragraph"/>
        <w:rPr>
          <w:bCs/>
        </w:rPr>
      </w:pPr>
      <w:r>
        <w:rPr>
          <w:bCs/>
        </w:rPr>
        <w:t>S</w:t>
      </w:r>
      <w:r w:rsidR="006F2EE6">
        <w:rPr>
          <w:bCs/>
        </w:rPr>
        <w:t>ingle</w:t>
      </w:r>
      <w:r w:rsidR="00EB132E">
        <w:rPr>
          <w:bCs/>
        </w:rPr>
        <w:t xml:space="preserve"> cell </w:t>
      </w:r>
      <w:r w:rsidR="001F2C9D">
        <w:rPr>
          <w:bCs/>
        </w:rPr>
        <w:t xml:space="preserve">RNA velocities </w:t>
      </w:r>
      <w:r w:rsidR="006F2EE6">
        <w:rPr>
          <w:bCs/>
        </w:rPr>
        <w:t>confirmed the</w:t>
      </w:r>
      <w:r w:rsidR="00185052">
        <w:rPr>
          <w:bCs/>
        </w:rPr>
        <w:t xml:space="preserve"> </w:t>
      </w:r>
      <w:r w:rsidR="006F2EE6">
        <w:rPr>
          <w:bCs/>
        </w:rPr>
        <w:t xml:space="preserve">PAGA-initialized </w:t>
      </w:r>
      <w:r>
        <w:rPr>
          <w:bCs/>
        </w:rPr>
        <w:t xml:space="preserve">connections and </w:t>
      </w:r>
      <w:r w:rsidR="00252BCC">
        <w:rPr>
          <w:bCs/>
        </w:rPr>
        <w:t>the</w:t>
      </w:r>
      <w:r w:rsidR="00185052">
        <w:rPr>
          <w:bCs/>
        </w:rPr>
        <w:t>ir</w:t>
      </w:r>
      <w:r w:rsidR="00252BCC">
        <w:rPr>
          <w:bCs/>
        </w:rPr>
        <w:t xml:space="preserve"> inferred</w:t>
      </w:r>
      <w:r>
        <w:rPr>
          <w:bCs/>
        </w:rPr>
        <w:t xml:space="preserve"> </w:t>
      </w:r>
      <w:r w:rsidR="006F2EE6">
        <w:rPr>
          <w:bCs/>
        </w:rPr>
        <w:t xml:space="preserve">developmental </w:t>
      </w:r>
      <w:r>
        <w:rPr>
          <w:bCs/>
        </w:rPr>
        <w:t>order</w:t>
      </w:r>
      <w:r w:rsidR="00CE1AB4">
        <w:rPr>
          <w:bCs/>
        </w:rPr>
        <w:t>s</w:t>
      </w:r>
      <w:r w:rsidR="00B56393">
        <w:rPr>
          <w:bCs/>
        </w:rPr>
        <w:t xml:space="preserve">, and was used to </w:t>
      </w:r>
      <w:r w:rsidR="00E46C40">
        <w:rPr>
          <w:bCs/>
        </w:rPr>
        <w:t xml:space="preserve">extract causal transcriptional regulatory networks that drive </w:t>
      </w:r>
      <w:r w:rsidR="00B56393">
        <w:rPr>
          <w:bCs/>
        </w:rPr>
        <w:t>lineage formation</w:t>
      </w:r>
      <w:r w:rsidR="001F2C9D">
        <w:rPr>
          <w:bCs/>
        </w:rPr>
        <w:t>.</w:t>
      </w:r>
      <w:r w:rsidR="002D6BE9">
        <w:rPr>
          <w:bCs/>
        </w:rPr>
        <w:t xml:space="preserve"> </w:t>
      </w:r>
      <w:r w:rsidR="00CE1AB4">
        <w:rPr>
          <w:bCs/>
        </w:rPr>
        <w:t>The first critical step in T</w:t>
      </w:r>
      <w:r w:rsidR="00CE1AB4" w:rsidRPr="00055EC7">
        <w:rPr>
          <w:bCs/>
          <w:vertAlign w:val="subscript"/>
        </w:rPr>
        <w:t>MEM</w:t>
      </w:r>
      <w:r w:rsidR="00CE1AB4">
        <w:rPr>
          <w:bCs/>
        </w:rPr>
        <w:t xml:space="preserve"> cell formation involves </w:t>
      </w:r>
      <w:r w:rsidR="00F526D6">
        <w:rPr>
          <w:bCs/>
        </w:rPr>
        <w:t>differentiation</w:t>
      </w:r>
      <w:r w:rsidR="00CE1AB4">
        <w:rPr>
          <w:bCs/>
        </w:rPr>
        <w:t xml:space="preserve"> of cEMPs</w:t>
      </w:r>
      <w:r w:rsidR="00CE1AB4" w:rsidRPr="00CE1AB4">
        <w:rPr>
          <w:bCs/>
        </w:rPr>
        <w:t xml:space="preserve"> </w:t>
      </w:r>
      <w:r w:rsidR="00CE1AB4">
        <w:rPr>
          <w:bCs/>
        </w:rPr>
        <w:t xml:space="preserve">and results from transcription that leads to gene expression in P1. This was evident </w:t>
      </w:r>
      <w:r w:rsidR="00F526D6">
        <w:rPr>
          <w:bCs/>
        </w:rPr>
        <w:t xml:space="preserve">by </w:t>
      </w:r>
      <w:r w:rsidR="00F526D6">
        <w:rPr>
          <w:bCs/>
        </w:rPr>
        <w:lastRenderedPageBreak/>
        <w:t xml:space="preserve">virtue of </w:t>
      </w:r>
      <w:r w:rsidR="00CE1AB4">
        <w:rPr>
          <w:bCs/>
        </w:rPr>
        <w:t xml:space="preserve">activated cells </w:t>
      </w:r>
      <w:r w:rsidR="00F526D6">
        <w:rPr>
          <w:bCs/>
        </w:rPr>
        <w:t xml:space="preserve">that </w:t>
      </w:r>
      <w:r w:rsidR="00252BCC">
        <w:rPr>
          <w:bCs/>
        </w:rPr>
        <w:t>c</w:t>
      </w:r>
      <w:r w:rsidR="00EB132E">
        <w:rPr>
          <w:bCs/>
        </w:rPr>
        <w:t>luster</w:t>
      </w:r>
      <w:r w:rsidR="00CE1AB4">
        <w:rPr>
          <w:bCs/>
        </w:rPr>
        <w:t>ed with naïve cells in</w:t>
      </w:r>
      <w:r w:rsidR="00EB132E">
        <w:rPr>
          <w:bCs/>
        </w:rPr>
        <w:t xml:space="preserve"> </w:t>
      </w:r>
      <w:r w:rsidR="00CE1AB4">
        <w:rPr>
          <w:bCs/>
        </w:rPr>
        <w:t xml:space="preserve">gene expression space </w:t>
      </w:r>
      <w:r w:rsidR="00F526D6">
        <w:rPr>
          <w:bCs/>
        </w:rPr>
        <w:t>(P0)</w:t>
      </w:r>
      <w:r w:rsidR="00CE1AB4">
        <w:rPr>
          <w:bCs/>
        </w:rPr>
        <w:t xml:space="preserve">, but that </w:t>
      </w:r>
      <w:r w:rsidR="00030548">
        <w:rPr>
          <w:bCs/>
        </w:rPr>
        <w:t>manifested</w:t>
      </w:r>
      <w:r w:rsidR="00EB132E">
        <w:rPr>
          <w:bCs/>
        </w:rPr>
        <w:t xml:space="preserve"> RNA velocit</w:t>
      </w:r>
      <w:r w:rsidR="006F2EE6">
        <w:rPr>
          <w:bCs/>
        </w:rPr>
        <w:t>ies</w:t>
      </w:r>
      <w:r w:rsidR="00EB132E">
        <w:rPr>
          <w:bCs/>
        </w:rPr>
        <w:t xml:space="preserve"> vectored toward gene expression </w:t>
      </w:r>
      <w:r w:rsidR="006F2EE6">
        <w:rPr>
          <w:bCs/>
        </w:rPr>
        <w:t>in</w:t>
      </w:r>
      <w:r w:rsidR="00EB132E">
        <w:rPr>
          <w:bCs/>
        </w:rPr>
        <w:t xml:space="preserve"> </w:t>
      </w:r>
      <w:r w:rsidR="00EB3D6C">
        <w:rPr>
          <w:bCs/>
        </w:rPr>
        <w:t>P1</w:t>
      </w:r>
      <w:r w:rsidR="00030548">
        <w:rPr>
          <w:bCs/>
        </w:rPr>
        <w:t xml:space="preserve">. </w:t>
      </w:r>
      <w:r w:rsidR="00CE1AB4">
        <w:rPr>
          <w:bCs/>
        </w:rPr>
        <w:t>Notably, s</w:t>
      </w:r>
      <w:r w:rsidR="00737D17">
        <w:rPr>
          <w:bCs/>
        </w:rPr>
        <w:t xml:space="preserve">ome </w:t>
      </w:r>
      <w:r w:rsidR="00065474">
        <w:rPr>
          <w:bCs/>
        </w:rPr>
        <w:t xml:space="preserve">activated </w:t>
      </w:r>
      <w:r w:rsidR="00737D17">
        <w:rPr>
          <w:bCs/>
        </w:rPr>
        <w:t xml:space="preserve">cells </w:t>
      </w:r>
      <w:r w:rsidR="00F526D6">
        <w:rPr>
          <w:bCs/>
        </w:rPr>
        <w:t xml:space="preserve">positioned in an intermediate location in the UMAP projection </w:t>
      </w:r>
      <w:r w:rsidR="00737D17">
        <w:rPr>
          <w:bCs/>
        </w:rPr>
        <w:t>exhibit retrograde vectors, implying that continuous signals or a threshold drives differentiation forward into P1.</w:t>
      </w:r>
      <w:r w:rsidR="002B18E6" w:rsidRPr="002B18E6">
        <w:rPr>
          <w:bCs/>
        </w:rPr>
        <w:t xml:space="preserve"> </w:t>
      </w:r>
      <w:r w:rsidR="002B18E6">
        <w:rPr>
          <w:bCs/>
        </w:rPr>
        <w:t xml:space="preserve">Development of cells in P1 involves extensive cell division, because </w:t>
      </w:r>
      <w:r w:rsidR="002B18E6">
        <w:rPr>
          <w:bCs/>
          <w:highlight w:val="yellow"/>
        </w:rPr>
        <w:t>a</w:t>
      </w:r>
      <w:r w:rsidR="002B18E6" w:rsidRPr="00311C31">
        <w:rPr>
          <w:bCs/>
          <w:highlight w:val="yellow"/>
        </w:rPr>
        <w:t>ll</w:t>
      </w:r>
      <w:r w:rsidR="002B18E6">
        <w:rPr>
          <w:bCs/>
          <w:highlight w:val="yellow"/>
        </w:rPr>
        <w:t xml:space="preserve"> transferred P14 </w:t>
      </w:r>
      <w:r w:rsidR="002B18E6" w:rsidRPr="00311C31">
        <w:rPr>
          <w:bCs/>
          <w:highlight w:val="yellow"/>
        </w:rPr>
        <w:t xml:space="preserve">cells </w:t>
      </w:r>
      <w:r w:rsidR="002B18E6">
        <w:rPr>
          <w:bCs/>
          <w:highlight w:val="yellow"/>
        </w:rPr>
        <w:t>had</w:t>
      </w:r>
      <w:r w:rsidR="002B18E6" w:rsidRPr="00311C31">
        <w:rPr>
          <w:bCs/>
          <w:highlight w:val="yellow"/>
        </w:rPr>
        <w:t xml:space="preserve"> undergone </w:t>
      </w:r>
      <w:r w:rsidR="002B18E6" w:rsidRPr="00311C31">
        <w:rPr>
          <w:bCs/>
          <w:highlight w:val="yellow"/>
          <w:u w:val="single"/>
        </w:rPr>
        <w:t>&gt;</w:t>
      </w:r>
      <w:r w:rsidR="002B18E6">
        <w:rPr>
          <w:bCs/>
          <w:highlight w:val="yellow"/>
        </w:rPr>
        <w:t xml:space="preserve"> </w:t>
      </w:r>
      <w:r w:rsidR="002B18E6" w:rsidRPr="00311C31">
        <w:rPr>
          <w:bCs/>
          <w:highlight w:val="yellow"/>
        </w:rPr>
        <w:t>8 cell divisions</w:t>
      </w:r>
      <w:r w:rsidR="002B18E6">
        <w:rPr>
          <w:bCs/>
          <w:highlight w:val="yellow"/>
        </w:rPr>
        <w:t xml:space="preserve"> by</w:t>
      </w:r>
      <w:r w:rsidR="002B18E6" w:rsidRPr="002A6A15">
        <w:rPr>
          <w:bCs/>
          <w:highlight w:val="yellow"/>
        </w:rPr>
        <w:t xml:space="preserve"> day 5</w:t>
      </w:r>
      <w:r w:rsidR="002B18E6">
        <w:rPr>
          <w:bCs/>
          <w:highlight w:val="yellow"/>
        </w:rPr>
        <w:t xml:space="preserve"> p.i., and had, to varying extents, upregulated KLRG1 expression relative to naive cells.</w:t>
      </w:r>
      <w:r w:rsidR="002B18E6">
        <w:rPr>
          <w:bCs/>
        </w:rPr>
        <w:t xml:space="preserve"> </w:t>
      </w:r>
      <w:r w:rsidR="00737D17">
        <w:rPr>
          <w:bCs/>
        </w:rPr>
        <w:t xml:space="preserve"> </w:t>
      </w:r>
    </w:p>
    <w:p w14:paraId="26B121B9" w14:textId="79CA926E" w:rsidR="00B66212" w:rsidRDefault="00073FDE" w:rsidP="00F526D6">
      <w:pPr>
        <w:pStyle w:val="Paragraph"/>
        <w:rPr>
          <w:bCs/>
        </w:rPr>
      </w:pPr>
      <w:r>
        <w:rPr>
          <w:bCs/>
        </w:rPr>
        <w:t>Strong omnidirectional RNA velocities observed in the average vector field of P1 indicated individual P1 cells establish differential RNA velocities that precedes their d</w:t>
      </w:r>
      <w:r w:rsidR="00F526D6">
        <w:rPr>
          <w:bCs/>
        </w:rPr>
        <w:t>ivergence</w:t>
      </w:r>
      <w:r>
        <w:rPr>
          <w:bCs/>
        </w:rPr>
        <w:t xml:space="preserve"> into</w:t>
      </w:r>
      <w:r w:rsidR="00F526D6">
        <w:rPr>
          <w:bCs/>
        </w:rPr>
        <w:t xml:space="preserve"> to </w:t>
      </w:r>
      <w:r>
        <w:rPr>
          <w:bCs/>
        </w:rPr>
        <w:t xml:space="preserve">connected PAGA </w:t>
      </w:r>
      <w:r w:rsidR="00F526D6">
        <w:rPr>
          <w:bCs/>
        </w:rPr>
        <w:t>clusters with mature gene expression signatures (</w:t>
      </w:r>
      <w:r w:rsidR="00F526D6" w:rsidRPr="00085785">
        <w:rPr>
          <w:b/>
        </w:rPr>
        <w:t>Fig 1</w:t>
      </w:r>
      <w:r w:rsidR="00F526D6">
        <w:rPr>
          <w:b/>
        </w:rPr>
        <w:t>X</w:t>
      </w:r>
      <w:r w:rsidR="00F526D6">
        <w:rPr>
          <w:bCs/>
        </w:rPr>
        <w:t>)</w:t>
      </w:r>
      <w:r w:rsidR="00065474">
        <w:rPr>
          <w:bCs/>
        </w:rPr>
        <w:t xml:space="preserve">. </w:t>
      </w:r>
      <w:r>
        <w:rPr>
          <w:bCs/>
        </w:rPr>
        <w:t>V</w:t>
      </w:r>
      <w:r w:rsidR="00065474">
        <w:rPr>
          <w:bCs/>
        </w:rPr>
        <w:t>ectors</w:t>
      </w:r>
      <w:r>
        <w:rPr>
          <w:bCs/>
        </w:rPr>
        <w:t xml:space="preserve"> from individual cells</w:t>
      </w:r>
      <w:r w:rsidR="00737D17">
        <w:rPr>
          <w:bCs/>
        </w:rPr>
        <w:t xml:space="preserve"> demonstrate</w:t>
      </w:r>
      <w:r>
        <w:rPr>
          <w:bCs/>
        </w:rPr>
        <w:t>d that</w:t>
      </w:r>
      <w:r w:rsidR="00737D17">
        <w:rPr>
          <w:bCs/>
        </w:rPr>
        <w:t xml:space="preserve"> th</w:t>
      </w:r>
      <w:r w:rsidR="00065474">
        <w:rPr>
          <w:bCs/>
        </w:rPr>
        <w:t xml:space="preserve">e averages </w:t>
      </w:r>
      <w:r>
        <w:rPr>
          <w:bCs/>
        </w:rPr>
        <w:t xml:space="preserve">represented </w:t>
      </w:r>
      <w:r w:rsidR="00065474">
        <w:rPr>
          <w:bCs/>
        </w:rPr>
        <w:t xml:space="preserve">a </w:t>
      </w:r>
      <w:r w:rsidR="00656B94">
        <w:rPr>
          <w:bCs/>
        </w:rPr>
        <w:t xml:space="preserve">differentiation </w:t>
      </w:r>
      <w:r w:rsidR="00065474">
        <w:rPr>
          <w:bCs/>
        </w:rPr>
        <w:t xml:space="preserve">manifold </w:t>
      </w:r>
      <w:r w:rsidR="007878E4">
        <w:rPr>
          <w:bCs/>
        </w:rPr>
        <w:t>flowing toward</w:t>
      </w:r>
      <w:r w:rsidR="00371442">
        <w:rPr>
          <w:bCs/>
        </w:rPr>
        <w:t xml:space="preserve"> </w:t>
      </w:r>
      <w:r w:rsidR="00065474">
        <w:rPr>
          <w:bCs/>
        </w:rPr>
        <w:t xml:space="preserve">mature </w:t>
      </w:r>
      <w:r w:rsidR="00371442">
        <w:rPr>
          <w:bCs/>
        </w:rPr>
        <w:t>gene expression</w:t>
      </w:r>
      <w:r w:rsidR="00065474">
        <w:rPr>
          <w:bCs/>
        </w:rPr>
        <w:t xml:space="preserve"> signatures</w:t>
      </w:r>
      <w:r w:rsidR="00371442">
        <w:rPr>
          <w:bCs/>
        </w:rPr>
        <w:t xml:space="preserve"> in</w:t>
      </w:r>
      <w:r w:rsidR="006F2EE6">
        <w:rPr>
          <w:bCs/>
        </w:rPr>
        <w:t xml:space="preserve"> </w:t>
      </w:r>
      <w:r w:rsidR="00030548">
        <w:rPr>
          <w:bCs/>
        </w:rPr>
        <w:t>clusters P2, P3, P4 and P5</w:t>
      </w:r>
      <w:r w:rsidR="00737D17">
        <w:rPr>
          <w:bCs/>
        </w:rPr>
        <w:t xml:space="preserve">. Thus, </w:t>
      </w:r>
      <w:r w:rsidR="00065474">
        <w:rPr>
          <w:bCs/>
        </w:rPr>
        <w:t xml:space="preserve">cells in </w:t>
      </w:r>
      <w:r w:rsidR="00812936">
        <w:rPr>
          <w:bCs/>
        </w:rPr>
        <w:t xml:space="preserve">P1 </w:t>
      </w:r>
      <w:r w:rsidR="00737D17">
        <w:rPr>
          <w:bCs/>
        </w:rPr>
        <w:t xml:space="preserve">are cEMPs </w:t>
      </w:r>
      <w:r w:rsidR="00065474">
        <w:rPr>
          <w:bCs/>
        </w:rPr>
        <w:t xml:space="preserve">that establish lineage bias </w:t>
      </w:r>
      <w:r w:rsidR="00CE1AB4">
        <w:rPr>
          <w:bCs/>
        </w:rPr>
        <w:t>at the transcriptional level</w:t>
      </w:r>
      <w:r w:rsidR="00C83A01">
        <w:rPr>
          <w:bCs/>
        </w:rPr>
        <w:t xml:space="preserve"> </w:t>
      </w:r>
      <w:r w:rsidR="008E0659">
        <w:rPr>
          <w:bCs/>
        </w:rPr>
        <w:t xml:space="preserve">which </w:t>
      </w:r>
      <w:r w:rsidR="00C83A01">
        <w:rPr>
          <w:bCs/>
        </w:rPr>
        <w:t>precedes their development along any one particular lineage.</w:t>
      </w:r>
    </w:p>
    <w:p w14:paraId="6F423E66" w14:textId="5EE3FDEA" w:rsidR="007878E4" w:rsidRDefault="00D43FDD" w:rsidP="00085785">
      <w:pPr>
        <w:pStyle w:val="Paragraph"/>
        <w:rPr>
          <w:bCs/>
        </w:rPr>
      </w:pPr>
      <w:r>
        <w:rPr>
          <w:bCs/>
        </w:rPr>
        <w:t xml:space="preserve">Although PAGA connections suggest </w:t>
      </w:r>
      <w:r w:rsidR="007878E4">
        <w:rPr>
          <w:bCs/>
        </w:rPr>
        <w:t>T</w:t>
      </w:r>
      <w:r w:rsidR="007878E4" w:rsidRPr="00E7721A">
        <w:rPr>
          <w:bCs/>
          <w:vertAlign w:val="subscript"/>
        </w:rPr>
        <w:t>STEM</w:t>
      </w:r>
      <w:r w:rsidR="007878E4">
        <w:rPr>
          <w:bCs/>
        </w:rPr>
        <w:t xml:space="preserve"> cells </w:t>
      </w:r>
      <w:r>
        <w:rPr>
          <w:bCs/>
        </w:rPr>
        <w:t xml:space="preserve">mainly develop from </w:t>
      </w:r>
      <w:r w:rsidR="007878E4">
        <w:rPr>
          <w:bCs/>
        </w:rPr>
        <w:t xml:space="preserve">cells in P1, RNA velocities that develop in  </w:t>
      </w:r>
    </w:p>
    <w:p w14:paraId="678C4016" w14:textId="77777777" w:rsidR="007878E4" w:rsidRDefault="007878E4" w:rsidP="0059451F">
      <w:pPr>
        <w:pStyle w:val="Paragraph"/>
        <w:ind w:firstLine="0"/>
        <w:rPr>
          <w:bCs/>
        </w:rPr>
      </w:pPr>
    </w:p>
    <w:p w14:paraId="3EB88B76" w14:textId="133EB401" w:rsidR="00B66212" w:rsidRDefault="00CE1709" w:rsidP="0059451F">
      <w:pPr>
        <w:pStyle w:val="Paragraph"/>
        <w:ind w:firstLine="0"/>
        <w:rPr>
          <w:bCs/>
          <w:i/>
          <w:iCs/>
        </w:rPr>
      </w:pPr>
      <w:r>
        <w:rPr>
          <w:bCs/>
        </w:rPr>
        <w:t xml:space="preserve">The gene expression signatur of TRM cells. </w:t>
      </w:r>
      <w:r w:rsidR="00B66212">
        <w:rPr>
          <w:bCs/>
          <w:i/>
          <w:iCs/>
        </w:rPr>
        <w:t>RNA velocities indicate that both TSTEM-like cells and effector-like branches feed a linear path that initially acquires TMEM cell gene expression that develops into TE cell gene expression and then RNA velocities collapse:</w:t>
      </w:r>
    </w:p>
    <w:p w14:paraId="248E7A9F" w14:textId="0902FA82" w:rsidR="00030548" w:rsidRDefault="00030548" w:rsidP="0059451F">
      <w:pPr>
        <w:pStyle w:val="Paragraph"/>
        <w:ind w:firstLine="0"/>
        <w:rPr>
          <w:bCs/>
          <w:i/>
          <w:iCs/>
        </w:rPr>
      </w:pPr>
    </w:p>
    <w:p w14:paraId="52511169" w14:textId="6F9C9878" w:rsidR="00030548" w:rsidRDefault="00030548" w:rsidP="00085785">
      <w:pPr>
        <w:pStyle w:val="Paragraph"/>
        <w:ind w:firstLine="0"/>
        <w:rPr>
          <w:bCs/>
        </w:rPr>
      </w:pPr>
      <w:r>
        <w:rPr>
          <w:bCs/>
          <w:i/>
          <w:iCs/>
        </w:rPr>
        <w:t>RNA velocities point to a common differentiation pathway</w:t>
      </w:r>
      <w:r w:rsidR="00393D2E">
        <w:rPr>
          <w:bCs/>
        </w:rPr>
        <w:t xml:space="preserve"> that gives rise to TCIRC and TE cells</w:t>
      </w:r>
      <w:r>
        <w:rPr>
          <w:bCs/>
          <w:i/>
          <w:iCs/>
        </w:rPr>
        <w:t>:</w:t>
      </w:r>
    </w:p>
    <w:p w14:paraId="25AD4FBB" w14:textId="77777777" w:rsidR="0059451F" w:rsidRDefault="0059451F" w:rsidP="00085785">
      <w:pPr>
        <w:pStyle w:val="Paragraph"/>
        <w:ind w:firstLine="0"/>
        <w:rPr>
          <w:bCs/>
        </w:rPr>
      </w:pPr>
    </w:p>
    <w:p w14:paraId="5330612F" w14:textId="77777777" w:rsidR="00552EF0" w:rsidRDefault="00552EF0" w:rsidP="00EF6030">
      <w:pPr>
        <w:pStyle w:val="Paragraph"/>
        <w:rPr>
          <w:bCs/>
        </w:rPr>
      </w:pPr>
    </w:p>
    <w:p w14:paraId="3DDABCE1" w14:textId="3AF615BE" w:rsidR="00C953F7" w:rsidRDefault="00393D2E" w:rsidP="00085785">
      <w:pPr>
        <w:pStyle w:val="Paragraph"/>
        <w:ind w:firstLine="0"/>
        <w:rPr>
          <w:bCs/>
        </w:rPr>
      </w:pPr>
      <w:r>
        <w:rPr>
          <w:bCs/>
          <w:i/>
          <w:iCs/>
        </w:rPr>
        <w:t>RNA velocities indicate TRM cells develop in multiple pathways:</w:t>
      </w:r>
    </w:p>
    <w:p w14:paraId="6E1312B0" w14:textId="77777777" w:rsidR="00001B87" w:rsidRDefault="00001B87" w:rsidP="009F530A">
      <w:pPr>
        <w:pStyle w:val="Paragraph"/>
        <w:ind w:firstLine="0"/>
        <w:rPr>
          <w:b/>
          <w:bCs/>
        </w:rPr>
      </w:pPr>
    </w:p>
    <w:p w14:paraId="3ACB5E4A" w14:textId="36721D70" w:rsidR="009F530A" w:rsidRPr="00EE3B16" w:rsidRDefault="009F530A" w:rsidP="00EE3B16">
      <w:pPr>
        <w:pStyle w:val="Paragraph"/>
        <w:ind w:firstLine="0"/>
        <w:rPr>
          <w:b/>
          <w:bCs/>
        </w:rPr>
      </w:pPr>
      <w:r>
        <w:rPr>
          <w:b/>
          <w:bCs/>
        </w:rPr>
        <w:t>Naïve CD8 T cells initially differentiate along a linear path</w:t>
      </w:r>
      <w:r w:rsidR="001863F6">
        <w:rPr>
          <w:b/>
          <w:bCs/>
        </w:rPr>
        <w:t xml:space="preserve"> into common effector and memory progenitor cells</w:t>
      </w:r>
    </w:p>
    <w:p w14:paraId="4F8ED1C5" w14:textId="2D8DD2C8" w:rsidR="00FC275F" w:rsidRDefault="00CF26CE">
      <w:pPr>
        <w:pStyle w:val="Paragraph"/>
        <w:rPr>
          <w:bCs/>
        </w:rPr>
      </w:pPr>
      <w:r>
        <w:rPr>
          <w:bCs/>
        </w:rPr>
        <w:t>T</w:t>
      </w:r>
      <w:r w:rsidR="00A61CCB">
        <w:rPr>
          <w:bCs/>
        </w:rPr>
        <w:t xml:space="preserve">o </w:t>
      </w:r>
      <w:r w:rsidR="003F27BA">
        <w:rPr>
          <w:bCs/>
        </w:rPr>
        <w:t xml:space="preserve">classify </w:t>
      </w:r>
      <w:r w:rsidR="000F3549">
        <w:rPr>
          <w:bCs/>
        </w:rPr>
        <w:t>the</w:t>
      </w:r>
      <w:r w:rsidR="000F3549" w:rsidRPr="00982E17">
        <w:rPr>
          <w:bCs/>
        </w:rPr>
        <w:t xml:space="preserve"> </w:t>
      </w:r>
      <w:r w:rsidR="003F27BA" w:rsidRPr="00982E17">
        <w:rPr>
          <w:bCs/>
        </w:rPr>
        <w:t>identities</w:t>
      </w:r>
      <w:r w:rsidR="000F3549">
        <w:rPr>
          <w:bCs/>
        </w:rPr>
        <w:t xml:space="preserve"> PAGA-clusters and their single cell trajectories</w:t>
      </w:r>
      <w:r w:rsidR="003F27BA">
        <w:rPr>
          <w:bCs/>
        </w:rPr>
        <w:t>,</w:t>
      </w:r>
      <w:r w:rsidR="003F27BA" w:rsidRPr="00982E17">
        <w:rPr>
          <w:bCs/>
        </w:rPr>
        <w:t xml:space="preserve"> </w:t>
      </w:r>
      <w:r w:rsidR="00A61CCB">
        <w:rPr>
          <w:bCs/>
        </w:rPr>
        <w:t xml:space="preserve">we </w:t>
      </w:r>
      <w:r w:rsidR="00BC0FD6">
        <w:rPr>
          <w:bCs/>
        </w:rPr>
        <w:t xml:space="preserve">used </w:t>
      </w:r>
      <w:r w:rsidR="00BC0FD6" w:rsidRPr="00982E17">
        <w:rPr>
          <w:bCs/>
        </w:rPr>
        <w:t>gene set enrichment analysis (GSEA)</w:t>
      </w:r>
      <w:r w:rsidR="00BC0FD6">
        <w:rPr>
          <w:bCs/>
        </w:rPr>
        <w:t>{Subramanian, 2005 #459} (</w:t>
      </w:r>
      <w:r w:rsidR="00BC0FD6" w:rsidRPr="00181B2E">
        <w:rPr>
          <w:b/>
        </w:rPr>
        <w:t>Fig 1D</w:t>
      </w:r>
      <w:r w:rsidR="00BC0FD6">
        <w:rPr>
          <w:bCs/>
        </w:rPr>
        <w:t>)</w:t>
      </w:r>
      <w:r w:rsidR="00E4740B">
        <w:rPr>
          <w:bCs/>
        </w:rPr>
        <w:t>. Each</w:t>
      </w:r>
      <w:r w:rsidR="00BC0FD6">
        <w:rPr>
          <w:bCs/>
        </w:rPr>
        <w:t xml:space="preserve"> PAGA-cluster</w:t>
      </w:r>
      <w:r>
        <w:rPr>
          <w:bCs/>
        </w:rPr>
        <w:t xml:space="preserve"> </w:t>
      </w:r>
      <w:r w:rsidR="005E737E">
        <w:rPr>
          <w:bCs/>
        </w:rPr>
        <w:t xml:space="preserve">mRNA </w:t>
      </w:r>
      <w:r w:rsidR="00982E17" w:rsidRPr="00982E17">
        <w:rPr>
          <w:bCs/>
        </w:rPr>
        <w:t>expression</w:t>
      </w:r>
      <w:r w:rsidR="00CB755F">
        <w:rPr>
          <w:bCs/>
        </w:rPr>
        <w:t xml:space="preserve"> </w:t>
      </w:r>
      <w:r>
        <w:rPr>
          <w:bCs/>
        </w:rPr>
        <w:t>profile</w:t>
      </w:r>
      <w:r w:rsidR="00A61CCB">
        <w:rPr>
          <w:bCs/>
        </w:rPr>
        <w:t xml:space="preserve"> </w:t>
      </w:r>
      <w:r w:rsidR="00E4740B">
        <w:rPr>
          <w:bCs/>
        </w:rPr>
        <w:t xml:space="preserve">was compared </w:t>
      </w:r>
      <w:r w:rsidR="00A61CCB">
        <w:rPr>
          <w:bCs/>
        </w:rPr>
        <w:t xml:space="preserve">to </w:t>
      </w:r>
      <w:r w:rsidR="00496C01">
        <w:rPr>
          <w:bCs/>
        </w:rPr>
        <w:t xml:space="preserve">multiple </w:t>
      </w:r>
      <w:r w:rsidR="00C649A4">
        <w:rPr>
          <w:bCs/>
        </w:rPr>
        <w:t>gene sets</w:t>
      </w:r>
      <w:r w:rsidR="000F3549">
        <w:rPr>
          <w:bCs/>
        </w:rPr>
        <w:t>, using p</w:t>
      </w:r>
      <w:r w:rsidR="00782197">
        <w:rPr>
          <w:bCs/>
        </w:rPr>
        <w:t>revious</w:t>
      </w:r>
      <w:r w:rsidR="00C649A4">
        <w:rPr>
          <w:bCs/>
        </w:rPr>
        <w:t>ly</w:t>
      </w:r>
      <w:r w:rsidR="00782197">
        <w:rPr>
          <w:bCs/>
        </w:rPr>
        <w:t xml:space="preserve"> defined </w:t>
      </w:r>
      <w:r w:rsidR="00982E17" w:rsidRPr="00982E17">
        <w:rPr>
          <w:bCs/>
        </w:rPr>
        <w:t>dynamically expressed genes</w:t>
      </w:r>
      <w:r w:rsidR="009A4BDD">
        <w:rPr>
          <w:bCs/>
        </w:rPr>
        <w:t xml:space="preserve"> </w:t>
      </w:r>
      <w:r w:rsidR="00CB755F">
        <w:rPr>
          <w:bCs/>
        </w:rPr>
        <w:t xml:space="preserve">(DEGs) </w:t>
      </w:r>
      <w:r w:rsidR="002176A3">
        <w:rPr>
          <w:bCs/>
        </w:rPr>
        <w:t>in CD8 T cells</w:t>
      </w:r>
      <w:r w:rsidR="00C649A4">
        <w:rPr>
          <w:bCs/>
        </w:rPr>
        <w:t xml:space="preserve"> that </w:t>
      </w:r>
      <w:r w:rsidR="00BC0FD6">
        <w:rPr>
          <w:bCs/>
        </w:rPr>
        <w:t xml:space="preserve">were </w:t>
      </w:r>
      <w:r w:rsidR="003F27BA">
        <w:rPr>
          <w:bCs/>
        </w:rPr>
        <w:t>clustered</w:t>
      </w:r>
      <w:r w:rsidR="00BC0FD6">
        <w:rPr>
          <w:bCs/>
        </w:rPr>
        <w:t xml:space="preserve"> because they </w:t>
      </w:r>
      <w:r w:rsidR="00C649A4">
        <w:rPr>
          <w:bCs/>
        </w:rPr>
        <w:t xml:space="preserve">exhibit similar kinetics throughout the response to intracellular infection </w:t>
      </w:r>
      <w:r w:rsidR="00B97F82">
        <w:rPr>
          <w:bCs/>
        </w:rPr>
        <w:t>{Best, 2013 #31}</w:t>
      </w:r>
      <w:r w:rsidR="003F27BA">
        <w:rPr>
          <w:bCs/>
        </w:rPr>
        <w:t>;</w:t>
      </w:r>
      <w:r w:rsidR="000F3549">
        <w:rPr>
          <w:bCs/>
        </w:rPr>
        <w:t xml:space="preserve"> g</w:t>
      </w:r>
      <w:r w:rsidR="00233FB8">
        <w:rPr>
          <w:bCs/>
        </w:rPr>
        <w:t>ene expression</w:t>
      </w:r>
      <w:r w:rsidR="00982E17" w:rsidRPr="00982E17">
        <w:rPr>
          <w:bCs/>
        </w:rPr>
        <w:t xml:space="preserve"> “signatures” </w:t>
      </w:r>
      <w:r w:rsidR="00233FB8">
        <w:rPr>
          <w:bCs/>
        </w:rPr>
        <w:t>from</w:t>
      </w:r>
      <w:r w:rsidR="00077812">
        <w:rPr>
          <w:bCs/>
        </w:rPr>
        <w:t xml:space="preserve"> </w:t>
      </w:r>
      <w:r w:rsidR="00982E17" w:rsidRPr="00982E17">
        <w:rPr>
          <w:bCs/>
        </w:rPr>
        <w:t>mature TE</w:t>
      </w:r>
      <w:r w:rsidR="003B2FCB">
        <w:rPr>
          <w:bCs/>
        </w:rPr>
        <w:t xml:space="preserve"> and </w:t>
      </w:r>
      <w:r w:rsidR="00982E17" w:rsidRPr="00982E17">
        <w:rPr>
          <w:bCs/>
        </w:rPr>
        <w:t>MP</w:t>
      </w:r>
      <w:r w:rsidR="003B2FCB">
        <w:rPr>
          <w:bCs/>
        </w:rPr>
        <w:t xml:space="preserve"> populations defined at the peak response to LCMV infection (day 8 KLRG1 and CD127 subsets)</w:t>
      </w:r>
      <w:r w:rsidR="00982E17" w:rsidRPr="00982E17">
        <w:rPr>
          <w:bCs/>
        </w:rPr>
        <w:t xml:space="preserve"> and </w:t>
      </w:r>
      <w:r w:rsidR="00982E17" w:rsidRPr="00982E17">
        <w:t>T</w:t>
      </w:r>
      <w:r w:rsidR="00982E17" w:rsidRPr="00982E17">
        <w:rPr>
          <w:vertAlign w:val="subscript"/>
        </w:rPr>
        <w:t>MEM</w:t>
      </w:r>
      <w:r w:rsidR="00982E17" w:rsidRPr="00982E17">
        <w:rPr>
          <w:bCs/>
        </w:rPr>
        <w:t xml:space="preserve"> subsets</w:t>
      </w:r>
      <w:r w:rsidR="00CB755F">
        <w:rPr>
          <w:bCs/>
        </w:rPr>
        <w:t xml:space="preserve"> </w:t>
      </w:r>
      <w:r w:rsidR="003B2FCB">
        <w:rPr>
          <w:bCs/>
        </w:rPr>
        <w:t xml:space="preserve">(KLRG1-negative cells from day 45 LCMV p.i.) </w:t>
      </w:r>
      <w:r w:rsidR="008127E0">
        <w:rPr>
          <w:bCs/>
        </w:rPr>
        <w:t>derived from</w:t>
      </w:r>
      <w:r w:rsidR="00CB755F" w:rsidRPr="00982E17">
        <w:rPr>
          <w:bCs/>
        </w:rPr>
        <w:t xml:space="preserve"> </w:t>
      </w:r>
      <w:r w:rsidR="00CB755F">
        <w:rPr>
          <w:bCs/>
        </w:rPr>
        <w:t>bulk RNA-seq analyses</w:t>
      </w:r>
      <w:r w:rsidR="007B6A3B">
        <w:rPr>
          <w:bCs/>
        </w:rPr>
        <w:t xml:space="preserve"> </w:t>
      </w:r>
      <w:r w:rsidR="00B97F82">
        <w:rPr>
          <w:bCs/>
        </w:rPr>
        <w:t>{Scott-Browne, 2016 #351;Wang, 2018 #406}</w:t>
      </w:r>
      <w:r w:rsidR="00BC0FD6">
        <w:rPr>
          <w:bCs/>
        </w:rPr>
        <w:t xml:space="preserve">; and </w:t>
      </w:r>
      <w:r w:rsidR="000F3549">
        <w:rPr>
          <w:bCs/>
        </w:rPr>
        <w:t>g</w:t>
      </w:r>
      <w:r w:rsidR="00496C01">
        <w:rPr>
          <w:bCs/>
        </w:rPr>
        <w:t>ene expression s</w:t>
      </w:r>
      <w:r w:rsidR="00BC0FD6">
        <w:rPr>
          <w:bCs/>
        </w:rPr>
        <w:t>ignatures from single cell RNA-seq analyses that identified progenitor-like CD8 T cells during chronic infection settings</w:t>
      </w:r>
      <w:r w:rsidR="00233FB8">
        <w:rPr>
          <w:bCs/>
        </w:rPr>
        <w:t xml:space="preserve">. </w:t>
      </w:r>
    </w:p>
    <w:p w14:paraId="672905DE" w14:textId="61C039C2" w:rsidR="001C607A" w:rsidRDefault="00496C01">
      <w:pPr>
        <w:pStyle w:val="Paragraph"/>
        <w:rPr>
          <w:bCs/>
        </w:rPr>
      </w:pPr>
      <w:r>
        <w:rPr>
          <w:bCs/>
        </w:rPr>
        <w:t xml:space="preserve">Compared to </w:t>
      </w:r>
      <w:r w:rsidRPr="00982E17">
        <w:rPr>
          <w:bCs/>
        </w:rPr>
        <w:t xml:space="preserve">naive cells in </w:t>
      </w:r>
      <w:r>
        <w:rPr>
          <w:bCs/>
        </w:rPr>
        <w:t xml:space="preserve">cluster </w:t>
      </w:r>
      <w:r w:rsidRPr="00982E17">
        <w:rPr>
          <w:bCs/>
        </w:rPr>
        <w:t>P0</w:t>
      </w:r>
      <w:r>
        <w:rPr>
          <w:bCs/>
        </w:rPr>
        <w:t>, those in P1 and P2</w:t>
      </w:r>
      <w:r w:rsidRPr="00982E17">
        <w:rPr>
          <w:bCs/>
        </w:rPr>
        <w:t xml:space="preserve"> </w:t>
      </w:r>
      <w:r>
        <w:rPr>
          <w:bCs/>
        </w:rPr>
        <w:t xml:space="preserve">progressively downregulate </w:t>
      </w:r>
      <w:r w:rsidRPr="00982E17">
        <w:rPr>
          <w:bCs/>
        </w:rPr>
        <w:t>gene</w:t>
      </w:r>
      <w:r>
        <w:rPr>
          <w:bCs/>
        </w:rPr>
        <w:t>s</w:t>
      </w:r>
      <w:r w:rsidRPr="00982E17">
        <w:rPr>
          <w:bCs/>
        </w:rPr>
        <w:t xml:space="preserve"> </w:t>
      </w:r>
      <w:r>
        <w:rPr>
          <w:bCs/>
        </w:rPr>
        <w:t>that are highly expressed in naïve cells</w:t>
      </w:r>
      <w:r w:rsidRPr="00982E17">
        <w:rPr>
          <w:bCs/>
        </w:rPr>
        <w:t xml:space="preserve"> </w:t>
      </w:r>
      <w:r>
        <w:rPr>
          <w:bCs/>
        </w:rPr>
        <w:t>(</w:t>
      </w:r>
      <w:r w:rsidRPr="00503372">
        <w:rPr>
          <w:b/>
        </w:rPr>
        <w:t>Fig 1D</w:t>
      </w:r>
      <w:r>
        <w:rPr>
          <w:bCs/>
        </w:rPr>
        <w:t xml:space="preserve">, DEG 4 and 5), followed by </w:t>
      </w:r>
      <w:r w:rsidRPr="00982E17">
        <w:rPr>
          <w:bCs/>
        </w:rPr>
        <w:t>activat</w:t>
      </w:r>
      <w:r>
        <w:rPr>
          <w:bCs/>
        </w:rPr>
        <w:t>ion of</w:t>
      </w:r>
      <w:r w:rsidRPr="00982E17">
        <w:rPr>
          <w:bCs/>
        </w:rPr>
        <w:t xml:space="preserve"> genes characteristic of proliferating effector cells (</w:t>
      </w:r>
      <w:r w:rsidRPr="00503372">
        <w:rPr>
          <w:b/>
        </w:rPr>
        <w:t xml:space="preserve">Fig </w:t>
      </w:r>
      <w:r>
        <w:rPr>
          <w:b/>
        </w:rPr>
        <w:t>1</w:t>
      </w:r>
      <w:r w:rsidRPr="00503372">
        <w:rPr>
          <w:b/>
        </w:rPr>
        <w:t>D</w:t>
      </w:r>
      <w:r w:rsidRPr="00982E17">
        <w:rPr>
          <w:bCs/>
        </w:rPr>
        <w:t xml:space="preserve">, </w:t>
      </w:r>
      <w:r>
        <w:rPr>
          <w:bCs/>
        </w:rPr>
        <w:t>DEG 1-3</w:t>
      </w:r>
      <w:r w:rsidRPr="00982E17">
        <w:rPr>
          <w:bCs/>
        </w:rPr>
        <w:t>)</w:t>
      </w:r>
      <w:r>
        <w:rPr>
          <w:bCs/>
        </w:rPr>
        <w:t xml:space="preserve">, and was highly enriched </w:t>
      </w:r>
      <w:r>
        <w:rPr>
          <w:bCs/>
        </w:rPr>
        <w:lastRenderedPageBreak/>
        <w:t>with genes that are up and down regulated within the first 48 hours of naive CD8 T cell stimulation (</w:t>
      </w:r>
      <w:r w:rsidRPr="00503372">
        <w:rPr>
          <w:b/>
        </w:rPr>
        <w:t>Fig 1D</w:t>
      </w:r>
      <w:r>
        <w:rPr>
          <w:bCs/>
        </w:rPr>
        <w:t xml:space="preserve">, far right), confirming the early pseudotemporal assignemnts of cells in clusters P0-P2. </w:t>
      </w:r>
      <w:r w:rsidR="00233FB8">
        <w:rPr>
          <w:bCs/>
        </w:rPr>
        <w:t>C</w:t>
      </w:r>
      <w:r w:rsidR="00EB2941">
        <w:rPr>
          <w:bCs/>
        </w:rPr>
        <w:t xml:space="preserve">ells in cluster P1 strongly expressed </w:t>
      </w:r>
      <w:r w:rsidR="00EB2941" w:rsidRPr="00EB2941">
        <w:rPr>
          <w:bCs/>
          <w:i/>
          <w:iCs/>
        </w:rPr>
        <w:t>Cd44</w:t>
      </w:r>
      <w:r w:rsidR="00EB2941">
        <w:rPr>
          <w:bCs/>
        </w:rPr>
        <w:t>, demonstrating they were activated</w:t>
      </w:r>
      <w:r w:rsidR="008869A5">
        <w:rPr>
          <w:bCs/>
        </w:rPr>
        <w:t xml:space="preserve"> and </w:t>
      </w:r>
      <w:r w:rsidR="002D7249">
        <w:rPr>
          <w:bCs/>
        </w:rPr>
        <w:t xml:space="preserve">had </w:t>
      </w:r>
      <w:r w:rsidR="003B2FCB">
        <w:rPr>
          <w:bCs/>
        </w:rPr>
        <w:t xml:space="preserve">already </w:t>
      </w:r>
      <w:r w:rsidR="002D7249">
        <w:rPr>
          <w:bCs/>
        </w:rPr>
        <w:t xml:space="preserve">induced genes that are highly expressed in </w:t>
      </w:r>
      <w:r w:rsidR="008869A5">
        <w:rPr>
          <w:bCs/>
        </w:rPr>
        <w:t>fully differentiated T</w:t>
      </w:r>
      <w:r w:rsidR="008869A5" w:rsidRPr="00EE3B16">
        <w:rPr>
          <w:bCs/>
          <w:vertAlign w:val="subscript"/>
        </w:rPr>
        <w:t>MEM</w:t>
      </w:r>
      <w:r w:rsidR="008869A5">
        <w:rPr>
          <w:bCs/>
        </w:rPr>
        <w:t xml:space="preserve"> and TE </w:t>
      </w:r>
      <w:r w:rsidR="002D7249">
        <w:rPr>
          <w:bCs/>
        </w:rPr>
        <w:t>cells (</w:t>
      </w:r>
      <w:r w:rsidR="002D7249">
        <w:rPr>
          <w:bCs/>
          <w:i/>
          <w:iCs/>
        </w:rPr>
        <w:t>Prdm1, Id2, Tbx21, Bhlhe40, Klrg1, Zeb2</w:t>
      </w:r>
      <w:r w:rsidR="002D7249">
        <w:rPr>
          <w:bCs/>
        </w:rPr>
        <w:t xml:space="preserve">). </w:t>
      </w:r>
      <w:r w:rsidR="00B60A6F">
        <w:rPr>
          <w:bCs/>
        </w:rPr>
        <w:t>They also</w:t>
      </w:r>
      <w:r w:rsidR="002D7249">
        <w:rPr>
          <w:bCs/>
        </w:rPr>
        <w:t xml:space="preserve"> upregulated </w:t>
      </w:r>
      <w:r w:rsidR="002D7249">
        <w:rPr>
          <w:bCs/>
          <w:i/>
          <w:iCs/>
        </w:rPr>
        <w:t xml:space="preserve">Ifng, Tnf </w:t>
      </w:r>
      <w:r w:rsidR="002D7249">
        <w:rPr>
          <w:bCs/>
        </w:rPr>
        <w:t xml:space="preserve">and </w:t>
      </w:r>
      <w:r w:rsidR="002D7249">
        <w:rPr>
          <w:bCs/>
          <w:i/>
          <w:iCs/>
        </w:rPr>
        <w:t>Il2</w:t>
      </w:r>
      <w:r w:rsidR="002D7249">
        <w:rPr>
          <w:bCs/>
        </w:rPr>
        <w:t xml:space="preserve"> which encode cytokines that are expressed by both effector and </w:t>
      </w:r>
      <w:r w:rsidR="008869A5">
        <w:rPr>
          <w:bCs/>
        </w:rPr>
        <w:t>T</w:t>
      </w:r>
      <w:r w:rsidR="008869A5" w:rsidRPr="002159AE">
        <w:rPr>
          <w:bCs/>
          <w:vertAlign w:val="subscript"/>
        </w:rPr>
        <w:t>MEM</w:t>
      </w:r>
      <w:r w:rsidR="008869A5">
        <w:rPr>
          <w:bCs/>
        </w:rPr>
        <w:t xml:space="preserve"> </w:t>
      </w:r>
      <w:r w:rsidR="003B2FCB">
        <w:rPr>
          <w:bCs/>
        </w:rPr>
        <w:t>CD8 T cells</w:t>
      </w:r>
      <w:r w:rsidR="002D7249">
        <w:rPr>
          <w:bCs/>
          <w:i/>
          <w:iCs/>
        </w:rPr>
        <w:t>,</w:t>
      </w:r>
      <w:r w:rsidR="008869A5">
        <w:rPr>
          <w:bCs/>
        </w:rPr>
        <w:t xml:space="preserve"> but</w:t>
      </w:r>
      <w:r w:rsidR="002D7249">
        <w:rPr>
          <w:bCs/>
          <w:i/>
          <w:iCs/>
        </w:rPr>
        <w:t xml:space="preserve"> </w:t>
      </w:r>
      <w:r w:rsidR="002D7249">
        <w:rPr>
          <w:bCs/>
        </w:rPr>
        <w:t xml:space="preserve">they had not upregulated </w:t>
      </w:r>
      <w:r w:rsidR="002D7249">
        <w:rPr>
          <w:bCs/>
          <w:i/>
          <w:iCs/>
        </w:rPr>
        <w:t xml:space="preserve">Prf1 </w:t>
      </w:r>
      <w:r w:rsidR="002D7249">
        <w:rPr>
          <w:bCs/>
        </w:rPr>
        <w:t xml:space="preserve">or </w:t>
      </w:r>
      <w:r w:rsidR="002D7249">
        <w:rPr>
          <w:bCs/>
          <w:i/>
          <w:iCs/>
        </w:rPr>
        <w:t xml:space="preserve">Gzmb, </w:t>
      </w:r>
      <w:r w:rsidR="002D7249">
        <w:rPr>
          <w:bCs/>
        </w:rPr>
        <w:t xml:space="preserve">which encode effector molecules expressed by mature </w:t>
      </w:r>
      <w:r w:rsidR="003B2FCB">
        <w:rPr>
          <w:bCs/>
        </w:rPr>
        <w:t>cytotoxic T lymphocytes (</w:t>
      </w:r>
      <w:r w:rsidR="002D7249">
        <w:rPr>
          <w:bCs/>
        </w:rPr>
        <w:t>CTLs</w:t>
      </w:r>
      <w:r w:rsidR="003B2FCB">
        <w:rPr>
          <w:bCs/>
        </w:rPr>
        <w:t>)</w:t>
      </w:r>
      <w:r w:rsidR="002D7249">
        <w:rPr>
          <w:bCs/>
        </w:rPr>
        <w:t xml:space="preserve"> (</w:t>
      </w:r>
      <w:r w:rsidR="002D7249" w:rsidRPr="00520A2B">
        <w:rPr>
          <w:bCs/>
          <w:highlight w:val="yellow"/>
        </w:rPr>
        <w:t>maybe a heatmap of TPMs to show expression in these clusters vs mature TE, MP and N</w:t>
      </w:r>
      <w:r w:rsidR="002D7249">
        <w:rPr>
          <w:bCs/>
        </w:rPr>
        <w:t>)</w:t>
      </w:r>
      <w:r w:rsidR="008869A5">
        <w:rPr>
          <w:bCs/>
        </w:rPr>
        <w:t xml:space="preserve">. Moreover, they </w:t>
      </w:r>
      <w:r w:rsidR="00CF26CE">
        <w:rPr>
          <w:bCs/>
        </w:rPr>
        <w:t xml:space="preserve">also </w:t>
      </w:r>
      <w:r w:rsidR="00EB2941">
        <w:rPr>
          <w:bCs/>
        </w:rPr>
        <w:t xml:space="preserve">strongly expressed </w:t>
      </w:r>
      <w:r w:rsidR="002D7249">
        <w:rPr>
          <w:bCs/>
        </w:rPr>
        <w:t xml:space="preserve">many </w:t>
      </w:r>
      <w:r w:rsidR="00EB2941">
        <w:rPr>
          <w:bCs/>
        </w:rPr>
        <w:t xml:space="preserve">genes </w:t>
      </w:r>
      <w:r w:rsidR="00B00A0A">
        <w:rPr>
          <w:bCs/>
        </w:rPr>
        <w:t xml:space="preserve">that are repressed in mature effector cells that </w:t>
      </w:r>
      <w:r w:rsidR="00EB2941">
        <w:rPr>
          <w:bCs/>
        </w:rPr>
        <w:t>encod</w:t>
      </w:r>
      <w:r w:rsidR="00B00A0A">
        <w:rPr>
          <w:bCs/>
        </w:rPr>
        <w:t>e</w:t>
      </w:r>
      <w:r w:rsidR="00EB2941">
        <w:rPr>
          <w:bCs/>
        </w:rPr>
        <w:t xml:space="preserve"> regulatory proteins </w:t>
      </w:r>
      <w:r w:rsidR="00B00A0A">
        <w:rPr>
          <w:bCs/>
        </w:rPr>
        <w:t>which</w:t>
      </w:r>
      <w:r w:rsidR="00EB2941">
        <w:rPr>
          <w:bCs/>
        </w:rPr>
        <w:t xml:space="preserve"> </w:t>
      </w:r>
      <w:r w:rsidR="002D7249">
        <w:rPr>
          <w:bCs/>
        </w:rPr>
        <w:t>define</w:t>
      </w:r>
      <w:r w:rsidR="00EB2941">
        <w:rPr>
          <w:bCs/>
        </w:rPr>
        <w:t xml:space="preserve"> naïve, MP and T</w:t>
      </w:r>
      <w:r w:rsidR="00EB2941" w:rsidRPr="00EE3B16">
        <w:rPr>
          <w:bCs/>
          <w:vertAlign w:val="subscript"/>
        </w:rPr>
        <w:t>MEM</w:t>
      </w:r>
      <w:r w:rsidR="00EB2941">
        <w:rPr>
          <w:bCs/>
        </w:rPr>
        <w:t xml:space="preserve"> cells</w:t>
      </w:r>
      <w:r w:rsidR="008869A5">
        <w:rPr>
          <w:bCs/>
        </w:rPr>
        <w:t xml:space="preserve"> </w:t>
      </w:r>
      <w:r w:rsidR="00EB2941">
        <w:rPr>
          <w:bCs/>
        </w:rPr>
        <w:t>(</w:t>
      </w:r>
      <w:r w:rsidR="00EB2941" w:rsidRPr="00EE3B16">
        <w:rPr>
          <w:bCs/>
          <w:i/>
          <w:iCs/>
        </w:rPr>
        <w:t>Ccr7</w:t>
      </w:r>
      <w:r w:rsidR="00EB2941">
        <w:rPr>
          <w:bCs/>
        </w:rPr>
        <w:t xml:space="preserve">, </w:t>
      </w:r>
      <w:r w:rsidR="00EB2941" w:rsidRPr="00EE3B16">
        <w:rPr>
          <w:bCs/>
          <w:i/>
          <w:iCs/>
        </w:rPr>
        <w:t>Sell,</w:t>
      </w:r>
      <w:r w:rsidR="00EB2941">
        <w:rPr>
          <w:bCs/>
        </w:rPr>
        <w:t xml:space="preserve"> </w:t>
      </w:r>
      <w:r w:rsidR="00EB2941" w:rsidRPr="00EE3B16">
        <w:rPr>
          <w:bCs/>
          <w:i/>
          <w:iCs/>
        </w:rPr>
        <w:t>Tcf7</w:t>
      </w:r>
      <w:r w:rsidR="002F5AB7">
        <w:rPr>
          <w:bCs/>
        </w:rPr>
        <w:t xml:space="preserve">, </w:t>
      </w:r>
      <w:r w:rsidR="002F5AB7" w:rsidRPr="00EE3B16">
        <w:rPr>
          <w:bCs/>
          <w:i/>
          <w:iCs/>
        </w:rPr>
        <w:t>Klf2</w:t>
      </w:r>
      <w:r w:rsidR="002C259F">
        <w:rPr>
          <w:bCs/>
          <w:i/>
          <w:iCs/>
        </w:rPr>
        <w:t>, Id3</w:t>
      </w:r>
      <w:r w:rsidR="00EB2941">
        <w:rPr>
          <w:bCs/>
        </w:rPr>
        <w:t>)</w:t>
      </w:r>
      <w:r w:rsidR="002D7249">
        <w:rPr>
          <w:bCs/>
        </w:rPr>
        <w:t xml:space="preserve">. </w:t>
      </w:r>
      <w:r w:rsidR="00C24471">
        <w:rPr>
          <w:bCs/>
        </w:rPr>
        <w:t>C</w:t>
      </w:r>
      <w:r w:rsidR="002D7249">
        <w:rPr>
          <w:bCs/>
        </w:rPr>
        <w:t xml:space="preserve">ells </w:t>
      </w:r>
      <w:r w:rsidR="00FC275F">
        <w:rPr>
          <w:bCs/>
        </w:rPr>
        <w:t xml:space="preserve">in cluster </w:t>
      </w:r>
      <w:r w:rsidR="005A2B81">
        <w:rPr>
          <w:bCs/>
        </w:rPr>
        <w:t>P2</w:t>
      </w:r>
      <w:r w:rsidR="00543312">
        <w:rPr>
          <w:bCs/>
        </w:rPr>
        <w:t xml:space="preserve"> </w:t>
      </w:r>
      <w:r w:rsidR="00E71E99">
        <w:rPr>
          <w:bCs/>
        </w:rPr>
        <w:t>d</w:t>
      </w:r>
      <w:r w:rsidR="00543312">
        <w:rPr>
          <w:bCs/>
        </w:rPr>
        <w:t>ownregulate</w:t>
      </w:r>
      <w:r w:rsidR="00FC275F">
        <w:rPr>
          <w:bCs/>
        </w:rPr>
        <w:t>d</w:t>
      </w:r>
      <w:r w:rsidR="00233FB8">
        <w:rPr>
          <w:bCs/>
        </w:rPr>
        <w:t xml:space="preserve"> </w:t>
      </w:r>
      <w:r w:rsidR="00C24471">
        <w:rPr>
          <w:bCs/>
        </w:rPr>
        <w:t xml:space="preserve">these </w:t>
      </w:r>
      <w:r w:rsidR="00233FB8">
        <w:rPr>
          <w:bCs/>
        </w:rPr>
        <w:t>genes</w:t>
      </w:r>
      <w:r w:rsidR="00E71E99">
        <w:rPr>
          <w:bCs/>
        </w:rPr>
        <w:t>,</w:t>
      </w:r>
      <w:r w:rsidR="00233FB8">
        <w:rPr>
          <w:bCs/>
        </w:rPr>
        <w:t xml:space="preserve"> </w:t>
      </w:r>
      <w:r w:rsidR="009A6848">
        <w:rPr>
          <w:bCs/>
        </w:rPr>
        <w:t>and</w:t>
      </w:r>
      <w:r w:rsidR="00233FB8">
        <w:rPr>
          <w:bCs/>
        </w:rPr>
        <w:t xml:space="preserve"> </w:t>
      </w:r>
      <w:r w:rsidR="002D7249">
        <w:rPr>
          <w:bCs/>
        </w:rPr>
        <w:t xml:space="preserve">more strongly expressed genes that are </w:t>
      </w:r>
      <w:r w:rsidR="0004159D">
        <w:rPr>
          <w:bCs/>
        </w:rPr>
        <w:t>upregulate</w:t>
      </w:r>
      <w:r w:rsidR="001203DC">
        <w:rPr>
          <w:bCs/>
        </w:rPr>
        <w:t>d</w:t>
      </w:r>
      <w:r w:rsidR="0004159D">
        <w:rPr>
          <w:bCs/>
        </w:rPr>
        <w:t xml:space="preserve"> </w:t>
      </w:r>
      <w:r w:rsidR="002D7249">
        <w:rPr>
          <w:bCs/>
        </w:rPr>
        <w:t>in recently activated</w:t>
      </w:r>
      <w:r w:rsidR="00C243F0">
        <w:rPr>
          <w:bCs/>
        </w:rPr>
        <w:t xml:space="preserve"> </w:t>
      </w:r>
      <w:r w:rsidR="0004159D">
        <w:rPr>
          <w:bCs/>
        </w:rPr>
        <w:t>naïve CD8 T cel</w:t>
      </w:r>
      <w:r w:rsidR="00C243F0">
        <w:rPr>
          <w:bCs/>
        </w:rPr>
        <w:t>ls (Fig 1D, DEG 1-2, Act 48h)</w:t>
      </w:r>
      <w:r w:rsidR="002D7249">
        <w:rPr>
          <w:bCs/>
        </w:rPr>
        <w:t>.</w:t>
      </w:r>
      <w:r w:rsidR="00B00A0A">
        <w:rPr>
          <w:bCs/>
        </w:rPr>
        <w:t xml:space="preserve"> </w:t>
      </w:r>
      <w:r w:rsidR="00D908EB">
        <w:rPr>
          <w:bCs/>
        </w:rPr>
        <w:t xml:space="preserve">P2 cell gene expression </w:t>
      </w:r>
      <w:r w:rsidR="00B00A0A">
        <w:rPr>
          <w:bCs/>
        </w:rPr>
        <w:t>w</w:t>
      </w:r>
      <w:r w:rsidR="00D908EB">
        <w:rPr>
          <w:bCs/>
        </w:rPr>
        <w:t>as</w:t>
      </w:r>
      <w:r w:rsidR="00B00A0A">
        <w:rPr>
          <w:bCs/>
        </w:rPr>
        <w:t xml:space="preserve"> </w:t>
      </w:r>
      <w:r w:rsidR="001C607A">
        <w:rPr>
          <w:bCs/>
        </w:rPr>
        <w:t>the</w:t>
      </w:r>
      <w:r w:rsidR="008869A5">
        <w:rPr>
          <w:bCs/>
        </w:rPr>
        <w:t xml:space="preserve"> most similar to </w:t>
      </w:r>
      <w:r w:rsidR="00D908EB">
        <w:rPr>
          <w:bCs/>
        </w:rPr>
        <w:t xml:space="preserve">the </w:t>
      </w:r>
      <w:r w:rsidR="008869A5">
        <w:rPr>
          <w:bCs/>
        </w:rPr>
        <w:t>MP cell</w:t>
      </w:r>
      <w:r w:rsidR="00D908EB">
        <w:rPr>
          <w:bCs/>
        </w:rPr>
        <w:t xml:space="preserve"> gene signatures</w:t>
      </w:r>
      <w:r w:rsidR="008869A5">
        <w:rPr>
          <w:bCs/>
        </w:rPr>
        <w:t xml:space="preserve"> compared </w:t>
      </w:r>
      <w:r w:rsidR="001C607A">
        <w:rPr>
          <w:bCs/>
        </w:rPr>
        <w:t>of all</w:t>
      </w:r>
      <w:r w:rsidR="008869A5">
        <w:rPr>
          <w:bCs/>
        </w:rPr>
        <w:t xml:space="preserve"> other PAGA-clusters</w:t>
      </w:r>
      <w:r w:rsidR="00D908EB">
        <w:rPr>
          <w:bCs/>
        </w:rPr>
        <w:t xml:space="preserve">, and </w:t>
      </w:r>
      <w:r w:rsidR="001D697E">
        <w:rPr>
          <w:bCs/>
        </w:rPr>
        <w:t xml:space="preserve">was </w:t>
      </w:r>
      <w:r w:rsidR="00D908EB">
        <w:rPr>
          <w:bCs/>
        </w:rPr>
        <w:t>also very</w:t>
      </w:r>
      <w:r w:rsidR="001D697E">
        <w:rPr>
          <w:bCs/>
        </w:rPr>
        <w:t xml:space="preserve"> strongly enriched with signature genes that are upregulated and downregulated in DP cells</w:t>
      </w:r>
      <w:r w:rsidR="008869A5">
        <w:rPr>
          <w:bCs/>
        </w:rPr>
        <w:t xml:space="preserve">, which </w:t>
      </w:r>
      <w:r w:rsidR="00D908EB">
        <w:rPr>
          <w:bCs/>
        </w:rPr>
        <w:t xml:space="preserve">like MP cells, </w:t>
      </w:r>
      <w:r w:rsidR="001C607A">
        <w:rPr>
          <w:bCs/>
        </w:rPr>
        <w:t xml:space="preserve">also </w:t>
      </w:r>
      <w:r w:rsidR="008869A5">
        <w:rPr>
          <w:bCs/>
        </w:rPr>
        <w:t>have T</w:t>
      </w:r>
      <w:r w:rsidR="008869A5" w:rsidRPr="00EE3B16">
        <w:rPr>
          <w:bCs/>
          <w:vertAlign w:val="subscript"/>
        </w:rPr>
        <w:t xml:space="preserve">MEM </w:t>
      </w:r>
      <w:r w:rsidR="008869A5">
        <w:rPr>
          <w:bCs/>
        </w:rPr>
        <w:t>potential</w:t>
      </w:r>
      <w:r w:rsidR="001D697E">
        <w:rPr>
          <w:bCs/>
        </w:rPr>
        <w:t xml:space="preserve">. In contrast, </w:t>
      </w:r>
      <w:r w:rsidR="008869A5">
        <w:rPr>
          <w:bCs/>
        </w:rPr>
        <w:t xml:space="preserve">P2 gene expression </w:t>
      </w:r>
      <w:r w:rsidR="00005D58">
        <w:rPr>
          <w:bCs/>
        </w:rPr>
        <w:t>did not positively correlate</w:t>
      </w:r>
      <w:r w:rsidR="00E06553">
        <w:rPr>
          <w:bCs/>
        </w:rPr>
        <w:t xml:space="preserve"> with signatures of </w:t>
      </w:r>
      <w:r w:rsidR="00005D58">
        <w:rPr>
          <w:bCs/>
        </w:rPr>
        <w:t xml:space="preserve">EE cells, </w:t>
      </w:r>
      <w:r w:rsidR="00E06553">
        <w:rPr>
          <w:bCs/>
        </w:rPr>
        <w:t>TE</w:t>
      </w:r>
      <w:r w:rsidR="004C3763">
        <w:rPr>
          <w:bCs/>
        </w:rPr>
        <w:t xml:space="preserve"> cells, </w:t>
      </w:r>
      <w:r w:rsidR="00331428">
        <w:rPr>
          <w:bCs/>
        </w:rPr>
        <w:t>T</w:t>
      </w:r>
      <w:r w:rsidR="00331428" w:rsidRPr="002159AE">
        <w:rPr>
          <w:bCs/>
          <w:vertAlign w:val="subscript"/>
        </w:rPr>
        <w:t>PRO</w:t>
      </w:r>
      <w:r w:rsidR="00331428">
        <w:rPr>
          <w:bCs/>
        </w:rPr>
        <w:t xml:space="preserve">-like cells, </w:t>
      </w:r>
      <w:r w:rsidR="00E06553">
        <w:rPr>
          <w:bCs/>
        </w:rPr>
        <w:t xml:space="preserve">or </w:t>
      </w:r>
      <w:r w:rsidR="008869A5">
        <w:rPr>
          <w:bCs/>
        </w:rPr>
        <w:t xml:space="preserve">mature </w:t>
      </w:r>
      <w:r w:rsidR="00E06553">
        <w:rPr>
          <w:bCs/>
        </w:rPr>
        <w:t>T</w:t>
      </w:r>
      <w:r w:rsidR="00E06553" w:rsidRPr="00EE3B16">
        <w:rPr>
          <w:bCs/>
          <w:vertAlign w:val="subscript"/>
        </w:rPr>
        <w:t>MEM</w:t>
      </w:r>
      <w:r w:rsidR="00E06553">
        <w:rPr>
          <w:bCs/>
          <w:vertAlign w:val="subscript"/>
        </w:rPr>
        <w:t xml:space="preserve"> </w:t>
      </w:r>
      <w:r w:rsidR="00E06553">
        <w:rPr>
          <w:bCs/>
        </w:rPr>
        <w:t>subsets</w:t>
      </w:r>
      <w:r w:rsidR="0004159D">
        <w:rPr>
          <w:bCs/>
        </w:rPr>
        <w:t>, nor that from CD8 T cells in late phases of the response (</w:t>
      </w:r>
      <w:r w:rsidR="0004159D" w:rsidRPr="00912AE0">
        <w:rPr>
          <w:b/>
        </w:rPr>
        <w:t>Fig 1D</w:t>
      </w:r>
      <w:r w:rsidR="0004159D">
        <w:rPr>
          <w:bCs/>
        </w:rPr>
        <w:t>, DEG 7-10)</w:t>
      </w:r>
      <w:r w:rsidR="001C607A">
        <w:rPr>
          <w:bCs/>
        </w:rPr>
        <w:t>. Th</w:t>
      </w:r>
      <w:r w:rsidR="00003878">
        <w:rPr>
          <w:bCs/>
        </w:rPr>
        <w:t>ese results demonstrate that</w:t>
      </w:r>
      <w:r w:rsidR="001C607A">
        <w:rPr>
          <w:bCs/>
        </w:rPr>
        <w:t xml:space="preserve"> </w:t>
      </w:r>
      <w:r w:rsidR="00A03D6A">
        <w:rPr>
          <w:bCs/>
        </w:rPr>
        <w:t xml:space="preserve">naïve CD8 T </w:t>
      </w:r>
      <w:r w:rsidR="001203DC">
        <w:rPr>
          <w:bCs/>
        </w:rPr>
        <w:t xml:space="preserve">cells </w:t>
      </w:r>
      <w:r w:rsidR="00A03D6A">
        <w:rPr>
          <w:bCs/>
        </w:rPr>
        <w:t>initially differentiate along a common linear path into</w:t>
      </w:r>
      <w:r w:rsidR="00D908EB">
        <w:rPr>
          <w:bCs/>
        </w:rPr>
        <w:t xml:space="preserve"> cells with gene expression indicating that they are early MP cells. </w:t>
      </w:r>
    </w:p>
    <w:p w14:paraId="7943D621" w14:textId="20C3DFE3" w:rsidR="001863F6" w:rsidRDefault="001863F6" w:rsidP="00EE3B16">
      <w:pPr>
        <w:pStyle w:val="Paragraph"/>
        <w:ind w:firstLine="0"/>
        <w:rPr>
          <w:lang w:eastAsia="zh-CN"/>
        </w:rPr>
      </w:pPr>
      <w:r>
        <w:rPr>
          <w:b/>
          <w:bCs/>
        </w:rPr>
        <w:t>Common effector and memory progenitor cells develop lineage-bias and then diverge into separate memory stem cell-like and effector-like trajectories</w:t>
      </w:r>
    </w:p>
    <w:p w14:paraId="1F8F89BC" w14:textId="5AA51F68" w:rsidR="005F43C5" w:rsidRPr="001C607A" w:rsidRDefault="00DE51BD">
      <w:pPr>
        <w:pStyle w:val="Paragraph"/>
        <w:rPr>
          <w:bCs/>
        </w:rPr>
      </w:pPr>
      <w:r>
        <w:rPr>
          <w:lang w:eastAsia="zh-CN"/>
        </w:rPr>
        <w:t xml:space="preserve">Cells </w:t>
      </w:r>
      <w:r w:rsidR="00671AFF">
        <w:rPr>
          <w:lang w:eastAsia="zh-CN"/>
        </w:rPr>
        <w:t>from</w:t>
      </w:r>
      <w:r w:rsidR="00DD0301">
        <w:rPr>
          <w:lang w:eastAsia="zh-CN"/>
        </w:rPr>
        <w:t xml:space="preserve"> </w:t>
      </w:r>
      <w:r w:rsidR="00FB0E81">
        <w:rPr>
          <w:lang w:eastAsia="zh-CN"/>
        </w:rPr>
        <w:t xml:space="preserve">cluster </w:t>
      </w:r>
      <w:r w:rsidR="00DD0301">
        <w:rPr>
          <w:lang w:eastAsia="zh-CN"/>
        </w:rPr>
        <w:t>P2</w:t>
      </w:r>
      <w:r w:rsidRPr="00DE51BD">
        <w:rPr>
          <w:lang w:eastAsia="zh-CN"/>
        </w:rPr>
        <w:t xml:space="preserve"> </w:t>
      </w:r>
      <w:r>
        <w:rPr>
          <w:lang w:eastAsia="zh-CN"/>
        </w:rPr>
        <w:t xml:space="preserve">diverge along two distinct pathways. </w:t>
      </w:r>
      <w:r w:rsidR="00BA256B">
        <w:rPr>
          <w:bCs/>
        </w:rPr>
        <w:t xml:space="preserve">The </w:t>
      </w:r>
      <w:r w:rsidR="00671AFF">
        <w:rPr>
          <w:bCs/>
        </w:rPr>
        <w:t xml:space="preserve">earliest </w:t>
      </w:r>
      <w:r w:rsidR="00CB611D">
        <w:rPr>
          <w:bCs/>
        </w:rPr>
        <w:t>branch</w:t>
      </w:r>
      <w:r w:rsidR="00BA256B">
        <w:rPr>
          <w:bCs/>
        </w:rPr>
        <w:t xml:space="preserve"> </w:t>
      </w:r>
      <w:r w:rsidR="008435C0">
        <w:rPr>
          <w:bCs/>
        </w:rPr>
        <w:t>l</w:t>
      </w:r>
      <w:r w:rsidR="00BA256B">
        <w:rPr>
          <w:bCs/>
        </w:rPr>
        <w:t>eads to</w:t>
      </w:r>
      <w:r w:rsidR="00643E3A">
        <w:rPr>
          <w:bCs/>
        </w:rPr>
        <w:t xml:space="preserve"> </w:t>
      </w:r>
      <w:r w:rsidR="001C1BAC">
        <w:rPr>
          <w:bCs/>
        </w:rPr>
        <w:t>c</w:t>
      </w:r>
      <w:r w:rsidR="00BA256B">
        <w:rPr>
          <w:bCs/>
        </w:rPr>
        <w:t>luster P</w:t>
      </w:r>
      <w:r w:rsidR="00550E21">
        <w:rPr>
          <w:bCs/>
        </w:rPr>
        <w:t>3</w:t>
      </w:r>
      <w:r w:rsidR="003E34E0">
        <w:rPr>
          <w:bCs/>
        </w:rPr>
        <w:t xml:space="preserve"> </w:t>
      </w:r>
      <w:r w:rsidR="00D908EB">
        <w:rPr>
          <w:bCs/>
        </w:rPr>
        <w:t>which is</w:t>
      </w:r>
      <w:r w:rsidR="00113F60">
        <w:rPr>
          <w:bCs/>
        </w:rPr>
        <w:t xml:space="preserve"> </w:t>
      </w:r>
      <w:r w:rsidR="008435C0">
        <w:rPr>
          <w:bCs/>
        </w:rPr>
        <w:t>most</w:t>
      </w:r>
      <w:r w:rsidR="00113F60">
        <w:rPr>
          <w:bCs/>
        </w:rPr>
        <w:t xml:space="preserve"> highly enriched with signatures of</w:t>
      </w:r>
      <w:r w:rsidR="0007150F">
        <w:rPr>
          <w:bCs/>
        </w:rPr>
        <w:t xml:space="preserve"> memory stem cell- or progenitor-like </w:t>
      </w:r>
      <w:r w:rsidR="00113F60">
        <w:rPr>
          <w:bCs/>
        </w:rPr>
        <w:t>(T</w:t>
      </w:r>
      <w:r w:rsidR="00113F60" w:rsidRPr="007702BB">
        <w:rPr>
          <w:bCs/>
          <w:vertAlign w:val="subscript"/>
        </w:rPr>
        <w:t>PRO</w:t>
      </w:r>
      <w:r w:rsidR="00113F60">
        <w:rPr>
          <w:bCs/>
        </w:rPr>
        <w:t xml:space="preserve">) </w:t>
      </w:r>
      <w:r w:rsidR="0007150F">
        <w:rPr>
          <w:bCs/>
        </w:rPr>
        <w:t>CD8 T cells</w:t>
      </w:r>
      <w:r w:rsidR="00113F60">
        <w:rPr>
          <w:bCs/>
        </w:rPr>
        <w:t xml:space="preserve"> </w:t>
      </w:r>
      <w:r w:rsidR="0007150F">
        <w:rPr>
          <w:bCs/>
        </w:rPr>
        <w:t>{Yao, 2019 #613}</w:t>
      </w:r>
      <w:r w:rsidR="008435C0">
        <w:rPr>
          <w:bCs/>
        </w:rPr>
        <w:t xml:space="preserve"> </w:t>
      </w:r>
      <w:r w:rsidR="00113F60">
        <w:rPr>
          <w:bCs/>
        </w:rPr>
        <w:t xml:space="preserve">compared to </w:t>
      </w:r>
      <w:r w:rsidR="00083A0A">
        <w:rPr>
          <w:bCs/>
        </w:rPr>
        <w:t>all</w:t>
      </w:r>
      <w:r w:rsidR="00113F60">
        <w:rPr>
          <w:bCs/>
        </w:rPr>
        <w:t xml:space="preserve"> other activated P14 cell</w:t>
      </w:r>
      <w:r w:rsidR="00D908EB">
        <w:rPr>
          <w:bCs/>
        </w:rPr>
        <w:t xml:space="preserve"> PAGA-clusters </w:t>
      </w:r>
      <w:r w:rsidR="00FB046B" w:rsidRPr="00982E17">
        <w:rPr>
          <w:bCs/>
        </w:rPr>
        <w:t>(</w:t>
      </w:r>
      <w:r w:rsidR="00FB046B" w:rsidRPr="00F17144">
        <w:rPr>
          <w:b/>
        </w:rPr>
        <w:t xml:space="preserve">Fig </w:t>
      </w:r>
      <w:r w:rsidR="00FB046B">
        <w:rPr>
          <w:b/>
        </w:rPr>
        <w:t>1D</w:t>
      </w:r>
      <w:r w:rsidR="00FB046B" w:rsidRPr="00982E17">
        <w:rPr>
          <w:bCs/>
        </w:rPr>
        <w:t>, middle row)</w:t>
      </w:r>
      <w:r w:rsidR="008435C0">
        <w:rPr>
          <w:bCs/>
        </w:rPr>
        <w:t xml:space="preserve">. </w:t>
      </w:r>
      <w:r w:rsidR="00427BAB">
        <w:rPr>
          <w:bCs/>
        </w:rPr>
        <w:t>C</w:t>
      </w:r>
      <w:r w:rsidR="008435C0">
        <w:rPr>
          <w:bCs/>
        </w:rPr>
        <w:t xml:space="preserve">ells in P3 reexpressed multiple genes encoding TFs that are expressed in naïve cells but are transiently downregulated </w:t>
      </w:r>
      <w:r w:rsidR="00427BAB">
        <w:rPr>
          <w:bCs/>
        </w:rPr>
        <w:t xml:space="preserve">in cells from P2 </w:t>
      </w:r>
      <w:r w:rsidR="008435C0">
        <w:rPr>
          <w:bCs/>
        </w:rPr>
        <w:t>(</w:t>
      </w:r>
      <w:r w:rsidR="008435C0" w:rsidRPr="002159AE">
        <w:rPr>
          <w:bCs/>
          <w:i/>
          <w:iCs/>
        </w:rPr>
        <w:t>Tcf7</w:t>
      </w:r>
      <w:r w:rsidR="008435C0">
        <w:rPr>
          <w:bCs/>
        </w:rPr>
        <w:t xml:space="preserve">, </w:t>
      </w:r>
      <w:r w:rsidR="008435C0" w:rsidRPr="002159AE">
        <w:rPr>
          <w:bCs/>
          <w:i/>
          <w:iCs/>
        </w:rPr>
        <w:t>Tox</w:t>
      </w:r>
      <w:r w:rsidR="008435C0">
        <w:rPr>
          <w:bCs/>
        </w:rPr>
        <w:t xml:space="preserve">, </w:t>
      </w:r>
      <w:r w:rsidR="008435C0" w:rsidRPr="002159AE">
        <w:rPr>
          <w:bCs/>
          <w:i/>
          <w:iCs/>
        </w:rPr>
        <w:t>Id3</w:t>
      </w:r>
      <w:r w:rsidR="008435C0">
        <w:rPr>
          <w:bCs/>
        </w:rPr>
        <w:t xml:space="preserve">, </w:t>
      </w:r>
      <w:r w:rsidR="008435C0">
        <w:rPr>
          <w:bCs/>
          <w:i/>
          <w:iCs/>
        </w:rPr>
        <w:t>Myb</w:t>
      </w:r>
      <w:r w:rsidR="008435C0" w:rsidRPr="002159AE">
        <w:rPr>
          <w:bCs/>
        </w:rPr>
        <w:t>,</w:t>
      </w:r>
      <w:r w:rsidR="008435C0">
        <w:rPr>
          <w:bCs/>
          <w:i/>
          <w:iCs/>
        </w:rPr>
        <w:t xml:space="preserve"> </w:t>
      </w:r>
      <w:r w:rsidR="008435C0" w:rsidRPr="002159AE">
        <w:rPr>
          <w:bCs/>
          <w:i/>
          <w:iCs/>
        </w:rPr>
        <w:t>Ccr7</w:t>
      </w:r>
      <w:r w:rsidR="008435C0">
        <w:rPr>
          <w:bCs/>
          <w:i/>
          <w:iCs/>
        </w:rPr>
        <w:t>, Slamf6</w:t>
      </w:r>
      <w:r w:rsidR="008435C0">
        <w:rPr>
          <w:bCs/>
        </w:rPr>
        <w:t>)</w:t>
      </w:r>
      <w:r w:rsidR="003F27BA">
        <w:rPr>
          <w:bCs/>
        </w:rPr>
        <w:t>.</w:t>
      </w:r>
      <w:r w:rsidR="00083A0A">
        <w:rPr>
          <w:bCs/>
        </w:rPr>
        <w:t xml:space="preserve"> P3 cells</w:t>
      </w:r>
      <w:r w:rsidR="008435C0">
        <w:rPr>
          <w:bCs/>
        </w:rPr>
        <w:t xml:space="preserve"> </w:t>
      </w:r>
      <w:r w:rsidR="00AB557C">
        <w:rPr>
          <w:bCs/>
        </w:rPr>
        <w:t>appear to be</w:t>
      </w:r>
      <w:r w:rsidR="008435C0">
        <w:rPr>
          <w:bCs/>
        </w:rPr>
        <w:t xml:space="preserve"> </w:t>
      </w:r>
      <w:r w:rsidR="00083A0A">
        <w:rPr>
          <w:bCs/>
        </w:rPr>
        <w:t xml:space="preserve">immediate </w:t>
      </w:r>
      <w:r w:rsidR="008435C0">
        <w:rPr>
          <w:bCs/>
        </w:rPr>
        <w:t>predcessors of mature T</w:t>
      </w:r>
      <w:r w:rsidR="008435C0" w:rsidRPr="002159AE">
        <w:rPr>
          <w:bCs/>
          <w:vertAlign w:val="subscript"/>
        </w:rPr>
        <w:t>MEM</w:t>
      </w:r>
      <w:r w:rsidR="008435C0">
        <w:rPr>
          <w:bCs/>
        </w:rPr>
        <w:t xml:space="preserve"> cells, because t</w:t>
      </w:r>
      <w:r w:rsidR="00A86653">
        <w:rPr>
          <w:bCs/>
        </w:rPr>
        <w:t>heir gene expression</w:t>
      </w:r>
      <w:r w:rsidR="00C1027A">
        <w:rPr>
          <w:bCs/>
        </w:rPr>
        <w:t xml:space="preserve"> </w:t>
      </w:r>
      <w:r w:rsidR="00427BAB">
        <w:rPr>
          <w:bCs/>
        </w:rPr>
        <w:t>is</w:t>
      </w:r>
      <w:r w:rsidR="0007150F">
        <w:rPr>
          <w:bCs/>
        </w:rPr>
        <w:t xml:space="preserve"> enriched with the up and downregulated gene signatures</w:t>
      </w:r>
      <w:r w:rsidR="00C1027A">
        <w:rPr>
          <w:bCs/>
        </w:rPr>
        <w:t xml:space="preserve"> </w:t>
      </w:r>
      <w:r w:rsidR="0007150F">
        <w:rPr>
          <w:bCs/>
        </w:rPr>
        <w:t>of</w:t>
      </w:r>
      <w:r w:rsidR="00C1027A">
        <w:rPr>
          <w:bCs/>
        </w:rPr>
        <w:t xml:space="preserve"> mature </w:t>
      </w:r>
      <w:r w:rsidR="00CD3D76">
        <w:rPr>
          <w:bCs/>
        </w:rPr>
        <w:t>circulating (T</w:t>
      </w:r>
      <w:r w:rsidR="00CD3D76" w:rsidRPr="00EE3B16">
        <w:rPr>
          <w:bCs/>
          <w:vertAlign w:val="subscript"/>
        </w:rPr>
        <w:t>Circ</w:t>
      </w:r>
      <w:r w:rsidR="00CD3D76">
        <w:rPr>
          <w:bCs/>
        </w:rPr>
        <w:t>) and Trm subset</w:t>
      </w:r>
      <w:r w:rsidR="00C1027A">
        <w:rPr>
          <w:bCs/>
        </w:rPr>
        <w:t>s</w:t>
      </w:r>
      <w:r w:rsidR="008435C0">
        <w:rPr>
          <w:bCs/>
        </w:rPr>
        <w:t xml:space="preserve"> </w:t>
      </w:r>
      <w:r w:rsidR="00643E3A">
        <w:rPr>
          <w:bCs/>
        </w:rPr>
        <w:t>(</w:t>
      </w:r>
      <w:r w:rsidR="00643E3A" w:rsidRPr="00EE3B16">
        <w:rPr>
          <w:b/>
        </w:rPr>
        <w:t>Fig 1D</w:t>
      </w:r>
      <w:r w:rsidR="00643E3A">
        <w:rPr>
          <w:bCs/>
        </w:rPr>
        <w:t>, …)</w:t>
      </w:r>
      <w:r w:rsidR="00D908EB">
        <w:rPr>
          <w:bCs/>
        </w:rPr>
        <w:t xml:space="preserve">, and because </w:t>
      </w:r>
      <w:r w:rsidR="00B341FB">
        <w:rPr>
          <w:bCs/>
        </w:rPr>
        <w:t xml:space="preserve">cells </w:t>
      </w:r>
      <w:r w:rsidR="00D908EB">
        <w:rPr>
          <w:bCs/>
        </w:rPr>
        <w:t>from</w:t>
      </w:r>
      <w:r w:rsidR="00A86653">
        <w:rPr>
          <w:bCs/>
        </w:rPr>
        <w:t xml:space="preserve"> cluster</w:t>
      </w:r>
      <w:r w:rsidR="00B341FB">
        <w:rPr>
          <w:bCs/>
        </w:rPr>
        <w:t xml:space="preserve"> P6</w:t>
      </w:r>
      <w:r w:rsidR="00A86653">
        <w:rPr>
          <w:bCs/>
        </w:rPr>
        <w:t xml:space="preserve"> </w:t>
      </w:r>
      <w:r w:rsidR="00D908EB">
        <w:rPr>
          <w:bCs/>
        </w:rPr>
        <w:t>which</w:t>
      </w:r>
      <w:r w:rsidR="00A86653">
        <w:rPr>
          <w:bCs/>
        </w:rPr>
        <w:t xml:space="preserve"> </w:t>
      </w:r>
      <w:r w:rsidR="00427BAB">
        <w:rPr>
          <w:bCs/>
        </w:rPr>
        <w:t>are</w:t>
      </w:r>
      <w:r w:rsidR="00A86653">
        <w:rPr>
          <w:bCs/>
        </w:rPr>
        <w:t xml:space="preserve"> arranged</w:t>
      </w:r>
      <w:r w:rsidR="00F5654D">
        <w:rPr>
          <w:bCs/>
        </w:rPr>
        <w:t xml:space="preserve"> </w:t>
      </w:r>
      <w:r w:rsidR="003E34E0">
        <w:rPr>
          <w:bCs/>
        </w:rPr>
        <w:t xml:space="preserve">immediatedly </w:t>
      </w:r>
      <w:r w:rsidR="000D403B">
        <w:rPr>
          <w:bCs/>
        </w:rPr>
        <w:t>downstream</w:t>
      </w:r>
      <w:r w:rsidR="00CD3D76">
        <w:rPr>
          <w:bCs/>
        </w:rPr>
        <w:t xml:space="preserve"> </w:t>
      </w:r>
      <w:r w:rsidR="00A86653">
        <w:rPr>
          <w:bCs/>
        </w:rPr>
        <w:t xml:space="preserve">of cluster </w:t>
      </w:r>
      <w:r w:rsidR="00CD3D76">
        <w:rPr>
          <w:bCs/>
        </w:rPr>
        <w:t>P3</w:t>
      </w:r>
      <w:r w:rsidR="00D908EB">
        <w:rPr>
          <w:bCs/>
        </w:rPr>
        <w:t xml:space="preserve"> are even more enriched with these signatures compared to P3,</w:t>
      </w:r>
      <w:r w:rsidR="00127D08">
        <w:rPr>
          <w:bCs/>
        </w:rPr>
        <w:t xml:space="preserve"> </w:t>
      </w:r>
      <w:r w:rsidR="00D908EB">
        <w:rPr>
          <w:bCs/>
        </w:rPr>
        <w:t>and are not enriched with the signatures of</w:t>
      </w:r>
      <w:r w:rsidR="00F5654D">
        <w:rPr>
          <w:bCs/>
        </w:rPr>
        <w:t xml:space="preserve"> MP cell or T</w:t>
      </w:r>
      <w:r w:rsidR="00F5654D" w:rsidRPr="00127D77">
        <w:rPr>
          <w:bCs/>
          <w:vertAlign w:val="subscript"/>
        </w:rPr>
        <w:t>PRO</w:t>
      </w:r>
      <w:r w:rsidR="00F5654D">
        <w:rPr>
          <w:bCs/>
        </w:rPr>
        <w:t xml:space="preserve"> cells</w:t>
      </w:r>
      <w:r w:rsidR="00B341FB">
        <w:rPr>
          <w:bCs/>
        </w:rPr>
        <w:t>.</w:t>
      </w:r>
      <w:r w:rsidR="00FF17FA">
        <w:rPr>
          <w:bCs/>
        </w:rPr>
        <w:t xml:space="preserve"> </w:t>
      </w:r>
      <w:r w:rsidR="00113F60">
        <w:rPr>
          <w:bCs/>
        </w:rPr>
        <w:t xml:space="preserve">Thus, </w:t>
      </w:r>
      <w:r w:rsidR="00FF17FA">
        <w:rPr>
          <w:bCs/>
        </w:rPr>
        <w:t xml:space="preserve">CD8 T cells </w:t>
      </w:r>
      <w:r w:rsidR="00AB557C">
        <w:rPr>
          <w:bCs/>
        </w:rPr>
        <w:t>with T</w:t>
      </w:r>
      <w:r w:rsidR="00AB557C" w:rsidRPr="0043140B">
        <w:rPr>
          <w:bCs/>
          <w:vertAlign w:val="subscript"/>
        </w:rPr>
        <w:t>STEM</w:t>
      </w:r>
      <w:r w:rsidR="00AB557C">
        <w:rPr>
          <w:bCs/>
        </w:rPr>
        <w:t xml:space="preserve">-like gene expression develop after </w:t>
      </w:r>
      <w:r w:rsidR="00113F60">
        <w:rPr>
          <w:bCs/>
        </w:rPr>
        <w:t>traversing a common differentiation pathway</w:t>
      </w:r>
      <w:r w:rsidR="00AB557C">
        <w:rPr>
          <w:bCs/>
        </w:rPr>
        <w:t xml:space="preserve">, </w:t>
      </w:r>
      <w:r w:rsidR="003E34E0">
        <w:rPr>
          <w:bCs/>
        </w:rPr>
        <w:t xml:space="preserve">and </w:t>
      </w:r>
      <w:r w:rsidR="00AB557C">
        <w:rPr>
          <w:bCs/>
        </w:rPr>
        <w:t>then</w:t>
      </w:r>
      <w:r w:rsidR="00D908EB">
        <w:rPr>
          <w:bCs/>
        </w:rPr>
        <w:t xml:space="preserve"> </w:t>
      </w:r>
      <w:r w:rsidR="00FF17FA">
        <w:rPr>
          <w:bCs/>
        </w:rPr>
        <w:t>differentiat</w:t>
      </w:r>
      <w:r w:rsidR="00AB557C">
        <w:rPr>
          <w:bCs/>
        </w:rPr>
        <w:t>e</w:t>
      </w:r>
      <w:r w:rsidR="00FF17FA">
        <w:rPr>
          <w:bCs/>
        </w:rPr>
        <w:t xml:space="preserve"> into </w:t>
      </w:r>
      <w:r w:rsidR="003E34E0">
        <w:rPr>
          <w:bCs/>
        </w:rPr>
        <w:t>those</w:t>
      </w:r>
      <w:r w:rsidR="00FF17FA">
        <w:rPr>
          <w:bCs/>
        </w:rPr>
        <w:t xml:space="preserve"> that acquire gene expression of mature T</w:t>
      </w:r>
      <w:r w:rsidR="00FF17FA" w:rsidRPr="00EE3B16">
        <w:rPr>
          <w:bCs/>
          <w:vertAlign w:val="subscript"/>
        </w:rPr>
        <w:t>MEM</w:t>
      </w:r>
      <w:r w:rsidR="003E34E0">
        <w:rPr>
          <w:bCs/>
        </w:rPr>
        <w:t xml:space="preserve"> cells</w:t>
      </w:r>
      <w:r w:rsidR="005F43C5">
        <w:rPr>
          <w:bCs/>
        </w:rPr>
        <w:t>.</w:t>
      </w:r>
    </w:p>
    <w:p w14:paraId="094319D9" w14:textId="77777777" w:rsidR="003D4532" w:rsidRDefault="00E90FDB" w:rsidP="00751B0D">
      <w:pPr>
        <w:pStyle w:val="Paragraph"/>
        <w:rPr>
          <w:bCs/>
        </w:rPr>
      </w:pPr>
      <w:r>
        <w:rPr>
          <w:bCs/>
        </w:rPr>
        <w:t>In contrast, t</w:t>
      </w:r>
      <w:r w:rsidR="00DC37FC">
        <w:rPr>
          <w:bCs/>
        </w:rPr>
        <w:t xml:space="preserve">he second </w:t>
      </w:r>
      <w:r w:rsidR="00AB557C">
        <w:rPr>
          <w:bCs/>
        </w:rPr>
        <w:t xml:space="preserve">and later </w:t>
      </w:r>
      <w:r w:rsidR="00DC37FC" w:rsidRPr="00982E17">
        <w:rPr>
          <w:bCs/>
        </w:rPr>
        <w:t>branch</w:t>
      </w:r>
      <w:r w:rsidR="00DC37FC">
        <w:rPr>
          <w:bCs/>
        </w:rPr>
        <w:t xml:space="preserve"> deriv</w:t>
      </w:r>
      <w:r w:rsidR="00B13DE5">
        <w:rPr>
          <w:bCs/>
        </w:rPr>
        <w:t>ing</w:t>
      </w:r>
      <w:r w:rsidR="00DC37FC">
        <w:rPr>
          <w:bCs/>
        </w:rPr>
        <w:t xml:space="preserve"> from cluster </w:t>
      </w:r>
      <w:r w:rsidR="00DC37FC" w:rsidRPr="00982E17">
        <w:rPr>
          <w:bCs/>
        </w:rPr>
        <w:t xml:space="preserve">P2 </w:t>
      </w:r>
      <w:r w:rsidR="00DC37FC">
        <w:rPr>
          <w:bCs/>
        </w:rPr>
        <w:t>leads in</w:t>
      </w:r>
      <w:r w:rsidR="00DC37FC" w:rsidRPr="00982E17">
        <w:rPr>
          <w:bCs/>
        </w:rPr>
        <w:t xml:space="preserve">to </w:t>
      </w:r>
      <w:r>
        <w:rPr>
          <w:bCs/>
        </w:rPr>
        <w:t xml:space="preserve">cells from </w:t>
      </w:r>
      <w:r w:rsidR="00DC37FC">
        <w:rPr>
          <w:bCs/>
        </w:rPr>
        <w:t xml:space="preserve">cluster </w:t>
      </w:r>
      <w:r w:rsidR="00DC37FC" w:rsidRPr="00982E17">
        <w:rPr>
          <w:bCs/>
        </w:rPr>
        <w:t>P4</w:t>
      </w:r>
      <w:r>
        <w:rPr>
          <w:bCs/>
        </w:rPr>
        <w:t>, whose gene expression is</w:t>
      </w:r>
      <w:r w:rsidR="00DC37FC">
        <w:rPr>
          <w:bCs/>
        </w:rPr>
        <w:t xml:space="preserve"> enriched with </w:t>
      </w:r>
      <w:r w:rsidR="00586046">
        <w:rPr>
          <w:bCs/>
        </w:rPr>
        <w:t xml:space="preserve">upregulated and downregulated genes </w:t>
      </w:r>
      <w:r w:rsidR="00751B0D">
        <w:rPr>
          <w:bCs/>
        </w:rPr>
        <w:t>in</w:t>
      </w:r>
      <w:r w:rsidR="00F07AE0">
        <w:rPr>
          <w:bCs/>
        </w:rPr>
        <w:t xml:space="preserve"> signatures</w:t>
      </w:r>
      <w:r w:rsidR="00DC37FC">
        <w:rPr>
          <w:bCs/>
        </w:rPr>
        <w:t xml:space="preserve"> </w:t>
      </w:r>
      <w:r w:rsidR="00586046">
        <w:rPr>
          <w:bCs/>
        </w:rPr>
        <w:t>from</w:t>
      </w:r>
      <w:r w:rsidR="00F07AE0">
        <w:rPr>
          <w:bCs/>
        </w:rPr>
        <w:t xml:space="preserve"> both</w:t>
      </w:r>
      <w:r w:rsidR="00DC37FC">
        <w:rPr>
          <w:bCs/>
        </w:rPr>
        <w:t xml:space="preserve"> TE and DP cells, </w:t>
      </w:r>
      <w:r w:rsidR="00586046">
        <w:rPr>
          <w:bCs/>
        </w:rPr>
        <w:t>as well as</w:t>
      </w:r>
      <w:r w:rsidR="00DC37FC">
        <w:rPr>
          <w:bCs/>
        </w:rPr>
        <w:t xml:space="preserve"> effector CD8 T cells near the peak response to infection (</w:t>
      </w:r>
      <w:r w:rsidR="00DC37FC" w:rsidRPr="002C0578">
        <w:rPr>
          <w:b/>
        </w:rPr>
        <w:t>Fig 1</w:t>
      </w:r>
      <w:r w:rsidR="00DC37FC">
        <w:rPr>
          <w:b/>
        </w:rPr>
        <w:t>D</w:t>
      </w:r>
      <w:r w:rsidR="00DC37FC">
        <w:rPr>
          <w:bCs/>
        </w:rPr>
        <w:t>, DEG</w:t>
      </w:r>
      <w:r w:rsidR="004C26A9">
        <w:rPr>
          <w:bCs/>
        </w:rPr>
        <w:t>s</w:t>
      </w:r>
      <w:r w:rsidR="00DC37FC">
        <w:rPr>
          <w:bCs/>
        </w:rPr>
        <w:t xml:space="preserve"> 6, 8-9)</w:t>
      </w:r>
      <w:r>
        <w:rPr>
          <w:bCs/>
        </w:rPr>
        <w:t xml:space="preserve">. However, P4 cells </w:t>
      </w:r>
      <w:r w:rsidR="00B13DE5">
        <w:rPr>
          <w:bCs/>
        </w:rPr>
        <w:t>still</w:t>
      </w:r>
      <w:r w:rsidR="00E030DC">
        <w:rPr>
          <w:bCs/>
        </w:rPr>
        <w:t xml:space="preserve"> also</w:t>
      </w:r>
      <w:r w:rsidR="008F3A6D">
        <w:rPr>
          <w:bCs/>
        </w:rPr>
        <w:t xml:space="preserve"> </w:t>
      </w:r>
      <w:r w:rsidR="003E34E0">
        <w:rPr>
          <w:bCs/>
        </w:rPr>
        <w:t xml:space="preserve">highly express </w:t>
      </w:r>
      <w:r w:rsidR="00305B7C">
        <w:rPr>
          <w:bCs/>
        </w:rPr>
        <w:t>gen</w:t>
      </w:r>
      <w:r w:rsidR="004C26A9">
        <w:rPr>
          <w:bCs/>
        </w:rPr>
        <w:t>es upregulated in</w:t>
      </w:r>
      <w:r w:rsidR="00183FB4">
        <w:rPr>
          <w:bCs/>
        </w:rPr>
        <w:t xml:space="preserve"> </w:t>
      </w:r>
      <w:r w:rsidR="004C26A9">
        <w:rPr>
          <w:bCs/>
        </w:rPr>
        <w:t xml:space="preserve">CD8 T cells in </w:t>
      </w:r>
      <w:r w:rsidR="00183FB4">
        <w:rPr>
          <w:bCs/>
        </w:rPr>
        <w:t>early phases after infection (DEG</w:t>
      </w:r>
      <w:r w:rsidR="004C26A9">
        <w:rPr>
          <w:bCs/>
        </w:rPr>
        <w:t>s</w:t>
      </w:r>
      <w:r w:rsidR="00183FB4">
        <w:rPr>
          <w:bCs/>
        </w:rPr>
        <w:t xml:space="preserve"> 1-3, and Act 48hours)</w:t>
      </w:r>
      <w:r>
        <w:rPr>
          <w:bCs/>
        </w:rPr>
        <w:t xml:space="preserve">, indicating they </w:t>
      </w:r>
      <w:r w:rsidR="00E030DC">
        <w:rPr>
          <w:bCs/>
        </w:rPr>
        <w:t>are</w:t>
      </w:r>
      <w:r w:rsidR="008F3A6D">
        <w:rPr>
          <w:bCs/>
        </w:rPr>
        <w:t xml:space="preserve"> </w:t>
      </w:r>
      <w:r w:rsidR="00A03D6A">
        <w:rPr>
          <w:bCs/>
        </w:rPr>
        <w:t xml:space="preserve">early </w:t>
      </w:r>
      <w:r w:rsidR="00E030DC">
        <w:rPr>
          <w:bCs/>
        </w:rPr>
        <w:t>intermediates</w:t>
      </w:r>
      <w:r w:rsidR="00AF1EDD">
        <w:rPr>
          <w:bCs/>
        </w:rPr>
        <w:t xml:space="preserve"> in the effector cell pathway</w:t>
      </w:r>
      <w:r w:rsidR="005F43C5">
        <w:rPr>
          <w:bCs/>
        </w:rPr>
        <w:t xml:space="preserve">. </w:t>
      </w:r>
      <w:r w:rsidR="00030076">
        <w:rPr>
          <w:bCs/>
        </w:rPr>
        <w:t>In line with this, c</w:t>
      </w:r>
      <w:r w:rsidR="00A23B51">
        <w:rPr>
          <w:bCs/>
        </w:rPr>
        <w:t xml:space="preserve">ells in </w:t>
      </w:r>
      <w:r w:rsidR="005F43C5">
        <w:rPr>
          <w:bCs/>
        </w:rPr>
        <w:t xml:space="preserve">P4 </w:t>
      </w:r>
      <w:r w:rsidR="00A23B51">
        <w:rPr>
          <w:bCs/>
        </w:rPr>
        <w:t>undergo further branching</w:t>
      </w:r>
      <w:r w:rsidR="003E34E0">
        <w:rPr>
          <w:bCs/>
        </w:rPr>
        <w:t>,</w:t>
      </w:r>
      <w:r w:rsidR="00A23B51">
        <w:rPr>
          <w:bCs/>
        </w:rPr>
        <w:t xml:space="preserve"> </w:t>
      </w:r>
      <w:r w:rsidR="003E34E0">
        <w:rPr>
          <w:bCs/>
        </w:rPr>
        <w:t xml:space="preserve">leading </w:t>
      </w:r>
      <w:r w:rsidR="00A23B51">
        <w:rPr>
          <w:bCs/>
        </w:rPr>
        <w:t>to</w:t>
      </w:r>
      <w:r w:rsidR="005F43C5">
        <w:rPr>
          <w:bCs/>
        </w:rPr>
        <w:t xml:space="preserve"> clusters P5 and P7</w:t>
      </w:r>
      <w:r w:rsidR="00527341">
        <w:rPr>
          <w:bCs/>
        </w:rPr>
        <w:t>, whose</w:t>
      </w:r>
      <w:r w:rsidR="00A23B51">
        <w:rPr>
          <w:bCs/>
        </w:rPr>
        <w:t xml:space="preserve"> </w:t>
      </w:r>
      <w:r w:rsidR="00527341">
        <w:rPr>
          <w:bCs/>
        </w:rPr>
        <w:t>g</w:t>
      </w:r>
      <w:r w:rsidR="005F43C5">
        <w:rPr>
          <w:bCs/>
        </w:rPr>
        <w:t xml:space="preserve">ene expression </w:t>
      </w:r>
      <w:r w:rsidR="00E030DC">
        <w:rPr>
          <w:bCs/>
        </w:rPr>
        <w:t xml:space="preserve">more strongly </w:t>
      </w:r>
      <w:r w:rsidR="007B4B71">
        <w:rPr>
          <w:bCs/>
        </w:rPr>
        <w:t>enriche</w:t>
      </w:r>
      <w:r w:rsidR="001D133F">
        <w:rPr>
          <w:bCs/>
        </w:rPr>
        <w:t>s</w:t>
      </w:r>
      <w:r w:rsidR="007B4B71">
        <w:rPr>
          <w:bCs/>
        </w:rPr>
        <w:t xml:space="preserve"> with</w:t>
      </w:r>
      <w:r w:rsidR="00E030DC">
        <w:rPr>
          <w:bCs/>
        </w:rPr>
        <w:t>in</w:t>
      </w:r>
      <w:r w:rsidR="005F43C5">
        <w:rPr>
          <w:bCs/>
        </w:rPr>
        <w:t xml:space="preserve"> the TE and DP cell signatures</w:t>
      </w:r>
      <w:r w:rsidR="008F3A6D">
        <w:rPr>
          <w:bCs/>
        </w:rPr>
        <w:t xml:space="preserve">, and with </w:t>
      </w:r>
      <w:r w:rsidR="001D133F">
        <w:rPr>
          <w:bCs/>
        </w:rPr>
        <w:t xml:space="preserve">those </w:t>
      </w:r>
      <w:r w:rsidR="008F3A6D">
        <w:rPr>
          <w:bCs/>
        </w:rPr>
        <w:t xml:space="preserve">expressed at late times after infection (DEGs 6, 8-10). </w:t>
      </w:r>
      <w:r w:rsidR="001D133F">
        <w:rPr>
          <w:bCs/>
        </w:rPr>
        <w:t>C</w:t>
      </w:r>
      <w:r w:rsidR="007B4B71">
        <w:rPr>
          <w:bCs/>
        </w:rPr>
        <w:t xml:space="preserve">ompared to all other clusters, cells in P5 and P7 most highly expressed </w:t>
      </w:r>
      <w:r w:rsidR="008F3A6D">
        <w:rPr>
          <w:bCs/>
        </w:rPr>
        <w:t xml:space="preserve">the hallmark effector genes of cytotoxic </w:t>
      </w:r>
      <w:r w:rsidR="00E030DC">
        <w:rPr>
          <w:bCs/>
        </w:rPr>
        <w:t xml:space="preserve">T </w:t>
      </w:r>
      <w:r w:rsidR="008F3A6D">
        <w:rPr>
          <w:bCs/>
        </w:rPr>
        <w:t xml:space="preserve">lymphocytes, </w:t>
      </w:r>
      <w:r w:rsidR="008F3A6D">
        <w:rPr>
          <w:bCs/>
          <w:i/>
          <w:iCs/>
        </w:rPr>
        <w:t xml:space="preserve">Prf1 </w:t>
      </w:r>
      <w:r w:rsidR="008F3A6D">
        <w:rPr>
          <w:bCs/>
        </w:rPr>
        <w:t xml:space="preserve">and </w:t>
      </w:r>
      <w:r w:rsidR="008F3A6D">
        <w:rPr>
          <w:bCs/>
          <w:i/>
          <w:iCs/>
        </w:rPr>
        <w:t>Gzmb</w:t>
      </w:r>
      <w:r w:rsidR="008F3A6D">
        <w:rPr>
          <w:bCs/>
        </w:rPr>
        <w:t xml:space="preserve">, </w:t>
      </w:r>
      <w:r w:rsidR="001D133F">
        <w:rPr>
          <w:bCs/>
        </w:rPr>
        <w:t xml:space="preserve">demonstrating they </w:t>
      </w:r>
      <w:r w:rsidR="008F3A6D">
        <w:rPr>
          <w:bCs/>
        </w:rPr>
        <w:t xml:space="preserve">comprise </w:t>
      </w:r>
      <w:r w:rsidR="008F3A6D" w:rsidRPr="00EE3B16">
        <w:rPr>
          <w:bCs/>
          <w:i/>
          <w:iCs/>
        </w:rPr>
        <w:t>bona fide</w:t>
      </w:r>
      <w:r w:rsidR="008F3A6D">
        <w:rPr>
          <w:bCs/>
        </w:rPr>
        <w:t xml:space="preserve"> </w:t>
      </w:r>
      <w:r w:rsidR="00030076">
        <w:rPr>
          <w:bCs/>
        </w:rPr>
        <w:t xml:space="preserve">mature </w:t>
      </w:r>
      <w:r w:rsidR="00DE53E0">
        <w:rPr>
          <w:bCs/>
        </w:rPr>
        <w:t xml:space="preserve">effector </w:t>
      </w:r>
      <w:r w:rsidR="008F3A6D">
        <w:rPr>
          <w:bCs/>
        </w:rPr>
        <w:t>CTLs.</w:t>
      </w:r>
    </w:p>
    <w:p w14:paraId="50C90BE7" w14:textId="77777777" w:rsidR="000A7E98" w:rsidRDefault="000A7E98" w:rsidP="000A7E98">
      <w:pPr>
        <w:pStyle w:val="Paragraph"/>
        <w:ind w:firstLine="0"/>
        <w:rPr>
          <w:b/>
          <w:bCs/>
        </w:rPr>
      </w:pPr>
    </w:p>
    <w:p w14:paraId="59FD8B96" w14:textId="0A5E5979" w:rsidR="000A7E98" w:rsidRPr="007A3DC6" w:rsidRDefault="000A7E98" w:rsidP="000A7E98">
      <w:pPr>
        <w:pStyle w:val="Paragraph"/>
        <w:ind w:firstLine="0"/>
        <w:rPr>
          <w:lang w:eastAsia="zh-CN"/>
        </w:rPr>
      </w:pPr>
      <w:r>
        <w:rPr>
          <w:b/>
          <w:bCs/>
        </w:rPr>
        <w:t>IL-2R</w:t>
      </w:r>
      <w:r w:rsidR="003E2934">
        <w:rPr>
          <w:b/>
          <w:bCs/>
        </w:rPr>
        <w:t xml:space="preserve">-dependent transcription establishes </w:t>
      </w:r>
      <w:r>
        <w:rPr>
          <w:b/>
          <w:bCs/>
        </w:rPr>
        <w:t>common effector memory progenitor cells and promot</w:t>
      </w:r>
      <w:r w:rsidR="003E2934">
        <w:rPr>
          <w:b/>
          <w:bCs/>
        </w:rPr>
        <w:t>es</w:t>
      </w:r>
      <w:r>
        <w:rPr>
          <w:b/>
          <w:bCs/>
        </w:rPr>
        <w:t xml:space="preserve"> effector-like differentiation bias</w:t>
      </w:r>
      <w:r w:rsidR="003E2934">
        <w:rPr>
          <w:b/>
          <w:bCs/>
        </w:rPr>
        <w:t xml:space="preserve"> </w:t>
      </w:r>
    </w:p>
    <w:p w14:paraId="6EE0EA7B" w14:textId="77777777" w:rsidR="000A7E98" w:rsidRDefault="000A7E98" w:rsidP="000A7E98">
      <w:pPr>
        <w:pStyle w:val="Paragraph"/>
      </w:pPr>
      <w:r>
        <w:t xml:space="preserve">In addition, both wildtype (WT) and </w:t>
      </w:r>
      <w:r>
        <w:rPr>
          <w:i/>
        </w:rPr>
        <w:t>Il2ra</w:t>
      </w:r>
      <w:r>
        <w:t>-deficient (</w:t>
      </w:r>
      <w:r>
        <w:rPr>
          <w:i/>
        </w:rPr>
        <w:t>Il2ra</w:t>
      </w:r>
      <w:r w:rsidRPr="0083040A">
        <w:rPr>
          <w:i/>
          <w:vertAlign w:val="superscript"/>
        </w:rPr>
        <w:t>-/-</w:t>
      </w:r>
      <w:r>
        <w:t xml:space="preserve">) P14 CD8 T cells were co-transferred, and were analyzed simultaneously with ex vivo naïve WT P14 CD8 T cells. We reasoned this approach would facilitate orientating the de novo assembled differentiation trajectories and interpretating identities of cells in the pathways, because naïve CD8 T cells are the initiation point in the trajectories, and </w:t>
      </w:r>
      <w:r>
        <w:rPr>
          <w:i/>
        </w:rPr>
        <w:t>Il2ra</w:t>
      </w:r>
      <w:r w:rsidRPr="0083040A">
        <w:rPr>
          <w:i/>
          <w:vertAlign w:val="superscript"/>
        </w:rPr>
        <w:t>-/-</w:t>
      </w:r>
      <w:r>
        <w:t xml:space="preserve">  CD8 T cells inefficiently differentiate into effector memory (T</w:t>
      </w:r>
      <w:r w:rsidRPr="007A3DC6">
        <w:rPr>
          <w:vertAlign w:val="subscript"/>
        </w:rPr>
        <w:t>EM</w:t>
      </w:r>
      <w:r>
        <w:t>) and TE progenies{Mitchell, 2010 #424;Pipkin, 2010 #468}, and instead develop into cells that manifest a T</w:t>
      </w:r>
      <w:r w:rsidRPr="007A3DC6">
        <w:rPr>
          <w:vertAlign w:val="subscript"/>
        </w:rPr>
        <w:t>CM</w:t>
      </w:r>
      <w:r>
        <w:t xml:space="preserve"> phenotype but are defective{Williams, 2006 #573}(</w:t>
      </w:r>
      <w:r w:rsidRPr="00BD1211">
        <w:rPr>
          <w:b/>
          <w:highlight w:val="yellow"/>
        </w:rPr>
        <w:t xml:space="preserve">Fig. </w:t>
      </w:r>
      <w:r>
        <w:rPr>
          <w:b/>
          <w:highlight w:val="yellow"/>
        </w:rPr>
        <w:t>1</w:t>
      </w:r>
      <w:r w:rsidRPr="00BD1211">
        <w:rPr>
          <w:b/>
          <w:highlight w:val="yellow"/>
        </w:rPr>
        <w:t>A</w:t>
      </w:r>
      <w:r>
        <w:rPr>
          <w:b/>
        </w:rPr>
        <w:t xml:space="preserve"> – </w:t>
      </w:r>
      <w:r w:rsidRPr="007A3DC6">
        <w:t>schematic of co-transfer</w:t>
      </w:r>
      <w:r>
        <w:t>)</w:t>
      </w:r>
      <w:r w:rsidRPr="00926F63">
        <w:t>.</w:t>
      </w:r>
      <w:r>
        <w:t xml:space="preserve"> </w:t>
      </w:r>
    </w:p>
    <w:p w14:paraId="0AA8C4EB" w14:textId="77777777" w:rsidR="003D4532" w:rsidRDefault="003D4532" w:rsidP="003D4532">
      <w:pPr>
        <w:pStyle w:val="Paragraph"/>
        <w:ind w:firstLine="0"/>
        <w:rPr>
          <w:b/>
          <w:bCs/>
        </w:rPr>
      </w:pPr>
    </w:p>
    <w:p w14:paraId="6E4360C9" w14:textId="09904223" w:rsidR="003D4532" w:rsidRDefault="003D4532" w:rsidP="003D4532">
      <w:pPr>
        <w:pStyle w:val="Paragraph"/>
        <w:ind w:firstLine="0"/>
        <w:rPr>
          <w:lang w:eastAsia="zh-CN"/>
        </w:rPr>
      </w:pPr>
      <w:r>
        <w:rPr>
          <w:b/>
          <w:bCs/>
        </w:rPr>
        <w:t>Memory stem cell-like and effector-like trajectories each give rise to both memory and terminally differenated effector cells via downstream convergence.</w:t>
      </w:r>
    </w:p>
    <w:p w14:paraId="0A70FDAE" w14:textId="51341E9F" w:rsidR="00E36D13" w:rsidRDefault="008F3A6D" w:rsidP="00EE3B16">
      <w:pPr>
        <w:pStyle w:val="Paragraph"/>
        <w:ind w:firstLine="0"/>
        <w:rPr>
          <w:bCs/>
        </w:rPr>
      </w:pPr>
      <w:r>
        <w:rPr>
          <w:bCs/>
        </w:rPr>
        <w:t xml:space="preserve"> </w:t>
      </w:r>
      <w:r w:rsidR="003D4532">
        <w:rPr>
          <w:bCs/>
        </w:rPr>
        <w:tab/>
      </w:r>
      <w:r w:rsidR="00B13DE5">
        <w:rPr>
          <w:bCs/>
        </w:rPr>
        <w:t xml:space="preserve">Although distinct memory (P2-P3-P6) and effector branches (P2-P4-P7) of differentiation develop, </w:t>
      </w:r>
      <w:r w:rsidR="00E90FDB">
        <w:rPr>
          <w:bCs/>
        </w:rPr>
        <w:t>a</w:t>
      </w:r>
      <w:r w:rsidR="00222E86">
        <w:rPr>
          <w:bCs/>
        </w:rPr>
        <w:t>t late times</w:t>
      </w:r>
      <w:r w:rsidR="00F44077">
        <w:rPr>
          <w:bCs/>
        </w:rPr>
        <w:t xml:space="preserve"> </w:t>
      </w:r>
      <w:r w:rsidR="001D133F">
        <w:rPr>
          <w:bCs/>
        </w:rPr>
        <w:t xml:space="preserve">cells from </w:t>
      </w:r>
      <w:r w:rsidR="005C5AB7">
        <w:rPr>
          <w:bCs/>
        </w:rPr>
        <w:t>both</w:t>
      </w:r>
      <w:r w:rsidR="00222E86">
        <w:rPr>
          <w:bCs/>
        </w:rPr>
        <w:t xml:space="preserve"> pathway</w:t>
      </w:r>
      <w:r w:rsidR="001D133F">
        <w:rPr>
          <w:bCs/>
        </w:rPr>
        <w:t>s</w:t>
      </w:r>
      <w:r w:rsidR="00B13DE5">
        <w:rPr>
          <w:bCs/>
        </w:rPr>
        <w:t xml:space="preserve"> converge</w:t>
      </w:r>
      <w:r w:rsidR="00222E86">
        <w:rPr>
          <w:bCs/>
        </w:rPr>
        <w:t xml:space="preserve">. </w:t>
      </w:r>
      <w:r w:rsidR="00F44077">
        <w:rPr>
          <w:bCs/>
        </w:rPr>
        <w:t xml:space="preserve">Clusters P6 and P7 are closely correlated, but P7 is arranged later in the pseudotemporal order, suggesting that some cells in P6 give rise to those in P7. </w:t>
      </w:r>
      <w:r w:rsidR="00C521BA">
        <w:rPr>
          <w:bCs/>
        </w:rPr>
        <w:t>Gene expression in both P6 and P7 cells postively correlated with gene expression signatures of EE and TE cells, and genes whose expression is upregulated and sustained at late times after infection (DEGs 6, 8-10)</w:t>
      </w:r>
      <w:r w:rsidR="00B13DE5">
        <w:rPr>
          <w:bCs/>
        </w:rPr>
        <w:t xml:space="preserve">, demonstrating that both </w:t>
      </w:r>
      <w:r w:rsidR="00003878">
        <w:rPr>
          <w:bCs/>
        </w:rPr>
        <w:t>clusters harbor cells with</w:t>
      </w:r>
      <w:r w:rsidR="00B13DE5">
        <w:rPr>
          <w:bCs/>
        </w:rPr>
        <w:t xml:space="preserve"> qualities of </w:t>
      </w:r>
      <w:r w:rsidR="00003878">
        <w:rPr>
          <w:bCs/>
        </w:rPr>
        <w:t xml:space="preserve">maturing </w:t>
      </w:r>
      <w:r w:rsidR="00B13DE5">
        <w:rPr>
          <w:bCs/>
        </w:rPr>
        <w:t>effector cells</w:t>
      </w:r>
      <w:r w:rsidR="00C521BA">
        <w:rPr>
          <w:bCs/>
        </w:rPr>
        <w:t xml:space="preserve">. However, </w:t>
      </w:r>
      <w:r w:rsidR="00EF1024">
        <w:rPr>
          <w:bCs/>
        </w:rPr>
        <w:t>P6 cell gene expression positively correlates with all analyzed T</w:t>
      </w:r>
      <w:r w:rsidR="00EF1024" w:rsidRPr="00E76398">
        <w:rPr>
          <w:bCs/>
          <w:vertAlign w:val="subscript"/>
        </w:rPr>
        <w:t>MEM</w:t>
      </w:r>
      <w:r w:rsidR="00EF1024">
        <w:rPr>
          <w:bCs/>
        </w:rPr>
        <w:t xml:space="preserve"> signatures,</w:t>
      </w:r>
      <w:r w:rsidR="00B13DE5">
        <w:rPr>
          <w:bCs/>
        </w:rPr>
        <w:t xml:space="preserve"> </w:t>
      </w:r>
      <w:r w:rsidR="00003878">
        <w:rPr>
          <w:bCs/>
        </w:rPr>
        <w:t xml:space="preserve">whereas </w:t>
      </w:r>
      <w:r w:rsidR="00EF1024">
        <w:rPr>
          <w:bCs/>
        </w:rPr>
        <w:t>P7 cell gene expression does not, and instead more strongly correlates with TE and DP cells</w:t>
      </w:r>
      <w:r w:rsidR="009A52E1">
        <w:rPr>
          <w:bCs/>
        </w:rPr>
        <w:t xml:space="preserve">. Therefore, P6 cells </w:t>
      </w:r>
      <w:r w:rsidR="00EF1024">
        <w:rPr>
          <w:bCs/>
        </w:rPr>
        <w:t>are more memory</w:t>
      </w:r>
      <w:r w:rsidR="009A52E1">
        <w:rPr>
          <w:bCs/>
        </w:rPr>
        <w:t>-l</w:t>
      </w:r>
      <w:r w:rsidR="00EF1024">
        <w:rPr>
          <w:bCs/>
        </w:rPr>
        <w:t>ike</w:t>
      </w:r>
      <w:r w:rsidR="00B13DE5">
        <w:rPr>
          <w:bCs/>
        </w:rPr>
        <w:t xml:space="preserve"> compared to </w:t>
      </w:r>
      <w:r w:rsidR="009A52E1">
        <w:rPr>
          <w:bCs/>
        </w:rPr>
        <w:t xml:space="preserve">P7 </w:t>
      </w:r>
      <w:r w:rsidR="00B13DE5">
        <w:rPr>
          <w:bCs/>
        </w:rPr>
        <w:t>cells</w:t>
      </w:r>
      <w:r w:rsidR="00EF1024">
        <w:rPr>
          <w:bCs/>
        </w:rPr>
        <w:t xml:space="preserve">. In addition, </w:t>
      </w:r>
      <w:r w:rsidR="00C521BA">
        <w:rPr>
          <w:bCs/>
        </w:rPr>
        <w:t>c</w:t>
      </w:r>
      <w:r w:rsidR="006F5568">
        <w:rPr>
          <w:bCs/>
        </w:rPr>
        <w:t xml:space="preserve">ompared to all </w:t>
      </w:r>
      <w:r w:rsidR="00C521BA">
        <w:rPr>
          <w:bCs/>
        </w:rPr>
        <w:t xml:space="preserve">other </w:t>
      </w:r>
      <w:r w:rsidR="006F5568">
        <w:rPr>
          <w:bCs/>
        </w:rPr>
        <w:t xml:space="preserve">clusters, P6 cell gene expression </w:t>
      </w:r>
      <w:r w:rsidR="00EF1024">
        <w:rPr>
          <w:bCs/>
        </w:rPr>
        <w:t xml:space="preserve">is the </w:t>
      </w:r>
      <w:r w:rsidR="006F5568">
        <w:rPr>
          <w:bCs/>
        </w:rPr>
        <w:t>most strongly enriched and positively correlated with the gene expression signature of EE cells, which are known to give rise to both TE and T</w:t>
      </w:r>
      <w:r w:rsidR="006F5568" w:rsidRPr="002159AE">
        <w:rPr>
          <w:bCs/>
          <w:vertAlign w:val="subscript"/>
        </w:rPr>
        <w:t>MEM</w:t>
      </w:r>
      <w:r w:rsidR="006F5568">
        <w:rPr>
          <w:bCs/>
        </w:rPr>
        <w:t xml:space="preserve"> cells</w:t>
      </w:r>
      <w:r w:rsidR="00EF1024">
        <w:rPr>
          <w:bCs/>
        </w:rPr>
        <w:t>.</w:t>
      </w:r>
      <w:r w:rsidR="002D6406">
        <w:rPr>
          <w:bCs/>
        </w:rPr>
        <w:t xml:space="preserve"> </w:t>
      </w:r>
      <w:r w:rsidR="00C521BA">
        <w:rPr>
          <w:bCs/>
        </w:rPr>
        <w:t>Th</w:t>
      </w:r>
      <w:r w:rsidR="00EF1024">
        <w:rPr>
          <w:bCs/>
        </w:rPr>
        <w:t xml:space="preserve">us, </w:t>
      </w:r>
      <w:r w:rsidR="00274833">
        <w:rPr>
          <w:bCs/>
        </w:rPr>
        <w:t xml:space="preserve">P6 </w:t>
      </w:r>
      <w:r w:rsidR="00EF1024">
        <w:rPr>
          <w:bCs/>
        </w:rPr>
        <w:t>cells exhibit both memory and effector cell potential, suggesting that after divergence from a common differentiation pathway at P2, cells</w:t>
      </w:r>
      <w:r w:rsidR="00274833">
        <w:rPr>
          <w:bCs/>
        </w:rPr>
        <w:t xml:space="preserve"> differentiate </w:t>
      </w:r>
      <w:r w:rsidR="009A52E1">
        <w:rPr>
          <w:bCs/>
        </w:rPr>
        <w:t xml:space="preserve">linearly </w:t>
      </w:r>
      <w:r w:rsidR="00616A69">
        <w:rPr>
          <w:bCs/>
        </w:rPr>
        <w:t>into T</w:t>
      </w:r>
      <w:r w:rsidR="00616A69" w:rsidRPr="00EE3B16">
        <w:rPr>
          <w:bCs/>
          <w:vertAlign w:val="subscript"/>
        </w:rPr>
        <w:t>MEM</w:t>
      </w:r>
      <w:r w:rsidR="00EF1024">
        <w:rPr>
          <w:bCs/>
        </w:rPr>
        <w:t xml:space="preserve">, some of which </w:t>
      </w:r>
      <w:r w:rsidR="001E2144">
        <w:rPr>
          <w:bCs/>
        </w:rPr>
        <w:t>lose T</w:t>
      </w:r>
      <w:r w:rsidR="001E2144" w:rsidRPr="00EE3B16">
        <w:rPr>
          <w:bCs/>
          <w:vertAlign w:val="subscript"/>
        </w:rPr>
        <w:t>MEM</w:t>
      </w:r>
      <w:r w:rsidR="001E2144">
        <w:rPr>
          <w:bCs/>
        </w:rPr>
        <w:t xml:space="preserve"> gene expression and gain TE gene expression. </w:t>
      </w:r>
    </w:p>
    <w:p w14:paraId="5AF5522F" w14:textId="4482B75B" w:rsidR="00003878" w:rsidRDefault="00003878" w:rsidP="00003878">
      <w:pPr>
        <w:pStyle w:val="Paragraph"/>
        <w:rPr>
          <w:bCs/>
        </w:rPr>
      </w:pPr>
      <w:r>
        <w:rPr>
          <w:bCs/>
        </w:rPr>
        <w:t>Cells from the effector pathway also appear give rise to T</w:t>
      </w:r>
      <w:r w:rsidRPr="009134B9">
        <w:rPr>
          <w:bCs/>
          <w:vertAlign w:val="subscript"/>
        </w:rPr>
        <w:t>MEM</w:t>
      </w:r>
      <w:r>
        <w:rPr>
          <w:bCs/>
        </w:rPr>
        <w:t xml:space="preserve"> cells. </w:t>
      </w:r>
      <w:r w:rsidR="00E90FDB">
        <w:rPr>
          <w:bCs/>
        </w:rPr>
        <w:t>Although cells in</w:t>
      </w:r>
      <w:r>
        <w:rPr>
          <w:bCs/>
        </w:rPr>
        <w:t xml:space="preserve"> P7 </w:t>
      </w:r>
      <w:r w:rsidR="00E90FDB">
        <w:rPr>
          <w:bCs/>
        </w:rPr>
        <w:t>expressed a more effector cell like profile</w:t>
      </w:r>
      <w:r>
        <w:rPr>
          <w:bCs/>
        </w:rPr>
        <w:t xml:space="preserve"> compared to </w:t>
      </w:r>
      <w:r w:rsidR="00E90FDB">
        <w:rPr>
          <w:bCs/>
        </w:rPr>
        <w:t xml:space="preserve">those in </w:t>
      </w:r>
      <w:r>
        <w:rPr>
          <w:bCs/>
        </w:rPr>
        <w:t xml:space="preserve">P6, </w:t>
      </w:r>
      <w:r w:rsidR="00E90FDB">
        <w:rPr>
          <w:bCs/>
        </w:rPr>
        <w:t>they most likely retain T</w:t>
      </w:r>
      <w:r w:rsidR="00E90FDB" w:rsidRPr="009134B9">
        <w:rPr>
          <w:bCs/>
          <w:vertAlign w:val="subscript"/>
        </w:rPr>
        <w:t>MEM</w:t>
      </w:r>
      <w:r w:rsidR="00E90FDB">
        <w:rPr>
          <w:bCs/>
        </w:rPr>
        <w:t xml:space="preserve"> potential because they </w:t>
      </w:r>
      <w:r>
        <w:rPr>
          <w:bCs/>
        </w:rPr>
        <w:t>did not repress genes that are upregulated in T</w:t>
      </w:r>
      <w:r w:rsidRPr="009134B9">
        <w:rPr>
          <w:bCs/>
          <w:vertAlign w:val="subscript"/>
        </w:rPr>
        <w:t>MEM</w:t>
      </w:r>
      <w:r>
        <w:rPr>
          <w:bCs/>
        </w:rPr>
        <w:t xml:space="preserve"> cells and </w:t>
      </w:r>
      <w:r w:rsidR="00E90FDB">
        <w:rPr>
          <w:bCs/>
        </w:rPr>
        <w:t xml:space="preserve">they </w:t>
      </w:r>
      <w:r>
        <w:rPr>
          <w:bCs/>
        </w:rPr>
        <w:t>highly expressed genes that were enriched within the EE cell signature. Furthermore, Gene expression in P5 cells differed substantially from that in P7 cells, implying these cells represent distinct effector cell differentiation outcomes (Huitian – do GO enrichment for genes different between P5 and P7). Gene expression in P5 cells was enriched</w:t>
      </w:r>
      <w:r w:rsidRPr="00052AD0">
        <w:rPr>
          <w:bCs/>
        </w:rPr>
        <w:t xml:space="preserve"> </w:t>
      </w:r>
      <w:r>
        <w:rPr>
          <w:bCs/>
        </w:rPr>
        <w:t>with the T</w:t>
      </w:r>
      <w:r w:rsidRPr="00365779">
        <w:rPr>
          <w:bCs/>
          <w:vertAlign w:val="subscript"/>
        </w:rPr>
        <w:t>MEM</w:t>
      </w:r>
      <w:r>
        <w:rPr>
          <w:bCs/>
        </w:rPr>
        <w:t xml:space="preserve"> gene expression signature, but correlated inversely, indicating P5 cells are unrelated with mature T</w:t>
      </w:r>
      <w:r w:rsidRPr="009134B9">
        <w:rPr>
          <w:bCs/>
          <w:vertAlign w:val="subscript"/>
        </w:rPr>
        <w:t>MEM</w:t>
      </w:r>
      <w:r>
        <w:rPr>
          <w:bCs/>
        </w:rPr>
        <w:t xml:space="preserve"> cells (We need to use GSEA of Tcm, Tem and Tlle cells). In contrast, there was virtually no enrichment of genes that are upregulated in cells from cluster P7 with those that are upregulated in T</w:t>
      </w:r>
      <w:r w:rsidRPr="009134B9">
        <w:rPr>
          <w:bCs/>
          <w:vertAlign w:val="subscript"/>
        </w:rPr>
        <w:t>MEM</w:t>
      </w:r>
      <w:r>
        <w:rPr>
          <w:bCs/>
        </w:rPr>
        <w:t xml:space="preserve"> cells, but downregulated genes in P7 cells were enriched among those that are downregulated in T</w:t>
      </w:r>
      <w:r w:rsidRPr="009134B9">
        <w:rPr>
          <w:bCs/>
          <w:vertAlign w:val="subscript"/>
        </w:rPr>
        <w:t xml:space="preserve">MEM </w:t>
      </w:r>
      <w:r>
        <w:rPr>
          <w:bCs/>
        </w:rPr>
        <w:t xml:space="preserve"> cells, suggesting that P7 cells are partially related to TMEM cells. Consistent with this, </w:t>
      </w:r>
    </w:p>
    <w:p w14:paraId="7398326D" w14:textId="0DBAA2F5" w:rsidR="003D4532" w:rsidRDefault="00E62CF1" w:rsidP="003D4532">
      <w:pPr>
        <w:pStyle w:val="Paragraph"/>
        <w:rPr>
          <w:bCs/>
        </w:rPr>
      </w:pPr>
      <w:r>
        <w:rPr>
          <w:bCs/>
        </w:rPr>
        <w:t xml:space="preserve">We confirmed that the de novo organization of the developmental pathways presented above and their correlation to effector and memory CD8 T cell susbset identities is robust by </w:t>
      </w:r>
      <w:r>
        <w:rPr>
          <w:bCs/>
        </w:rPr>
        <w:lastRenderedPageBreak/>
        <w:t>using a separate unsupervised clustering of all cells based on expression of cell cycle regulated genes. Previous lineage tracing studies indicate development of termainlly differentiated effector cells positively correlates with cell progenies that have undergone extensive proliferation. Gene expression in naïve cells and activated cells in cluster P1 indicated few were in G1/S or G2/M (clusters P0 [13%], P0.1[10%], P0.2 [16%], P1[5%]). A substantially greater fraction in cluster P2 were in cycle (P2, 33%), and the fraction of cycling cells increased to nearly 100% in all clusters along the effector cell trajectories (P4 96%, P5 98%, P7 99%). In contrast, clusters in the memory trajectory comprised much smaller fractions of cycling cells (P3, 6%). However, a much greater fraction of cells in cluster P6 were cycling (52%), consistent with their close relatedness to effector cells in P7. These results demonstrate that cycling cells positively correlate with TE cell gene expression regardless of previous developmental history, and that some cells which initially develop along a memory cell trajectory while proliferating slowly are closely related to those that increase proliferation and give rise to more effector-like cells. Thus, TE cells are</w:t>
      </w:r>
      <w:r w:rsidR="001C53E3">
        <w:rPr>
          <w:bCs/>
        </w:rPr>
        <w:t xml:space="preserve"> </w:t>
      </w:r>
      <w:r>
        <w:rPr>
          <w:bCs/>
        </w:rPr>
        <w:t xml:space="preserve">derived </w:t>
      </w:r>
      <w:r w:rsidR="001C53E3">
        <w:rPr>
          <w:bCs/>
        </w:rPr>
        <w:t xml:space="preserve">both </w:t>
      </w:r>
      <w:r>
        <w:rPr>
          <w:bCs/>
        </w:rPr>
        <w:t>from T</w:t>
      </w:r>
      <w:r w:rsidRPr="002159AE">
        <w:rPr>
          <w:bCs/>
          <w:vertAlign w:val="subscript"/>
        </w:rPr>
        <w:t>MEM</w:t>
      </w:r>
      <w:r>
        <w:rPr>
          <w:bCs/>
        </w:rPr>
        <w:t xml:space="preserve"> cells that </w:t>
      </w:r>
      <w:r w:rsidR="001C53E3">
        <w:rPr>
          <w:bCs/>
        </w:rPr>
        <w:t>initially differentiate into T</w:t>
      </w:r>
      <w:r w:rsidR="001C53E3" w:rsidRPr="00EE3B16">
        <w:rPr>
          <w:bCs/>
          <w:vertAlign w:val="subscript"/>
        </w:rPr>
        <w:t>MEM</w:t>
      </w:r>
      <w:r w:rsidR="001C53E3">
        <w:rPr>
          <w:bCs/>
        </w:rPr>
        <w:t xml:space="preserve"> cells, but then </w:t>
      </w:r>
      <w:r>
        <w:rPr>
          <w:bCs/>
        </w:rPr>
        <w:t>proliferate and induce terminal effector cell gene expression</w:t>
      </w:r>
      <w:r w:rsidR="001C53E3">
        <w:rPr>
          <w:bCs/>
        </w:rPr>
        <w:t>, together with cells that directly differentiate along the effector cell devleopmental pathway</w:t>
      </w:r>
      <w:r w:rsidR="00476021">
        <w:rPr>
          <w:bCs/>
        </w:rPr>
        <w:t xml:space="preserve"> [Let’s estimate quantitatively the relative contribution of each lineage to TE cell development]</w:t>
      </w:r>
      <w:r w:rsidR="001C53E3">
        <w:rPr>
          <w:bCs/>
        </w:rPr>
        <w:t xml:space="preserve">.  </w:t>
      </w:r>
    </w:p>
    <w:p w14:paraId="4EBC21DD" w14:textId="75B9AFA1" w:rsidR="003E2934" w:rsidRDefault="003E2934" w:rsidP="003E2934">
      <w:pPr>
        <w:pStyle w:val="Paragraph"/>
        <w:ind w:firstLine="0"/>
        <w:rPr>
          <w:lang w:eastAsia="zh-CN"/>
        </w:rPr>
      </w:pPr>
      <w:r>
        <w:rPr>
          <w:b/>
          <w:bCs/>
        </w:rPr>
        <w:t xml:space="preserve">Cells in both stem-like memory and effector-like pathways  </w:t>
      </w:r>
    </w:p>
    <w:p w14:paraId="4C0A4694" w14:textId="77777777" w:rsidR="003D4532" w:rsidRDefault="003D4532" w:rsidP="00EE3B16">
      <w:pPr>
        <w:pStyle w:val="Paragraph"/>
        <w:rPr>
          <w:bCs/>
        </w:rPr>
      </w:pPr>
    </w:p>
    <w:p w14:paraId="0291B6F1" w14:textId="77777777" w:rsidR="00F32668" w:rsidRDefault="00F32668">
      <w:pPr>
        <w:pStyle w:val="Paragraph"/>
        <w:rPr>
          <w:bCs/>
        </w:rPr>
      </w:pPr>
      <w:r>
        <w:rPr>
          <w:bCs/>
        </w:rPr>
        <w:br/>
      </w:r>
    </w:p>
    <w:p w14:paraId="79688FD3" w14:textId="43CF4B8A" w:rsidR="00AA6E4D" w:rsidRDefault="00083A0A">
      <w:pPr>
        <w:pStyle w:val="Paragraph"/>
        <w:rPr>
          <w:bCs/>
        </w:rPr>
      </w:pPr>
      <w:r>
        <w:rPr>
          <w:bCs/>
        </w:rPr>
        <w:t xml:space="preserve">The effector genes </w:t>
      </w:r>
      <w:r>
        <w:rPr>
          <w:bCs/>
          <w:i/>
          <w:iCs/>
        </w:rPr>
        <w:t xml:space="preserve">Prf1 </w:t>
      </w:r>
      <w:r>
        <w:rPr>
          <w:bCs/>
        </w:rPr>
        <w:t>and  Gzmb were highly expressed in cells from P4 compared to those in P3.</w:t>
      </w:r>
    </w:p>
    <w:p w14:paraId="593490A1" w14:textId="2DBAFC2A" w:rsidR="00663EEF" w:rsidRDefault="005F43C5">
      <w:pPr>
        <w:pStyle w:val="Paragraph"/>
        <w:rPr>
          <w:bCs/>
        </w:rPr>
      </w:pPr>
      <w:r>
        <w:rPr>
          <w:bCs/>
        </w:rPr>
        <w:t>MP and T</w:t>
      </w:r>
      <w:r w:rsidRPr="009C1133">
        <w:rPr>
          <w:bCs/>
          <w:vertAlign w:val="subscript"/>
        </w:rPr>
        <w:t>MEM</w:t>
      </w:r>
      <w:r>
        <w:rPr>
          <w:bCs/>
        </w:rPr>
        <w:t xml:space="preserve"> cells</w:t>
      </w:r>
      <w:r w:rsidR="003E34E0">
        <w:rPr>
          <w:bCs/>
        </w:rPr>
        <w:t xml:space="preserve"> (Bcl2, </w:t>
      </w:r>
      <w:r>
        <w:rPr>
          <w:bCs/>
        </w:rPr>
        <w:t xml:space="preserve">, but </w:t>
      </w:r>
      <w:r w:rsidR="00DF34C9">
        <w:rPr>
          <w:bCs/>
        </w:rPr>
        <w:t>cells</w:t>
      </w:r>
      <w:r>
        <w:rPr>
          <w:bCs/>
        </w:rPr>
        <w:t xml:space="preserve"> in P7</w:t>
      </w:r>
      <w:r w:rsidR="00DF34C9">
        <w:rPr>
          <w:bCs/>
        </w:rPr>
        <w:t xml:space="preserve"> </w:t>
      </w:r>
      <w:r w:rsidR="003E34E0">
        <w:rPr>
          <w:bCs/>
        </w:rPr>
        <w:t>have</w:t>
      </w:r>
      <w:r w:rsidR="00DF34C9">
        <w:rPr>
          <w:bCs/>
        </w:rPr>
        <w:t xml:space="preserve"> not</w:t>
      </w:r>
      <w:r>
        <w:rPr>
          <w:bCs/>
        </w:rPr>
        <w:t xml:space="preserve">. </w:t>
      </w:r>
      <w:r w:rsidR="00663EEF">
        <w:rPr>
          <w:bCs/>
        </w:rPr>
        <w:t>P5 are becoming terminally differentiated. They have</w:t>
      </w:r>
    </w:p>
    <w:p w14:paraId="40A322DF" w14:textId="77777777" w:rsidR="00663EEF" w:rsidRDefault="00663EEF">
      <w:pPr>
        <w:pStyle w:val="Paragraph"/>
        <w:rPr>
          <w:bCs/>
        </w:rPr>
      </w:pPr>
    </w:p>
    <w:p w14:paraId="7FC91D7D" w14:textId="1906C10A" w:rsidR="00427BAB" w:rsidRDefault="005F43C5">
      <w:pPr>
        <w:pStyle w:val="Paragraph"/>
        <w:rPr>
          <w:bCs/>
        </w:rPr>
      </w:pPr>
      <w:r>
        <w:rPr>
          <w:bCs/>
        </w:rPr>
        <w:t xml:space="preserve">In addition, genes that are normally </w:t>
      </w:r>
      <w:r w:rsidR="00DF34C9">
        <w:rPr>
          <w:bCs/>
        </w:rPr>
        <w:t>repressed</w:t>
      </w:r>
      <w:r>
        <w:rPr>
          <w:bCs/>
        </w:rPr>
        <w:t xml:space="preserve"> in T</w:t>
      </w:r>
      <w:r w:rsidRPr="009C1133">
        <w:rPr>
          <w:bCs/>
          <w:vertAlign w:val="subscript"/>
        </w:rPr>
        <w:t>MEM</w:t>
      </w:r>
      <w:r>
        <w:rPr>
          <w:bCs/>
        </w:rPr>
        <w:t xml:space="preserve"> cells, were </w:t>
      </w:r>
      <w:r w:rsidR="00DF34C9">
        <w:rPr>
          <w:bCs/>
        </w:rPr>
        <w:t>less</w:t>
      </w:r>
      <w:r>
        <w:rPr>
          <w:bCs/>
        </w:rPr>
        <w:t xml:space="preserve"> highly expressed in cells cluster P</w:t>
      </w:r>
      <w:r w:rsidR="00DF34C9">
        <w:rPr>
          <w:bCs/>
        </w:rPr>
        <w:t>7</w:t>
      </w:r>
      <w:r>
        <w:rPr>
          <w:bCs/>
        </w:rPr>
        <w:t xml:space="preserve"> compared to </w:t>
      </w:r>
      <w:r w:rsidR="00DF34C9">
        <w:rPr>
          <w:bCs/>
        </w:rPr>
        <w:t xml:space="preserve">those in </w:t>
      </w:r>
      <w:r>
        <w:rPr>
          <w:bCs/>
        </w:rPr>
        <w:t>P</w:t>
      </w:r>
      <w:r w:rsidR="00DF34C9">
        <w:rPr>
          <w:bCs/>
        </w:rPr>
        <w:t>5</w:t>
      </w:r>
      <w:r>
        <w:rPr>
          <w:bCs/>
        </w:rPr>
        <w:t xml:space="preserve">. </w:t>
      </w:r>
      <w:r w:rsidR="00DF34C9">
        <w:rPr>
          <w:bCs/>
        </w:rPr>
        <w:t>Finally</w:t>
      </w:r>
      <w:r>
        <w:rPr>
          <w:bCs/>
        </w:rPr>
        <w:t>, both the core T</w:t>
      </w:r>
      <w:r w:rsidRPr="009C1133">
        <w:rPr>
          <w:bCs/>
          <w:vertAlign w:val="subscript"/>
        </w:rPr>
        <w:t>CIRC</w:t>
      </w:r>
      <w:r>
        <w:rPr>
          <w:bCs/>
        </w:rPr>
        <w:t xml:space="preserve"> and T</w:t>
      </w:r>
      <w:r w:rsidRPr="009C1133">
        <w:rPr>
          <w:bCs/>
          <w:vertAlign w:val="subscript"/>
        </w:rPr>
        <w:t>RM</w:t>
      </w:r>
      <w:r>
        <w:rPr>
          <w:bCs/>
        </w:rPr>
        <w:t xml:space="preserve"> cell signatures were positively enriched with genes expressed in cells from P7, whereas these signatures, especially those in the T</w:t>
      </w:r>
      <w:r w:rsidRPr="00912AE0">
        <w:rPr>
          <w:bCs/>
          <w:vertAlign w:val="subscript"/>
        </w:rPr>
        <w:t>CIRC</w:t>
      </w:r>
      <w:r>
        <w:rPr>
          <w:bCs/>
        </w:rPr>
        <w:t xml:space="preserve"> signature, were downregulated in cells from cluster P5. Thus, cells in the effector-like pathway appear to diverge into cells that acquire </w:t>
      </w:r>
      <w:r w:rsidR="00DF34C9">
        <w:rPr>
          <w:bCs/>
        </w:rPr>
        <w:t xml:space="preserve">both effector and </w:t>
      </w:r>
      <w:r>
        <w:rPr>
          <w:bCs/>
        </w:rPr>
        <w:t>T</w:t>
      </w:r>
      <w:r w:rsidRPr="00EE3B16">
        <w:rPr>
          <w:bCs/>
          <w:vertAlign w:val="subscript"/>
        </w:rPr>
        <w:t>MEM</w:t>
      </w:r>
      <w:r>
        <w:rPr>
          <w:bCs/>
        </w:rPr>
        <w:t xml:space="preserve"> characteristics along the P7 trajectory, and to more strongly repress T</w:t>
      </w:r>
      <w:r w:rsidRPr="00EE3B16">
        <w:rPr>
          <w:bCs/>
          <w:vertAlign w:val="subscript"/>
        </w:rPr>
        <w:t>MEM</w:t>
      </w:r>
      <w:r>
        <w:rPr>
          <w:bCs/>
        </w:rPr>
        <w:t xml:space="preserve"> gene expression in P5.  </w:t>
      </w:r>
    </w:p>
    <w:p w14:paraId="40F3BA62" w14:textId="6EB062BF" w:rsidR="005F43C5" w:rsidRDefault="00427BAB">
      <w:pPr>
        <w:pStyle w:val="Paragraph"/>
        <w:rPr>
          <w:bCs/>
        </w:rPr>
      </w:pPr>
      <w:r>
        <w:rPr>
          <w:bCs/>
        </w:rPr>
        <w:t>which differentially manifest gene expression of more mature effector and memory like CD8 T cell subsets.</w:t>
      </w:r>
    </w:p>
    <w:p w14:paraId="7BC583AE" w14:textId="16BFBFDC" w:rsidR="00A23B51" w:rsidRDefault="00DF34C9" w:rsidP="00A23B51">
      <w:pPr>
        <w:pStyle w:val="Paragraph"/>
        <w:rPr>
          <w:bCs/>
        </w:rPr>
      </w:pPr>
      <w:r>
        <w:rPr>
          <w:bCs/>
        </w:rPr>
        <w:t xml:space="preserve">At late times </w:t>
      </w:r>
      <w:r w:rsidR="00A23B51">
        <w:rPr>
          <w:bCs/>
        </w:rPr>
        <w:t xml:space="preserve">the memory-like </w:t>
      </w:r>
      <w:r>
        <w:rPr>
          <w:bCs/>
        </w:rPr>
        <w:t xml:space="preserve">and effector-like </w:t>
      </w:r>
      <w:r w:rsidR="00A23B51">
        <w:rPr>
          <w:bCs/>
        </w:rPr>
        <w:t>pathway</w:t>
      </w:r>
      <w:r w:rsidR="00500367">
        <w:rPr>
          <w:bCs/>
        </w:rPr>
        <w:t>s</w:t>
      </w:r>
      <w:r w:rsidR="00A23B51">
        <w:rPr>
          <w:bCs/>
        </w:rPr>
        <w:t xml:space="preserve"> </w:t>
      </w:r>
      <w:r>
        <w:rPr>
          <w:bCs/>
        </w:rPr>
        <w:t xml:space="preserve">converge, which indicates that each divergent pathway can give rise to both effector and memory CD8 T cells. </w:t>
      </w:r>
      <w:r w:rsidR="00A23B51">
        <w:rPr>
          <w:bCs/>
        </w:rPr>
        <w:t xml:space="preserve">Gene expression in cells from P6 was substantially enriched with gene signatures of </w:t>
      </w:r>
      <w:r w:rsidR="0035671F">
        <w:rPr>
          <w:bCs/>
        </w:rPr>
        <w:t>both T</w:t>
      </w:r>
      <w:r w:rsidR="0035671F" w:rsidRPr="00EE3B16">
        <w:rPr>
          <w:bCs/>
          <w:vertAlign w:val="subscript"/>
        </w:rPr>
        <w:t>MEM</w:t>
      </w:r>
      <w:r w:rsidR="0035671F">
        <w:rPr>
          <w:bCs/>
        </w:rPr>
        <w:t xml:space="preserve"> and </w:t>
      </w:r>
      <w:r w:rsidR="00A23B51">
        <w:rPr>
          <w:bCs/>
        </w:rPr>
        <w:t>TE cells</w:t>
      </w:r>
      <w:r w:rsidR="0035671F">
        <w:rPr>
          <w:bCs/>
        </w:rPr>
        <w:t xml:space="preserve">. </w:t>
      </w:r>
      <w:r w:rsidR="00500367">
        <w:rPr>
          <w:bCs/>
        </w:rPr>
        <w:t xml:space="preserve">In addition, cells in P7, although more strongly enriched with the gene expression signatures of effector cells </w:t>
      </w:r>
      <w:r w:rsidR="00A23B51">
        <w:rPr>
          <w:bCs/>
        </w:rPr>
        <w:t xml:space="preserve">that some cells that initially differentiate along the memory-like pathway subsequently engage gene expression of TE cells. </w:t>
      </w:r>
    </w:p>
    <w:p w14:paraId="3F8B3694" w14:textId="77777777" w:rsidR="005F43C5" w:rsidRDefault="005F43C5" w:rsidP="00DC37FC">
      <w:pPr>
        <w:pStyle w:val="Paragraph"/>
        <w:rPr>
          <w:bCs/>
        </w:rPr>
      </w:pPr>
    </w:p>
    <w:p w14:paraId="7C037B5B" w14:textId="61421778" w:rsidR="00043948" w:rsidRDefault="00D918F9" w:rsidP="00DC37FC">
      <w:pPr>
        <w:pStyle w:val="Paragraph"/>
        <w:rPr>
          <w:bCs/>
        </w:rPr>
      </w:pPr>
      <w:r>
        <w:rPr>
          <w:bCs/>
        </w:rPr>
        <w:lastRenderedPageBreak/>
        <w:t xml:space="preserve">Thus, cells in cluster P4 are an early effector-like intermediate that </w:t>
      </w:r>
      <w:r w:rsidR="00691778">
        <w:rPr>
          <w:bCs/>
        </w:rPr>
        <w:t xml:space="preserve">has diverged from </w:t>
      </w:r>
      <w:r w:rsidR="0088348D">
        <w:rPr>
          <w:bCs/>
        </w:rPr>
        <w:t>an alternative</w:t>
      </w:r>
      <w:r w:rsidR="00691778">
        <w:rPr>
          <w:bCs/>
        </w:rPr>
        <w:t xml:space="preserve"> </w:t>
      </w:r>
      <w:r w:rsidR="0088348D">
        <w:rPr>
          <w:bCs/>
        </w:rPr>
        <w:t xml:space="preserve">early </w:t>
      </w:r>
      <w:r w:rsidR="00691778">
        <w:rPr>
          <w:bCs/>
        </w:rPr>
        <w:t>memory-like pathway</w:t>
      </w:r>
      <w:r w:rsidR="00EE2BF7">
        <w:rPr>
          <w:bCs/>
        </w:rPr>
        <w:t xml:space="preserve"> comprising cells in cluster P3</w:t>
      </w:r>
      <w:r w:rsidR="00691778">
        <w:rPr>
          <w:bCs/>
        </w:rPr>
        <w:t xml:space="preserve">. </w:t>
      </w:r>
    </w:p>
    <w:p w14:paraId="6AFE3AA3" w14:textId="4298E29F" w:rsidR="00DC37FC" w:rsidRDefault="00DC37FC">
      <w:pPr>
        <w:pStyle w:val="Paragraph"/>
        <w:rPr>
          <w:bCs/>
        </w:rPr>
      </w:pPr>
    </w:p>
    <w:p w14:paraId="32BF7C5C" w14:textId="54C8E5EC" w:rsidR="00DC37FC" w:rsidRDefault="00DC37FC" w:rsidP="00DC37FC">
      <w:pPr>
        <w:pStyle w:val="Paragraph"/>
        <w:rPr>
          <w:bCs/>
        </w:rPr>
      </w:pPr>
      <w:commentRangeStart w:id="4016"/>
      <w:r>
        <w:rPr>
          <w:lang w:eastAsia="zh-CN"/>
        </w:rPr>
        <w:t xml:space="preserve">Independent unsuperivised single cell analysis of cell </w:t>
      </w:r>
      <w:commentRangeEnd w:id="4016"/>
      <w:r>
        <w:rPr>
          <w:rStyle w:val="CommentReference"/>
        </w:rPr>
        <w:commentReference w:id="4016"/>
      </w:r>
      <w:r>
        <w:rPr>
          <w:lang w:eastAsia="zh-CN"/>
        </w:rPr>
        <w:t xml:space="preserve">cycle regulated genes confirmed this hypothesis because &gt; 90% of cells from clusters P4, P7 and P1 expressed specifically defined gene signatures of cycling cells (G1/S or G2/M), whereas conversely, 90% of cells in cluster P8, and ~ 40% of cells in cluster P2 expressed a specific gene signature indicating they were quiescent (G0). To define the origins of the branched pathways into PAGA-clusters P4 or P8, we investigated the heterogeneity among cells in cluster P9. Sub-dividing cells in P9 using UMAP followed by clustering with Louvain delinated three partions, P9.L0, P9.L1 and P9.L2. Gene expression profiles in cluster P9.L0 was strongly enriched with gene expression typical of cluster P4, whereas gene expression in cluster P9.L1 was strongly enriched for the gene expression signature of cluster P8. The gene expression profile of cluster P9.L0 was comparatively unbiased </w:t>
      </w:r>
      <w:r w:rsidRPr="00A33390">
        <w:rPr>
          <w:highlight w:val="yellow"/>
          <w:lang w:eastAsia="zh-CN"/>
        </w:rPr>
        <w:t>(maybe determine if P9.L0 is more similar to naïve cells or cluster P3 signature?)</w:t>
      </w:r>
      <w:r>
        <w:rPr>
          <w:lang w:eastAsia="zh-CN"/>
        </w:rPr>
        <w:t xml:space="preserve">. Thus, cluster P9 is heterogeneous and contains unbiased progenitors together with cells that appear predisposed to developing along either the P4 or P8 trajectories.      </w:t>
      </w:r>
    </w:p>
    <w:p w14:paraId="00C11727" w14:textId="3A296A26" w:rsidR="007E7764" w:rsidRDefault="00DC37FC">
      <w:pPr>
        <w:pStyle w:val="Paragraph"/>
        <w:rPr>
          <w:bCs/>
        </w:rPr>
      </w:pPr>
      <w:r>
        <w:rPr>
          <w:bCs/>
        </w:rPr>
        <w:t xml:space="preserve">Convergence </w:t>
      </w:r>
      <w:r w:rsidR="00BF3922">
        <w:rPr>
          <w:bCs/>
        </w:rPr>
        <w:t>between the memory and effector like trajectories</w:t>
      </w:r>
      <w:r w:rsidR="00E368B8">
        <w:rPr>
          <w:bCs/>
        </w:rPr>
        <w:t xml:space="preserve">. </w:t>
      </w:r>
      <w:r w:rsidR="004F35CC">
        <w:rPr>
          <w:bCs/>
        </w:rPr>
        <w:t xml:space="preserve">the most partially enriched for the MP cell </w:t>
      </w:r>
      <w:r w:rsidR="00F93801">
        <w:rPr>
          <w:bCs/>
        </w:rPr>
        <w:t xml:space="preserve"> of effector-like paths develop from cluster P4. </w:t>
      </w:r>
    </w:p>
    <w:p w14:paraId="47D59283" w14:textId="12F95DEC" w:rsidR="009B1643" w:rsidRDefault="00B221E4">
      <w:pPr>
        <w:pStyle w:val="Paragraph"/>
        <w:rPr>
          <w:lang w:eastAsia="zh-CN"/>
        </w:rPr>
      </w:pPr>
      <w:r>
        <w:rPr>
          <w:lang w:eastAsia="zh-CN"/>
        </w:rPr>
        <w:t>T</w:t>
      </w:r>
      <w:r w:rsidR="00AB5E40">
        <w:rPr>
          <w:lang w:eastAsia="zh-CN"/>
        </w:rPr>
        <w:t>wo developmental pathways</w:t>
      </w:r>
      <w:r>
        <w:rPr>
          <w:lang w:eastAsia="zh-CN"/>
        </w:rPr>
        <w:t xml:space="preserve"> </w:t>
      </w:r>
      <w:r w:rsidR="00AB5E40">
        <w:rPr>
          <w:lang w:eastAsia="zh-CN"/>
        </w:rPr>
        <w:t>diverge</w:t>
      </w:r>
      <w:r>
        <w:rPr>
          <w:lang w:eastAsia="zh-CN"/>
        </w:rPr>
        <w:t>d</w:t>
      </w:r>
      <w:r w:rsidR="00B37D96">
        <w:rPr>
          <w:lang w:eastAsia="zh-CN"/>
        </w:rPr>
        <w:t xml:space="preserve"> from</w:t>
      </w:r>
      <w:r w:rsidR="00AB5E40">
        <w:rPr>
          <w:lang w:eastAsia="zh-CN"/>
        </w:rPr>
        <w:t xml:space="preserve"> cells in</w:t>
      </w:r>
      <w:r w:rsidR="00971850">
        <w:rPr>
          <w:lang w:eastAsia="zh-CN"/>
        </w:rPr>
        <w:t xml:space="preserve"> </w:t>
      </w:r>
      <w:r w:rsidR="0025798F">
        <w:rPr>
          <w:lang w:eastAsia="zh-CN"/>
        </w:rPr>
        <w:t>P9</w:t>
      </w:r>
      <w:r w:rsidR="00B37D96">
        <w:rPr>
          <w:lang w:eastAsia="zh-CN"/>
        </w:rPr>
        <w:t xml:space="preserve">. </w:t>
      </w:r>
      <w:r w:rsidR="000C7E2C">
        <w:rPr>
          <w:lang w:eastAsia="zh-CN"/>
        </w:rPr>
        <w:t>DEG-clusters I-III</w:t>
      </w:r>
      <w:r w:rsidR="00971850">
        <w:rPr>
          <w:lang w:eastAsia="zh-CN"/>
        </w:rPr>
        <w:t xml:space="preserve"> </w:t>
      </w:r>
      <w:r w:rsidR="005B0481">
        <w:rPr>
          <w:lang w:eastAsia="zh-CN"/>
        </w:rPr>
        <w:t xml:space="preserve">which positively associate with cells undergiong proliferation </w:t>
      </w:r>
      <w:r w:rsidR="00971850">
        <w:rPr>
          <w:lang w:eastAsia="zh-CN"/>
        </w:rPr>
        <w:t xml:space="preserve">were enriched along the trajectories to </w:t>
      </w:r>
      <w:r w:rsidR="000C7E2C">
        <w:rPr>
          <w:lang w:eastAsia="zh-CN"/>
        </w:rPr>
        <w:t>PAGA-</w:t>
      </w:r>
      <w:r w:rsidR="00971850">
        <w:rPr>
          <w:lang w:eastAsia="zh-CN"/>
        </w:rPr>
        <w:t xml:space="preserve">clusters </w:t>
      </w:r>
      <w:r w:rsidR="0025798F">
        <w:rPr>
          <w:lang w:eastAsia="zh-CN"/>
        </w:rPr>
        <w:t>P4</w:t>
      </w:r>
      <w:r w:rsidR="00971850">
        <w:rPr>
          <w:lang w:eastAsia="zh-CN"/>
        </w:rPr>
        <w:t xml:space="preserve">, </w:t>
      </w:r>
      <w:r w:rsidR="0025798F">
        <w:rPr>
          <w:lang w:eastAsia="zh-CN"/>
        </w:rPr>
        <w:t>P7</w:t>
      </w:r>
      <w:r w:rsidR="00971850">
        <w:rPr>
          <w:lang w:eastAsia="zh-CN"/>
        </w:rPr>
        <w:t xml:space="preserve"> and </w:t>
      </w:r>
      <w:r w:rsidR="0025798F">
        <w:rPr>
          <w:lang w:eastAsia="zh-CN"/>
        </w:rPr>
        <w:t>P1</w:t>
      </w:r>
      <w:r>
        <w:rPr>
          <w:lang w:eastAsia="zh-CN"/>
        </w:rPr>
        <w:t xml:space="preserve"> whereas, </w:t>
      </w:r>
      <w:r w:rsidR="00256E4F">
        <w:rPr>
          <w:lang w:eastAsia="zh-CN"/>
        </w:rPr>
        <w:t>cells</w:t>
      </w:r>
      <w:r w:rsidR="004643DB">
        <w:rPr>
          <w:lang w:eastAsia="zh-CN"/>
        </w:rPr>
        <w:t xml:space="preserve"> </w:t>
      </w:r>
      <w:r w:rsidR="005B0481">
        <w:rPr>
          <w:lang w:eastAsia="zh-CN"/>
        </w:rPr>
        <w:t>in the</w:t>
      </w:r>
      <w:r w:rsidR="00402419">
        <w:rPr>
          <w:lang w:eastAsia="zh-CN"/>
        </w:rPr>
        <w:t xml:space="preserve"> </w:t>
      </w:r>
      <w:r w:rsidR="000C7E2C">
        <w:rPr>
          <w:lang w:eastAsia="zh-CN"/>
        </w:rPr>
        <w:t>PAGA-cluster</w:t>
      </w:r>
      <w:r w:rsidR="005B0481">
        <w:rPr>
          <w:lang w:eastAsia="zh-CN"/>
        </w:rPr>
        <w:t>s</w:t>
      </w:r>
      <w:r w:rsidR="000C7E2C">
        <w:rPr>
          <w:lang w:eastAsia="zh-CN"/>
        </w:rPr>
        <w:t xml:space="preserve"> </w:t>
      </w:r>
      <w:r w:rsidR="0025798F">
        <w:rPr>
          <w:lang w:eastAsia="zh-CN"/>
        </w:rPr>
        <w:t>P8</w:t>
      </w:r>
      <w:r w:rsidR="00402419">
        <w:rPr>
          <w:lang w:eastAsia="zh-CN"/>
        </w:rPr>
        <w:t xml:space="preserve"> </w:t>
      </w:r>
      <w:r w:rsidR="000C7E2C">
        <w:rPr>
          <w:lang w:eastAsia="zh-CN"/>
        </w:rPr>
        <w:t xml:space="preserve">and </w:t>
      </w:r>
      <w:r w:rsidR="0025798F">
        <w:rPr>
          <w:lang w:eastAsia="zh-CN"/>
        </w:rPr>
        <w:t>P2</w:t>
      </w:r>
      <w:r w:rsidR="00402419">
        <w:rPr>
          <w:lang w:eastAsia="zh-CN"/>
        </w:rPr>
        <w:t xml:space="preserve"> </w:t>
      </w:r>
      <w:r w:rsidR="00971850">
        <w:rPr>
          <w:lang w:eastAsia="zh-CN"/>
        </w:rPr>
        <w:t xml:space="preserve">inversely correlated </w:t>
      </w:r>
      <w:r w:rsidR="00402419">
        <w:rPr>
          <w:lang w:eastAsia="zh-CN"/>
        </w:rPr>
        <w:t xml:space="preserve">with </w:t>
      </w:r>
      <w:r w:rsidR="000C7E2C">
        <w:rPr>
          <w:lang w:eastAsia="zh-CN"/>
        </w:rPr>
        <w:t xml:space="preserve">DEG- </w:t>
      </w:r>
      <w:r w:rsidR="00971850">
        <w:rPr>
          <w:lang w:eastAsia="zh-CN"/>
        </w:rPr>
        <w:t>II and III</w:t>
      </w:r>
      <w:r w:rsidR="00256E4F">
        <w:rPr>
          <w:lang w:eastAsia="zh-CN"/>
        </w:rPr>
        <w:t xml:space="preserve">. Together, this </w:t>
      </w:r>
      <w:r>
        <w:rPr>
          <w:lang w:eastAsia="zh-CN"/>
        </w:rPr>
        <w:t>implies that</w:t>
      </w:r>
      <w:r w:rsidR="00256E4F">
        <w:rPr>
          <w:lang w:eastAsia="zh-CN"/>
        </w:rPr>
        <w:t xml:space="preserve"> </w:t>
      </w:r>
      <w:r w:rsidR="00402419">
        <w:rPr>
          <w:lang w:eastAsia="zh-CN"/>
        </w:rPr>
        <w:t>cells in the</w:t>
      </w:r>
      <w:r w:rsidR="00971850">
        <w:rPr>
          <w:lang w:eastAsia="zh-CN"/>
        </w:rPr>
        <w:t xml:space="preserve"> trajectory </w:t>
      </w:r>
      <w:r w:rsidR="00256E4F">
        <w:rPr>
          <w:lang w:eastAsia="zh-CN"/>
        </w:rPr>
        <w:t xml:space="preserve">through </w:t>
      </w:r>
      <w:r w:rsidR="0025798F">
        <w:rPr>
          <w:lang w:eastAsia="zh-CN"/>
        </w:rPr>
        <w:t>P4</w:t>
      </w:r>
      <w:r w:rsidR="00256E4F">
        <w:rPr>
          <w:lang w:eastAsia="zh-CN"/>
        </w:rPr>
        <w:t xml:space="preserve"> continue proliferating, while </w:t>
      </w:r>
      <w:r>
        <w:rPr>
          <w:lang w:eastAsia="zh-CN"/>
        </w:rPr>
        <w:t xml:space="preserve">many </w:t>
      </w:r>
      <w:r w:rsidR="00256E4F">
        <w:rPr>
          <w:lang w:eastAsia="zh-CN"/>
        </w:rPr>
        <w:t>fewer cells</w:t>
      </w:r>
      <w:r w:rsidR="00402419">
        <w:rPr>
          <w:lang w:eastAsia="zh-CN"/>
        </w:rPr>
        <w:t xml:space="preserve"> in clusters </w:t>
      </w:r>
      <w:r w:rsidR="0025798F">
        <w:rPr>
          <w:lang w:eastAsia="zh-CN"/>
        </w:rPr>
        <w:t>P8</w:t>
      </w:r>
      <w:r w:rsidR="00256E4F">
        <w:rPr>
          <w:lang w:eastAsia="zh-CN"/>
        </w:rPr>
        <w:t xml:space="preserve"> </w:t>
      </w:r>
      <w:r w:rsidR="00402419">
        <w:rPr>
          <w:lang w:eastAsia="zh-CN"/>
        </w:rPr>
        <w:t xml:space="preserve">and </w:t>
      </w:r>
      <w:r w:rsidR="0025798F">
        <w:rPr>
          <w:lang w:eastAsia="zh-CN"/>
        </w:rPr>
        <w:t>P2</w:t>
      </w:r>
      <w:r w:rsidR="00256E4F">
        <w:rPr>
          <w:lang w:eastAsia="zh-CN"/>
        </w:rPr>
        <w:t xml:space="preserve"> do so</w:t>
      </w:r>
      <w:r w:rsidR="00402419">
        <w:rPr>
          <w:lang w:eastAsia="zh-CN"/>
        </w:rPr>
        <w:t xml:space="preserve">. </w:t>
      </w:r>
    </w:p>
    <w:p w14:paraId="5F0B9FE1" w14:textId="3C1EE0B4" w:rsidR="000E3453" w:rsidRDefault="000E3453" w:rsidP="00472690">
      <w:pPr>
        <w:pStyle w:val="Paragraph"/>
        <w:ind w:firstLine="0"/>
        <w:rPr>
          <w:color w:val="4F81BD" w:themeColor="accent1"/>
        </w:rPr>
      </w:pPr>
    </w:p>
    <w:p w14:paraId="079F3DF3" w14:textId="0318549E" w:rsidR="005A5585" w:rsidRDefault="005A5585" w:rsidP="00472690">
      <w:pPr>
        <w:pStyle w:val="Paragraph"/>
        <w:ind w:firstLine="0"/>
        <w:rPr>
          <w:color w:val="4F81BD" w:themeColor="accent1"/>
        </w:rPr>
      </w:pPr>
    </w:p>
    <w:p w14:paraId="5772F3DC" w14:textId="41DF68AE" w:rsidR="005A5585" w:rsidRDefault="005A5585" w:rsidP="00472690">
      <w:pPr>
        <w:pStyle w:val="Paragraph"/>
        <w:ind w:firstLine="0"/>
        <w:rPr>
          <w:color w:val="4F81BD" w:themeColor="accent1"/>
        </w:rPr>
      </w:pPr>
      <w:r>
        <w:rPr>
          <w:color w:val="4F81BD" w:themeColor="accent1"/>
        </w:rPr>
        <w:t>Il-2ra</w:t>
      </w:r>
    </w:p>
    <w:p w14:paraId="32BFAC49" w14:textId="7E413486" w:rsidR="005A5585" w:rsidRDefault="005A5585" w:rsidP="00472690">
      <w:pPr>
        <w:pStyle w:val="Paragraph"/>
        <w:ind w:firstLine="0"/>
        <w:rPr>
          <w:color w:val="4F81BD" w:themeColor="accent1"/>
        </w:rPr>
      </w:pPr>
      <w:r w:rsidRPr="00982E17">
        <w:t xml:space="preserve">WT and </w:t>
      </w:r>
      <w:r w:rsidRPr="00982E17">
        <w:rPr>
          <w:i/>
        </w:rPr>
        <w:t>Il2ra</w:t>
      </w:r>
      <w:r w:rsidRPr="00982E17">
        <w:rPr>
          <w:vertAlign w:val="superscript"/>
        </w:rPr>
        <w:t>-/-</w:t>
      </w:r>
      <w:r w:rsidRPr="00982E17">
        <w:t xml:space="preserve"> P14 CD8 T cells differentially contributed to specific clusters, but the overall partitioning was not </w:t>
      </w:r>
      <w:r>
        <w:t>distorted</w:t>
      </w:r>
      <w:r w:rsidRPr="00982E17">
        <w:t xml:space="preserve"> by co-analysis of </w:t>
      </w:r>
      <w:r w:rsidRPr="00982E17">
        <w:rPr>
          <w:i/>
        </w:rPr>
        <w:t>Il2ra</w:t>
      </w:r>
      <w:r w:rsidRPr="00982E17">
        <w:rPr>
          <w:vertAlign w:val="superscript"/>
        </w:rPr>
        <w:t>-/-</w:t>
      </w:r>
      <w:r w:rsidRPr="00982E17">
        <w:t xml:space="preserve"> P14 CD8 T cells, because nearly identical clusters were evident when only WT naïve and LCMV-activated P14 cells were analyzed separately (</w:t>
      </w:r>
      <w:r w:rsidRPr="00982E17">
        <w:rPr>
          <w:b/>
          <w:highlight w:val="green"/>
        </w:rPr>
        <w:t>Fig. S</w:t>
      </w:r>
      <w:r>
        <w:rPr>
          <w:b/>
          <w:highlight w:val="green"/>
        </w:rPr>
        <w:t>1</w:t>
      </w:r>
      <w:r w:rsidRPr="00982E17">
        <w:rPr>
          <w:b/>
          <w:highlight w:val="green"/>
          <w:lang w:eastAsia="zh-CN"/>
        </w:rPr>
        <w:t>A</w:t>
      </w:r>
      <w:r w:rsidRPr="00982E17">
        <w:rPr>
          <w:b/>
          <w:lang w:eastAsia="zh-CN"/>
        </w:rPr>
        <w:t>, dot plots and PAGA connectivies</w:t>
      </w:r>
      <w:r w:rsidRPr="00982E17">
        <w:t xml:space="preserve">), </w:t>
      </w:r>
      <w:r>
        <w:rPr>
          <w:highlight w:val="yellow"/>
        </w:rPr>
        <w:t>or</w:t>
      </w:r>
      <w:r w:rsidRPr="00EE3B16">
        <w:rPr>
          <w:highlight w:val="yellow"/>
        </w:rPr>
        <w:t xml:space="preserve"> </w:t>
      </w:r>
      <w:r w:rsidRPr="00982E17">
        <w:rPr>
          <w:highlight w:val="yellow"/>
        </w:rPr>
        <w:t>when</w:t>
      </w:r>
      <w:r w:rsidRPr="00EE3B16">
        <w:rPr>
          <w:highlight w:val="yellow"/>
        </w:rPr>
        <w:t xml:space="preserve"> endogenous LCMV-specific CD8 T cells</w:t>
      </w:r>
      <w:r w:rsidRPr="00982E17">
        <w:t xml:space="preserve"> were analyzed (</w:t>
      </w:r>
      <w:r w:rsidRPr="00982E17">
        <w:rPr>
          <w:b/>
          <w:highlight w:val="green"/>
        </w:rPr>
        <w:t xml:space="preserve">Fig. </w:t>
      </w:r>
      <w:r>
        <w:rPr>
          <w:b/>
          <w:highlight w:val="green"/>
        </w:rPr>
        <w:t>1</w:t>
      </w:r>
      <w:r w:rsidRPr="00982E17">
        <w:rPr>
          <w:b/>
          <w:highlight w:val="green"/>
        </w:rPr>
        <w:t>2</w:t>
      </w:r>
      <w:r w:rsidRPr="00982E17">
        <w:rPr>
          <w:b/>
          <w:lang w:eastAsia="zh-CN"/>
        </w:rPr>
        <w:t>B, dot plots and PAGA connectivies</w:t>
      </w:r>
      <w:r w:rsidRPr="00982E17">
        <w:t>)</w:t>
      </w:r>
      <w:r>
        <w:t>, emphasizing the robustness of the approach</w:t>
      </w:r>
      <w:r w:rsidRPr="00982E17">
        <w:t>.</w:t>
      </w:r>
    </w:p>
    <w:p w14:paraId="3FE3FA3C" w14:textId="77777777" w:rsidR="000E3453" w:rsidRPr="0068172D" w:rsidRDefault="000E3453" w:rsidP="000E3453">
      <w:pPr>
        <w:pStyle w:val="Paragraph"/>
        <w:ind w:firstLine="0"/>
        <w:rPr>
          <w:color w:val="9BBB59" w:themeColor="accent3"/>
        </w:rPr>
      </w:pPr>
      <w:r w:rsidRPr="0068172D">
        <w:rPr>
          <w:color w:val="9BBB59" w:themeColor="accent3"/>
        </w:rPr>
        <w:t>##############################################################################</w:t>
      </w:r>
    </w:p>
    <w:p w14:paraId="2803A7C4" w14:textId="77777777" w:rsidR="000E3453" w:rsidRPr="0068172D" w:rsidRDefault="000E3453" w:rsidP="000E3453">
      <w:pPr>
        <w:pStyle w:val="Paragraph"/>
        <w:ind w:firstLine="0"/>
        <w:rPr>
          <w:color w:val="9BBB59" w:themeColor="accent3"/>
        </w:rPr>
      </w:pPr>
      <w:r w:rsidRPr="0068172D">
        <w:rPr>
          <w:color w:val="9BBB59" w:themeColor="accent3"/>
        </w:rPr>
        <w:t xml:space="preserve">##############################  </w:t>
      </w:r>
      <w:r>
        <w:rPr>
          <w:color w:val="9BBB59" w:themeColor="accent3"/>
        </w:rPr>
        <w:t>In vivo</w:t>
      </w:r>
      <w:r w:rsidRPr="0068172D">
        <w:rPr>
          <w:color w:val="9BBB59" w:themeColor="accent3"/>
        </w:rPr>
        <w:t xml:space="preserve"> </w:t>
      </w:r>
      <w:r w:rsidRPr="0068172D">
        <w:rPr>
          <w:color w:val="9BBB59" w:themeColor="accent3"/>
          <w:lang w:eastAsia="zh-CN"/>
        </w:rPr>
        <w:t xml:space="preserve">CRF screen  </w:t>
      </w:r>
      <w:r w:rsidRPr="0068172D">
        <w:rPr>
          <w:color w:val="9BBB59" w:themeColor="accent3"/>
        </w:rPr>
        <w:t>##############################</w:t>
      </w:r>
    </w:p>
    <w:p w14:paraId="2F47C71F" w14:textId="77777777" w:rsidR="000E3453" w:rsidRPr="0068172D" w:rsidRDefault="000E3453" w:rsidP="000E3453">
      <w:pPr>
        <w:pStyle w:val="Paragraph"/>
        <w:ind w:firstLine="0"/>
        <w:rPr>
          <w:color w:val="9BBB59" w:themeColor="accent3"/>
          <w:lang w:eastAsia="zh-CN"/>
        </w:rPr>
      </w:pPr>
      <w:r w:rsidRPr="0068172D">
        <w:rPr>
          <w:color w:val="9BBB59" w:themeColor="accent3"/>
        </w:rPr>
        <w:t>##############################################################################</w:t>
      </w:r>
    </w:p>
    <w:p w14:paraId="1F088E3F" w14:textId="77777777" w:rsidR="00670B0D" w:rsidRDefault="00670B0D" w:rsidP="00670B0D">
      <w:pPr>
        <w:pStyle w:val="Paragraph"/>
      </w:pPr>
      <w:r>
        <w:t xml:space="preserve">Prior to their first cell division, TCR-activated naïve CD8 T cells undergo global chromatin remodeling of their cis-regulatory landscape that establishes both de novo accessibility of cis-regulatory regions that are accessible in mature CD8 T cell lineages and condensation of regions normally accessible in naïve CD8 T cells. </w:t>
      </w:r>
    </w:p>
    <w:p w14:paraId="6FAEBD96" w14:textId="4D13E669" w:rsidR="000E3453" w:rsidRDefault="00391312">
      <w:pPr>
        <w:pStyle w:val="Paragraph"/>
      </w:pPr>
      <w:r>
        <w:t xml:space="preserve">Mammalians have an expanded repertoire of genes encoding chromatin regulatory (CR) factors compared to the orthologous genes in single-cell organisms and invertebrates, and their </w:t>
      </w:r>
      <w:r>
        <w:lastRenderedPageBreak/>
        <w:t xml:space="preserve">physiological roles during the specification of mammalian cell development in vivo are incompletely understood. </w:t>
      </w:r>
      <w:r w:rsidR="000E3453">
        <w:t xml:space="preserve">We designed a pooled in vivo loss-of-function screen to comprehensively discern the requirements of virtually all genes encoding chromatin regulatory factors in CD8 T cells as they differentiate into classically-defined memory precursor effector and terminal effector CD8 T cell populations that arise at the peak of the response to acute infection with </w:t>
      </w:r>
      <w:r w:rsidR="000E3453">
        <w:rPr>
          <w:i/>
        </w:rPr>
        <w:t xml:space="preserve">Lymphocytic choriomeningitis </w:t>
      </w:r>
      <w:r w:rsidR="000E3453" w:rsidRPr="003A7023">
        <w:rPr>
          <w:i/>
        </w:rPr>
        <w:t>virus</w:t>
      </w:r>
      <w:r w:rsidR="000E3453">
        <w:rPr>
          <w:i/>
        </w:rPr>
        <w:t xml:space="preserve"> </w:t>
      </w:r>
      <w:r w:rsidR="000E3453">
        <w:t>(LCMV). We cloned and arrayed a library of short hairpin RNAs embedded in a microRNA context (shRNAmirs) that targeted all murine genes encoding CRs with ~ 4 shRNAmirs per (1,5XX clones) in the context of an optimized, non-immunogenic, retroviral vector (</w:t>
      </w:r>
      <w:r w:rsidR="000E3453" w:rsidRPr="00AF4F17">
        <w:rPr>
          <w:b/>
          <w:highlight w:val="yellow"/>
        </w:rPr>
        <w:t>Fig. 1A</w:t>
      </w:r>
      <w:r w:rsidR="000E3453" w:rsidRPr="00AF4F17">
        <w:rPr>
          <w:highlight w:val="yellow"/>
        </w:rPr>
        <w:t xml:space="preserve"> and </w:t>
      </w:r>
      <w:r w:rsidR="000E3453" w:rsidRPr="00BF79AC">
        <w:rPr>
          <w:b/>
          <w:highlight w:val="green"/>
        </w:rPr>
        <w:t>table S1</w:t>
      </w:r>
      <w:r w:rsidR="000E3453">
        <w:t>). Retroviral supernatants prepared from the arrayed library was used to transduce briefly activated naïve P14 TCR transgenic CD8 T cells, which express a TCR that recognizes the GP</w:t>
      </w:r>
      <w:r w:rsidR="000E3453" w:rsidRPr="00B5672F">
        <w:rPr>
          <w:vertAlign w:val="subscript"/>
        </w:rPr>
        <w:t xml:space="preserve">33-41 </w:t>
      </w:r>
      <w:r w:rsidR="000E3453">
        <w:t>peptide of lymphocytic choriomeningitis virus (LCMV) in H2-D</w:t>
      </w:r>
      <w:r w:rsidR="000E3453" w:rsidRPr="00B5672F">
        <w:rPr>
          <w:vertAlign w:val="superscript"/>
        </w:rPr>
        <w:t>b</w:t>
      </w:r>
      <w:r w:rsidR="000E3453">
        <w:t>. Thus, P14 cells in each well were transduced with a single shRNAmir specificity and subsequently cells from separate wells were pooled and adoptively transferred to wildtype hosts which were then infected with a low dose of LCMV Clone 13 strain (LCMV</w:t>
      </w:r>
      <w:r w:rsidR="000E3453" w:rsidRPr="00F27177">
        <w:rPr>
          <w:vertAlign w:val="subscript"/>
        </w:rPr>
        <w:t>Cl13</w:t>
      </w:r>
      <w:r w:rsidR="000E3453">
        <w:t>)</w:t>
      </w:r>
      <w:r w:rsidR="000E3453">
        <w:rPr>
          <w:vertAlign w:val="subscript"/>
        </w:rPr>
        <w:t xml:space="preserve"> </w:t>
      </w:r>
      <w:r w:rsidR="000E3453">
        <w:t>(</w:t>
      </w:r>
      <w:r w:rsidR="000E3453" w:rsidRPr="00AF4F17">
        <w:rPr>
          <w:b/>
          <w:highlight w:val="yellow"/>
        </w:rPr>
        <w:t>Fig. 1A</w:t>
      </w:r>
      <w:r w:rsidR="000E3453">
        <w:t>)</w:t>
      </w:r>
      <w:r w:rsidR="000E3453" w:rsidRPr="00F27177">
        <w:t xml:space="preserve"> </w:t>
      </w:r>
      <w:r w:rsidR="000E3453">
        <w:t>[</w:t>
      </w:r>
      <w:r w:rsidR="000E3453" w:rsidRPr="00AF4F17">
        <w:rPr>
          <w:highlight w:val="cyan"/>
        </w:rPr>
        <w:t>Chen et al. Immunity</w:t>
      </w:r>
      <w:r w:rsidR="000E3453">
        <w:t>].</w:t>
      </w:r>
      <w:r w:rsidR="000E3453" w:rsidRPr="006E1C83">
        <w:t xml:space="preserve"> </w:t>
      </w:r>
      <w:r w:rsidR="000E3453">
        <w:t>Under these conditions, systemic exposure to LCMV</w:t>
      </w:r>
      <w:r w:rsidR="000E3453" w:rsidRPr="00F27177">
        <w:rPr>
          <w:vertAlign w:val="subscript"/>
        </w:rPr>
        <w:t>Cl13</w:t>
      </w:r>
      <w:r w:rsidR="000E3453">
        <w:rPr>
          <w:vertAlign w:val="subscript"/>
        </w:rPr>
        <w:t xml:space="preserve"> </w:t>
      </w:r>
      <w:r w:rsidR="000E3453">
        <w:t>causes an acute infection and drives sustained accumulation and acquisition of distinct effector and memory precursor phenotypes of the transferred P14 cells (</w:t>
      </w:r>
      <w:r w:rsidR="000E3453" w:rsidRPr="00BF79AC">
        <w:rPr>
          <w:b/>
          <w:highlight w:val="green"/>
        </w:rPr>
        <w:t>fig. S2A</w:t>
      </w:r>
      <w:r w:rsidR="000E3453">
        <w:t>)</w:t>
      </w:r>
      <w:r w:rsidR="000E3453" w:rsidRPr="00F27177">
        <w:t xml:space="preserve"> </w:t>
      </w:r>
      <w:r w:rsidR="000E3453" w:rsidRPr="00AF4F17">
        <w:rPr>
          <w:highlight w:val="cyan"/>
        </w:rPr>
        <w:t>[Chen</w:t>
      </w:r>
      <w:r w:rsidR="000E3453">
        <w:t xml:space="preserve">]. </w:t>
      </w:r>
      <w:r w:rsidR="000E3453" w:rsidRPr="003A7023">
        <w:t>Near</w:t>
      </w:r>
      <w:r w:rsidR="000E3453">
        <w:t xml:space="preserve"> the peak accumulation of CD8 T cells responding to various acute intracellular infections, such as LCMV, differential expression of Killer-like lectin receptor 1 (KLRG1) and interleukin-7 receptor (IL-7R</w:t>
      </w:r>
      <w:r w:rsidR="000E3453" w:rsidRPr="002845A0">
        <w:rPr>
          <w:rFonts w:ascii="Symbol" w:hAnsi="Symbol"/>
        </w:rPr>
        <w:t></w:t>
      </w:r>
      <w:r w:rsidR="000E3453">
        <w:t>) on cells discriminates phenotypic subsets that differ in their potential to form memory CTLs. KRLG1</w:t>
      </w:r>
      <w:r w:rsidR="000E3453">
        <w:rPr>
          <w:vertAlign w:val="superscript"/>
        </w:rPr>
        <w:t>hi</w:t>
      </w:r>
      <w:r w:rsidR="000E3453">
        <w:t>, CD127</w:t>
      </w:r>
      <w:r w:rsidR="000E3453" w:rsidRPr="00C931F1">
        <w:rPr>
          <w:vertAlign w:val="superscript"/>
        </w:rPr>
        <w:t>lo</w:t>
      </w:r>
      <w:r w:rsidR="000E3453">
        <w:t xml:space="preserve"> (Terminal effector, TE) cells least efficiently persist over time, whereas KRLG1</w:t>
      </w:r>
      <w:r w:rsidR="000E3453" w:rsidRPr="00C931F1">
        <w:rPr>
          <w:vertAlign w:val="superscript"/>
        </w:rPr>
        <w:t>lo</w:t>
      </w:r>
      <w:r w:rsidR="000E3453">
        <w:t>, CD127</w:t>
      </w:r>
      <w:r w:rsidR="000E3453">
        <w:rPr>
          <w:vertAlign w:val="superscript"/>
        </w:rPr>
        <w:t>hi</w:t>
      </w:r>
      <w:r w:rsidR="000E3453">
        <w:t xml:space="preserve"> (memory precursor, MP) effector cells efficiently generate central memory CTLs, which predominantly reside in lymphoid organs and exhibit self-renewing capacity. KRLG1</w:t>
      </w:r>
      <w:r w:rsidR="000E3453">
        <w:rPr>
          <w:vertAlign w:val="superscript"/>
        </w:rPr>
        <w:t>hi</w:t>
      </w:r>
      <w:r w:rsidR="000E3453">
        <w:t>, CD127</w:t>
      </w:r>
      <w:r w:rsidR="000E3453">
        <w:rPr>
          <w:vertAlign w:val="superscript"/>
        </w:rPr>
        <w:t>hi</w:t>
      </w:r>
      <w:r w:rsidR="000E3453">
        <w:t xml:space="preserve">  (Double positive, DP) effector cells contain cells that are more effector-like, but many persist as memory cells. KRLG1</w:t>
      </w:r>
      <w:r w:rsidR="000E3453" w:rsidRPr="00C931F1">
        <w:rPr>
          <w:vertAlign w:val="superscript"/>
        </w:rPr>
        <w:t>lo</w:t>
      </w:r>
      <w:r w:rsidR="000E3453">
        <w:t>, CD127</w:t>
      </w:r>
      <w:r w:rsidR="000E3453" w:rsidRPr="00C931F1">
        <w:rPr>
          <w:vertAlign w:val="superscript"/>
        </w:rPr>
        <w:t>lo</w:t>
      </w:r>
      <w:r w:rsidR="000E3453">
        <w:t xml:space="preserve"> (early effector, EE) cells are relatively uncommitted that can give rise to all four KLRG1/CD127 phenotypic subsets as the infection resolves. </w:t>
      </w:r>
    </w:p>
    <w:p w14:paraId="1DAC0EB8" w14:textId="77777777" w:rsidR="000E3453" w:rsidRDefault="000E3453" w:rsidP="000E3453">
      <w:pPr>
        <w:pStyle w:val="Paragraph"/>
      </w:pPr>
      <w:r>
        <w:t xml:space="preserve">In the scereening approach, the integrated retroviral shRNAmir-encoding provirus served as a barcode to quantify the representation of cells carrying individual shRNAmirs among the initial pool of donor P14 cells before transfer (input), all donor CD8 T cells in the spleen at the peak response to the infection, and in FACS-isolated CTL subsets based on staining of KLRG1 and CD127. We expected that reduced representation of shRNAmirs in one phenotypic CTL subset relative to another resulted from suppression of their cognate gene target, and reflected a requirement in that gene for development of cells manifesting the phenotypic subset wherein the shRNAmirs were underrepresented. To identify genes with </w:t>
      </w:r>
      <w:r w:rsidRPr="006603D1">
        <w:rPr>
          <w:i/>
        </w:rPr>
        <w:t>bona fide</w:t>
      </w:r>
      <w:r>
        <w:t xml:space="preserve"> RNAi-mediated affects, two biological replicates of the entire screen were performed, and changes in the relative representation of each shRNAmir in pairwise comparisons between distinct CTL populations were calculated and then summarized to quantify an average apparent effect of all shRNAmirs specific to each cognate gene for each replicate (</w:t>
      </w:r>
      <w:r w:rsidRPr="00BF79AC">
        <w:rPr>
          <w:b/>
          <w:highlight w:val="green"/>
        </w:rPr>
        <w:t>fig. S2A</w:t>
      </w:r>
      <w:r>
        <w:t>). The values were converted to Z-scores and were adjusted by their associated p-values, to de-prioritize genes with RNAi-effects that were driven by distinct cognate shRNAmirs producing variable effects (</w:t>
      </w:r>
      <w:r w:rsidRPr="002F5B8D">
        <w:rPr>
          <w:b/>
          <w:highlight w:val="yellow"/>
        </w:rPr>
        <w:t>Fig. 1C</w:t>
      </w:r>
      <w:r>
        <w:t xml:space="preserve"> heat map of hits, and consistency scores). Notably, virtually all shRNAmirs introduced in the input were recovered in the output, demonstrating that nearly all RNAi-effects were non-lethal, and thus that most phenotypes would result from biologically meaningful reductions in gene expression, which we anticipated as an advantage over generating null alleles. Consistent with this notion, the approach identified many genes in a manner consistent with their known functions from </w:t>
      </w:r>
      <w:r>
        <w:lastRenderedPageBreak/>
        <w:t>previous studies in CD8 T cells, and in other biological settings. For example, shRNAmirs specific for factors that control cell proliferation (</w:t>
      </w:r>
      <w:r>
        <w:rPr>
          <w:i/>
        </w:rPr>
        <w:t>Kdm2b, Rpa3</w:t>
      </w:r>
      <w:r>
        <w:t xml:space="preserve"> and </w:t>
      </w:r>
      <w:r>
        <w:rPr>
          <w:i/>
        </w:rPr>
        <w:t>Runx3</w:t>
      </w:r>
      <w:r>
        <w:t>) were depleted {He, 2008 #142;McJunkin, 2011 #143;Wang, 2018 #19}, or enriched (</w:t>
      </w:r>
      <w:r>
        <w:rPr>
          <w:i/>
        </w:rPr>
        <w:t xml:space="preserve">Ing2, Ing3, Ing4, Ing5 </w:t>
      </w:r>
      <w:r>
        <w:t xml:space="preserve">and </w:t>
      </w:r>
      <w:r w:rsidRPr="00362383">
        <w:rPr>
          <w:i/>
        </w:rPr>
        <w:t>Bop1</w:t>
      </w:r>
      <w:r>
        <w:t>)</w:t>
      </w:r>
      <w:r>
        <w:rPr>
          <w:i/>
        </w:rPr>
        <w:t xml:space="preserve"> </w:t>
      </w:r>
      <w:r>
        <w:t>from total output cells; those specific for factors that drive TE CTL differentiation (</w:t>
      </w:r>
      <w:r>
        <w:rPr>
          <w:i/>
        </w:rPr>
        <w:t>Tbx21</w:t>
      </w:r>
      <w:r>
        <w:t xml:space="preserve">, </w:t>
      </w:r>
      <w:r>
        <w:rPr>
          <w:i/>
        </w:rPr>
        <w:t>Prdm1, Id2, Ccnt1</w:t>
      </w:r>
      <w:r>
        <w:t xml:space="preserve">, and </w:t>
      </w:r>
      <w:r>
        <w:rPr>
          <w:i/>
        </w:rPr>
        <w:t>Cdk9</w:t>
      </w:r>
      <w:r>
        <w:t>) were depleted from that subset {Chen, 2014 #70;Joshi, 2007 #33;Kallies, 2009 #129;Rutishauser, 2009 #81;Yang, 2011 #116}, and conversely, those that promote MP CTL differentiation (</w:t>
      </w:r>
      <w:r>
        <w:rPr>
          <w:i/>
        </w:rPr>
        <w:t>Runx3</w:t>
      </w:r>
      <w:r>
        <w:t xml:space="preserve"> and </w:t>
      </w:r>
      <w:r>
        <w:rPr>
          <w:i/>
        </w:rPr>
        <w:t>Ncor1</w:t>
      </w:r>
      <w:r>
        <w:t>) were depleted from MP CTL {Milner, 2018 #39;Wang, 2018 #19;Yu, 2017 #17}; and finally, those that promote overall maturation of EE cells into LE CTL subsets of TE, MP, and/or DP CTL (</w:t>
      </w:r>
      <w:r>
        <w:rPr>
          <w:i/>
        </w:rPr>
        <w:t xml:space="preserve">Tbx21, Runx3, Cdk9, </w:t>
      </w:r>
      <w:r>
        <w:t xml:space="preserve">and </w:t>
      </w:r>
      <w:r>
        <w:rPr>
          <w:i/>
        </w:rPr>
        <w:t>Ccnt1</w:t>
      </w:r>
      <w:r>
        <w:t xml:space="preserve">) were depleted from those subsets {Chen, 2014 #70;Joshi, 2007 #33;Olson, 2013 #132;Wang, 2018 #19}. </w:t>
      </w:r>
    </w:p>
    <w:p w14:paraId="6CBD599F" w14:textId="77777777" w:rsidR="000E3453" w:rsidRDefault="000E3453" w:rsidP="000E3453">
      <w:pPr>
        <w:pStyle w:val="Paragraph"/>
      </w:pPr>
      <w:r>
        <w:t>Based on this framework, we classified all CRs according to their loss-of-function phenotype during infection (</w:t>
      </w:r>
      <w:commentRangeStart w:id="4017"/>
      <w:r>
        <w:rPr>
          <w:b/>
        </w:rPr>
        <w:t>table S2</w:t>
      </w:r>
      <w:commentRangeEnd w:id="4017"/>
      <w:r>
        <w:rPr>
          <w:rStyle w:val="CommentReference"/>
        </w:rPr>
        <w:commentReference w:id="4017"/>
      </w:r>
      <w:r>
        <w:t>).  Chromatin factors identified within each classification were enriched for experimentally verified and predicted physical or genetic interactions (</w:t>
      </w:r>
      <w:r w:rsidRPr="00BF79AC">
        <w:rPr>
          <w:b/>
          <w:highlight w:val="green"/>
        </w:rPr>
        <w:t xml:space="preserve">fig. S2A </w:t>
      </w:r>
      <w:r w:rsidRPr="00BF79AC">
        <w:rPr>
          <w:highlight w:val="green"/>
        </w:rPr>
        <w:t xml:space="preserve">to </w:t>
      </w:r>
      <w:r w:rsidRPr="00BF79AC">
        <w:rPr>
          <w:b/>
          <w:highlight w:val="green"/>
        </w:rPr>
        <w:t>S2D</w:t>
      </w:r>
      <w:r>
        <w:t>), which suggests they likely work concertedly to promote distinct aspects of CTL differentiation, as might be expected. This included differential and potentially antagonistic functions for multiple members of well-recognized chromatin remodeling complexes including BAF, NuRD/HDAC, HBO1 (HAT complexes), PRP1 and 2, MLL/Set, as well as, transcriptional regulatory complexes such as P-TEFb and RNA Pol II associated factors, and less well-defined factors that promote covalently modify arginine residues. Collectively, these results indicated that chromatin factors known to promote nucleosome disassembly, histone hyperacetylation, histone H3K27 tri-methylation and transcriptional elongation were necessary for EE cells to differentiate into one more LE CTL subset, and were preferentially necessary for TE CTL differentiation. Conversely, factors known to promote histone deacetylation, histone H3K4 mono and tri-methylation, Ncor??, and histone readers that recognize H3K36me3 (a mark of transcriptional elongation) appeared to be necessary to restrain activated CD8</w:t>
      </w:r>
      <w:r w:rsidRPr="00D8734B">
        <w:rPr>
          <w:vertAlign w:val="superscript"/>
        </w:rPr>
        <w:t>+</w:t>
      </w:r>
      <w:r>
        <w:t xml:space="preserve"> T cells from dif Remarkably, XX genes encoding subunits of BAF complexes were defined as factors required for TE CTL differentiation, and inspection of all shRNAmirs specific to XX BAF-complex members indicated they were preferentially depleted from TE CTL. </w:t>
      </w:r>
    </w:p>
    <w:p w14:paraId="37240C1E" w14:textId="77777777" w:rsidR="000E3453" w:rsidRDefault="000E3453" w:rsidP="000E3453">
      <w:pPr>
        <w:pStyle w:val="Paragraph"/>
      </w:pPr>
      <w:r>
        <w:t xml:space="preserve">We confirmed the phenotypes of multiple factors by analyzing their phenotypes using individual analyses (Carm1, Prmt5, Chd4, Dot1l, Chd7, Smarca4, SmarcP2, Arid1a, Mll2 (have Adam or Ugoma do this), what else). These results demonstrate that multiple chromatin remodeling machines, chromatin modifying ezymes and chromatin readers orchestrate the differential patterning of activated CD8 T cell subsets that posses distinct propensities to develop into memory CTLs.  </w:t>
      </w:r>
    </w:p>
    <w:p w14:paraId="7CF1AF57" w14:textId="77777777" w:rsidR="000E3453" w:rsidRDefault="000E3453" w:rsidP="000E3453">
      <w:pPr>
        <w:pStyle w:val="Paragraph"/>
        <w:ind w:firstLine="0"/>
      </w:pPr>
    </w:p>
    <w:p w14:paraId="5EE091A4" w14:textId="77777777" w:rsidR="000E3453" w:rsidRPr="00AD2BA7" w:rsidRDefault="000E3453" w:rsidP="000E3453">
      <w:pPr>
        <w:pStyle w:val="Paragraph"/>
        <w:ind w:firstLine="0"/>
        <w:rPr>
          <w:color w:val="C00000"/>
        </w:rPr>
      </w:pPr>
      <w:r w:rsidRPr="00AD2BA7">
        <w:rPr>
          <w:color w:val="C00000"/>
        </w:rPr>
        <w:t>##############################################################################</w:t>
      </w:r>
    </w:p>
    <w:p w14:paraId="6840364A" w14:textId="77777777" w:rsidR="000E3453" w:rsidRPr="00AD2BA7" w:rsidRDefault="000E3453" w:rsidP="000E3453">
      <w:pPr>
        <w:pStyle w:val="Paragraph"/>
        <w:ind w:firstLine="0"/>
        <w:rPr>
          <w:color w:val="C00000"/>
        </w:rPr>
      </w:pPr>
      <w:r w:rsidRPr="00AD2BA7">
        <w:rPr>
          <w:color w:val="C00000"/>
        </w:rPr>
        <w:t xml:space="preserve">##############################   </w:t>
      </w:r>
      <w:r w:rsidRPr="00AD2BA7">
        <w:rPr>
          <w:rFonts w:hint="eastAsia"/>
          <w:color w:val="C00000"/>
          <w:lang w:eastAsia="zh-CN"/>
        </w:rPr>
        <w:t>Trag</w:t>
      </w:r>
      <w:r w:rsidRPr="00AD2BA7">
        <w:rPr>
          <w:color w:val="C00000"/>
          <w:lang w:eastAsia="zh-CN"/>
        </w:rPr>
        <w:t xml:space="preserve">etory analysis   </w:t>
      </w:r>
      <w:r w:rsidRPr="00AD2BA7">
        <w:rPr>
          <w:color w:val="C00000"/>
        </w:rPr>
        <w:t>##############################</w:t>
      </w:r>
    </w:p>
    <w:p w14:paraId="026F9C70" w14:textId="77777777" w:rsidR="000E3453" w:rsidRPr="00AD2BA7" w:rsidRDefault="000E3453" w:rsidP="000E3453">
      <w:pPr>
        <w:pStyle w:val="Paragraph"/>
        <w:ind w:firstLine="0"/>
        <w:rPr>
          <w:color w:val="C00000"/>
          <w:lang w:eastAsia="zh-CN"/>
        </w:rPr>
      </w:pPr>
      <w:r w:rsidRPr="00AD2BA7">
        <w:rPr>
          <w:color w:val="C00000"/>
        </w:rPr>
        <w:t>##############################################################################</w:t>
      </w:r>
    </w:p>
    <w:p w14:paraId="0ED12937" w14:textId="77777777" w:rsidR="000E3453" w:rsidRPr="00DB12BC" w:rsidRDefault="000E3453" w:rsidP="000E3453">
      <w:pPr>
        <w:pStyle w:val="Paragraph"/>
        <w:ind w:firstLine="0"/>
        <w:rPr>
          <w:b/>
          <w:u w:val="single"/>
        </w:rPr>
      </w:pPr>
      <w:r w:rsidRPr="00DB12BC">
        <w:rPr>
          <w:b/>
          <w:u w:val="single"/>
        </w:rPr>
        <w:t>Description of results from trajectory analysis:</w:t>
      </w:r>
    </w:p>
    <w:p w14:paraId="3A614013" w14:textId="0926E320" w:rsidR="000E3453" w:rsidRDefault="000E3453" w:rsidP="000E3453">
      <w:pPr>
        <w:pStyle w:val="Paragraph"/>
        <w:ind w:firstLine="0"/>
        <w:rPr>
          <w:color w:val="4F81BD" w:themeColor="accent1"/>
        </w:rPr>
      </w:pPr>
      <w:r>
        <w:t>We anticipated that utilization of distinct CR factors and complexes to regulate specific transcriptional outputs that alter the differentiation of activated CD8 T cells would be governed in part by their mRNA expression</w:t>
      </w:r>
    </w:p>
    <w:p w14:paraId="5F353B72" w14:textId="5C015686" w:rsidR="00472690" w:rsidRPr="0069710D" w:rsidRDefault="00472690" w:rsidP="00472690">
      <w:pPr>
        <w:pStyle w:val="Paragraph"/>
        <w:ind w:firstLine="0"/>
        <w:rPr>
          <w:color w:val="4F81BD" w:themeColor="accent1"/>
        </w:rPr>
      </w:pPr>
      <w:r w:rsidRPr="0069710D">
        <w:rPr>
          <w:color w:val="4F81BD" w:themeColor="accent1"/>
        </w:rPr>
        <w:lastRenderedPageBreak/>
        <w:t>##############################################################################</w:t>
      </w:r>
    </w:p>
    <w:p w14:paraId="18366141" w14:textId="46280D06" w:rsidR="00472690" w:rsidRPr="0069710D" w:rsidRDefault="00472690" w:rsidP="00472690">
      <w:pPr>
        <w:pStyle w:val="Paragraph"/>
        <w:ind w:firstLine="0"/>
        <w:rPr>
          <w:color w:val="4F81BD" w:themeColor="accent1"/>
        </w:rPr>
      </w:pPr>
      <w:r w:rsidRPr="0069710D">
        <w:rPr>
          <w:color w:val="4F81BD" w:themeColor="accent1"/>
        </w:rPr>
        <w:t>###########################</w:t>
      </w:r>
      <w:r w:rsidR="003D4002">
        <w:rPr>
          <w:color w:val="4F81BD" w:themeColor="accent1"/>
        </w:rPr>
        <w:t xml:space="preserve"> </w:t>
      </w:r>
      <w:r w:rsidR="004E5383">
        <w:rPr>
          <w:color w:val="4F81BD" w:themeColor="accent1"/>
        </w:rPr>
        <w:t xml:space="preserve">Correlate </w:t>
      </w:r>
      <w:r w:rsidR="00AD2BA7" w:rsidRPr="0069710D">
        <w:rPr>
          <w:color w:val="4F81BD" w:themeColor="accent1"/>
        </w:rPr>
        <w:t xml:space="preserve">with </w:t>
      </w:r>
      <w:r w:rsidR="00373767" w:rsidRPr="0069710D">
        <w:rPr>
          <w:color w:val="4F81BD" w:themeColor="accent1"/>
        </w:rPr>
        <w:t>In vitro screen</w:t>
      </w:r>
      <w:r w:rsidR="00B4446C" w:rsidRPr="0069710D">
        <w:rPr>
          <w:color w:val="4F81BD" w:themeColor="accent1"/>
        </w:rPr>
        <w:t xml:space="preserve"> </w:t>
      </w:r>
      <w:r w:rsidRPr="0069710D">
        <w:rPr>
          <w:color w:val="4F81BD" w:themeColor="accent1"/>
        </w:rPr>
        <w:t>##########################</w:t>
      </w:r>
    </w:p>
    <w:p w14:paraId="08ED2B78" w14:textId="4E9A1689" w:rsidR="00994763" w:rsidRPr="0069710D" w:rsidRDefault="00472690" w:rsidP="00472690">
      <w:pPr>
        <w:pStyle w:val="Paragraph"/>
        <w:ind w:firstLine="0"/>
        <w:rPr>
          <w:color w:val="4F81BD" w:themeColor="accent1"/>
          <w:lang w:eastAsia="zh-CN"/>
        </w:rPr>
      </w:pPr>
      <w:r w:rsidRPr="0069710D">
        <w:rPr>
          <w:color w:val="4F81BD" w:themeColor="accent1"/>
        </w:rPr>
        <w:t>##############################################################################</w:t>
      </w:r>
    </w:p>
    <w:p w14:paraId="3E4F706D" w14:textId="621D3C38" w:rsidR="00B61982" w:rsidRDefault="00A132DF" w:rsidP="009C131A">
      <w:pPr>
        <w:pStyle w:val="Paragraph"/>
        <w:rPr>
          <w:color w:val="4F81BD" w:themeColor="accent1"/>
        </w:rPr>
      </w:pPr>
      <w:r w:rsidRPr="00537614">
        <w:rPr>
          <w:color w:val="4F81BD" w:themeColor="accent1"/>
        </w:rPr>
        <w:t xml:space="preserve">To </w:t>
      </w:r>
      <w:r w:rsidR="00BA7CF0" w:rsidRPr="00537614">
        <w:rPr>
          <w:color w:val="4F81BD" w:themeColor="accent1"/>
        </w:rPr>
        <w:t xml:space="preserve">identify </w:t>
      </w:r>
      <w:r w:rsidR="00D770B9" w:rsidRPr="00537614">
        <w:rPr>
          <w:color w:val="4F81BD" w:themeColor="accent1"/>
        </w:rPr>
        <w:t xml:space="preserve">CR </w:t>
      </w:r>
      <w:r w:rsidR="00C1193C">
        <w:rPr>
          <w:color w:val="4F81BD" w:themeColor="accent1"/>
        </w:rPr>
        <w:t>responsible</w:t>
      </w:r>
      <w:r w:rsidR="00ED798B" w:rsidRPr="00537614">
        <w:rPr>
          <w:color w:val="4F81BD" w:themeColor="accent1"/>
        </w:rPr>
        <w:t xml:space="preserve"> for establishing </w:t>
      </w:r>
      <w:r w:rsidR="002E4A4D" w:rsidRPr="00537614">
        <w:rPr>
          <w:color w:val="4F81BD" w:themeColor="accent1"/>
        </w:rPr>
        <w:t xml:space="preserve">early </w:t>
      </w:r>
      <w:r w:rsidR="00C61A71" w:rsidRPr="00537614">
        <w:rPr>
          <w:color w:val="4F81BD" w:themeColor="accent1"/>
        </w:rPr>
        <w:t>CTL progenitor phenotype</w:t>
      </w:r>
      <w:r w:rsidR="00291044">
        <w:rPr>
          <w:color w:val="4F81BD" w:themeColor="accent1"/>
        </w:rPr>
        <w:t xml:space="preserve"> (</w:t>
      </w:r>
      <w:r w:rsidR="00FE6EFF">
        <w:rPr>
          <w:color w:val="4F81BD" w:themeColor="accent1"/>
        </w:rPr>
        <w:t xml:space="preserve">such as </w:t>
      </w:r>
      <w:r w:rsidR="0025798F">
        <w:rPr>
          <w:color w:val="4F81BD" w:themeColor="accent1"/>
        </w:rPr>
        <w:t>P8</w:t>
      </w:r>
      <w:r w:rsidR="00FE6EFF">
        <w:rPr>
          <w:color w:val="4F81BD" w:themeColor="accent1"/>
        </w:rPr>
        <w:t xml:space="preserve"> and </w:t>
      </w:r>
      <w:r w:rsidR="0025798F">
        <w:rPr>
          <w:color w:val="4F81BD" w:themeColor="accent1"/>
        </w:rPr>
        <w:t>P9</w:t>
      </w:r>
      <w:r w:rsidR="00FE6EFF">
        <w:rPr>
          <w:color w:val="4F81BD" w:themeColor="accent1"/>
        </w:rPr>
        <w:t xml:space="preserve"> from Fig2</w:t>
      </w:r>
      <w:r w:rsidR="00291044">
        <w:rPr>
          <w:color w:val="4F81BD" w:themeColor="accent1"/>
        </w:rPr>
        <w:t>)</w:t>
      </w:r>
      <w:r w:rsidR="00C61A71" w:rsidRPr="00537614">
        <w:rPr>
          <w:color w:val="4F81BD" w:themeColor="accent1"/>
        </w:rPr>
        <w:t>,</w:t>
      </w:r>
      <w:r w:rsidR="00300679" w:rsidRPr="00537614">
        <w:rPr>
          <w:color w:val="4F81BD" w:themeColor="accent1"/>
        </w:rPr>
        <w:t xml:space="preserve"> </w:t>
      </w:r>
      <w:r w:rsidR="005A2703" w:rsidRPr="00537614">
        <w:rPr>
          <w:color w:val="4F81BD" w:themeColor="accent1"/>
        </w:rPr>
        <w:t xml:space="preserve">an in vitro </w:t>
      </w:r>
      <w:r w:rsidR="00596E8A" w:rsidRPr="00537614">
        <w:rPr>
          <w:color w:val="4F81BD" w:themeColor="accent1"/>
        </w:rPr>
        <w:t xml:space="preserve">RNAi screen </w:t>
      </w:r>
      <w:r w:rsidR="0088302F" w:rsidRPr="00537614">
        <w:rPr>
          <w:color w:val="4F81BD" w:themeColor="accent1"/>
        </w:rPr>
        <w:t xml:space="preserve">was conducted </w:t>
      </w:r>
      <w:r w:rsidR="00EA6066" w:rsidRPr="00537614">
        <w:rPr>
          <w:color w:val="4F81BD" w:themeColor="accent1"/>
        </w:rPr>
        <w:t>to</w:t>
      </w:r>
      <w:r w:rsidR="009B29DC" w:rsidRPr="00537614">
        <w:rPr>
          <w:color w:val="4F81BD" w:themeColor="accent1"/>
        </w:rPr>
        <w:t xml:space="preserve"> </w:t>
      </w:r>
      <w:r w:rsidR="00734F5F" w:rsidRPr="00537614">
        <w:rPr>
          <w:color w:val="4F81BD" w:themeColor="accent1"/>
        </w:rPr>
        <w:t xml:space="preserve">uncover the effect of CRs </w:t>
      </w:r>
      <w:r w:rsidR="001C5E4B" w:rsidRPr="00537614">
        <w:rPr>
          <w:color w:val="4F81BD" w:themeColor="accent1"/>
        </w:rPr>
        <w:t xml:space="preserve">on some </w:t>
      </w:r>
      <w:r w:rsidR="00C4717C" w:rsidRPr="00537614">
        <w:rPr>
          <w:color w:val="4F81BD" w:themeColor="accent1"/>
        </w:rPr>
        <w:t>import surface markers such as Il2ra</w:t>
      </w:r>
      <w:r w:rsidR="009E6499" w:rsidRPr="00537614">
        <w:rPr>
          <w:color w:val="4F81BD" w:themeColor="accent1"/>
        </w:rPr>
        <w:t xml:space="preserve"> (</w:t>
      </w:r>
      <w:r w:rsidR="009E6499" w:rsidRPr="00537614">
        <w:rPr>
          <w:b/>
          <w:color w:val="4F81BD" w:themeColor="accent1"/>
          <w:highlight w:val="yellow"/>
        </w:rPr>
        <w:t xml:space="preserve">Fig. </w:t>
      </w:r>
      <w:r w:rsidR="009C131A" w:rsidRPr="00537614">
        <w:rPr>
          <w:b/>
          <w:color w:val="4F81BD" w:themeColor="accent1"/>
          <w:highlight w:val="yellow"/>
        </w:rPr>
        <w:t>3A</w:t>
      </w:r>
      <w:r w:rsidR="009E6499" w:rsidRPr="00537614">
        <w:rPr>
          <w:color w:val="4F81BD" w:themeColor="accent1"/>
        </w:rPr>
        <w:t>).</w:t>
      </w:r>
      <w:r w:rsidR="00CB71BE">
        <w:rPr>
          <w:color w:val="4F81BD" w:themeColor="accent1"/>
        </w:rPr>
        <w:t xml:space="preserve"> </w:t>
      </w:r>
      <w:r w:rsidR="009E6499" w:rsidRPr="00537614">
        <w:rPr>
          <w:color w:val="4F81BD" w:themeColor="accent1"/>
        </w:rPr>
        <w:t xml:space="preserve"> </w:t>
      </w:r>
    </w:p>
    <w:p w14:paraId="20CAD3D5" w14:textId="77777777" w:rsidR="00712696" w:rsidRDefault="00712696" w:rsidP="009C131A">
      <w:pPr>
        <w:pStyle w:val="Paragraph"/>
        <w:rPr>
          <w:color w:val="4F81BD" w:themeColor="accent1"/>
        </w:rPr>
      </w:pPr>
    </w:p>
    <w:p w14:paraId="4D3EE7AB" w14:textId="631845B1" w:rsidR="009034DC" w:rsidRDefault="00523148" w:rsidP="009C131A">
      <w:pPr>
        <w:pStyle w:val="Paragraph"/>
        <w:rPr>
          <w:color w:val="4F81BD" w:themeColor="accent1"/>
        </w:rPr>
      </w:pPr>
      <w:r>
        <w:rPr>
          <w:color w:val="4F81BD" w:themeColor="accent1"/>
        </w:rPr>
        <w:t xml:space="preserve">Since the intermediate cluster </w:t>
      </w:r>
      <w:r w:rsidR="0025798F">
        <w:rPr>
          <w:color w:val="4F81BD" w:themeColor="accent1"/>
        </w:rPr>
        <w:t>P9</w:t>
      </w:r>
      <w:r>
        <w:rPr>
          <w:color w:val="4F81BD" w:themeColor="accent1"/>
        </w:rPr>
        <w:t xml:space="preserve"> showed reduction of </w:t>
      </w:r>
      <w:r w:rsidR="009775D2">
        <w:rPr>
          <w:color w:val="4F81BD" w:themeColor="accent1"/>
        </w:rPr>
        <w:t xml:space="preserve">Il7r expression and </w:t>
      </w:r>
      <w:r w:rsidR="00CC7191">
        <w:rPr>
          <w:color w:val="4F81BD" w:themeColor="accent1"/>
        </w:rPr>
        <w:t xml:space="preserve">elevated expression of Il2ra, </w:t>
      </w:r>
      <w:r w:rsidR="009D610B">
        <w:rPr>
          <w:color w:val="4F81BD" w:themeColor="accent1"/>
        </w:rPr>
        <w:t xml:space="preserve">we focused on </w:t>
      </w:r>
      <w:r w:rsidR="004F54FC">
        <w:rPr>
          <w:color w:val="4F81BD" w:themeColor="accent1"/>
        </w:rPr>
        <w:t>CRs</w:t>
      </w:r>
      <w:r w:rsidR="006066D0">
        <w:rPr>
          <w:color w:val="4F81BD" w:themeColor="accent1"/>
        </w:rPr>
        <w:t xml:space="preserve"> </w:t>
      </w:r>
      <w:r w:rsidR="00FA1F21">
        <w:rPr>
          <w:color w:val="4F81BD" w:themeColor="accent1"/>
        </w:rPr>
        <w:t xml:space="preserve">which can be responsible for </w:t>
      </w:r>
      <w:r w:rsidR="00472759">
        <w:rPr>
          <w:color w:val="4F81BD" w:themeColor="accent1"/>
        </w:rPr>
        <w:t xml:space="preserve">the </w:t>
      </w:r>
      <w:r w:rsidR="004F54FC">
        <w:rPr>
          <w:color w:val="4F81BD" w:themeColor="accent1"/>
        </w:rPr>
        <w:t xml:space="preserve">regulation </w:t>
      </w:r>
      <w:r w:rsidR="007948E9">
        <w:rPr>
          <w:color w:val="4F81BD" w:themeColor="accent1"/>
        </w:rPr>
        <w:t xml:space="preserve">of those two surface markers. </w:t>
      </w:r>
      <w:r w:rsidR="00526D7E">
        <w:rPr>
          <w:color w:val="4F81BD" w:themeColor="accent1"/>
        </w:rPr>
        <w:t xml:space="preserve">We found that </w:t>
      </w:r>
      <w:r w:rsidR="00D333A3">
        <w:rPr>
          <w:color w:val="4F81BD" w:themeColor="accent1"/>
        </w:rPr>
        <w:t xml:space="preserve">2 </w:t>
      </w:r>
      <w:r w:rsidR="008A7D21">
        <w:rPr>
          <w:color w:val="4F81BD" w:themeColor="accent1"/>
        </w:rPr>
        <w:t>CRs</w:t>
      </w:r>
      <w:r w:rsidR="007E1AE1">
        <w:rPr>
          <w:color w:val="4F81BD" w:themeColor="accent1"/>
        </w:rPr>
        <w:t>, Smarca4 and Hda</w:t>
      </w:r>
      <w:r w:rsidR="0025798F">
        <w:rPr>
          <w:color w:val="4F81BD" w:themeColor="accent1"/>
        </w:rPr>
        <w:t>P2</w:t>
      </w:r>
      <w:r w:rsidR="007E1AE1">
        <w:rPr>
          <w:color w:val="4F81BD" w:themeColor="accent1"/>
        </w:rPr>
        <w:t>,</w:t>
      </w:r>
      <w:r w:rsidR="008A7D21">
        <w:rPr>
          <w:color w:val="4F81BD" w:themeColor="accent1"/>
        </w:rPr>
        <w:t xml:space="preserve"> </w:t>
      </w:r>
      <w:r w:rsidR="002B79BF">
        <w:rPr>
          <w:color w:val="4F81BD" w:themeColor="accent1"/>
        </w:rPr>
        <w:t xml:space="preserve">might be essential for </w:t>
      </w:r>
      <w:r w:rsidR="00625149">
        <w:rPr>
          <w:color w:val="4F81BD" w:themeColor="accent1"/>
        </w:rPr>
        <w:t xml:space="preserve">both downregulation </w:t>
      </w:r>
      <w:r w:rsidR="00251411">
        <w:rPr>
          <w:color w:val="4F81BD" w:themeColor="accent1"/>
        </w:rPr>
        <w:t>of Il7r and upregulation of Il2ra</w:t>
      </w:r>
      <w:r w:rsidR="003F1431">
        <w:rPr>
          <w:color w:val="4F81BD" w:themeColor="accent1"/>
        </w:rPr>
        <w:t xml:space="preserve"> (when deficient, </w:t>
      </w:r>
      <w:r w:rsidR="00951BC0">
        <w:rPr>
          <w:color w:val="4F81BD" w:themeColor="accent1"/>
        </w:rPr>
        <w:t>Il2ra expression reduced and Il7r expression increased, both p-val &lt;</w:t>
      </w:r>
      <w:r w:rsidR="00BD2584">
        <w:rPr>
          <w:color w:val="4F81BD" w:themeColor="accent1"/>
        </w:rPr>
        <w:t>=</w:t>
      </w:r>
      <w:r w:rsidR="00951BC0">
        <w:rPr>
          <w:color w:val="4F81BD" w:themeColor="accent1"/>
        </w:rPr>
        <w:t xml:space="preserve"> 0.05</w:t>
      </w:r>
      <w:r w:rsidR="003F1431">
        <w:rPr>
          <w:color w:val="4F81BD" w:themeColor="accent1"/>
        </w:rPr>
        <w:t>).</w:t>
      </w:r>
      <w:r w:rsidR="004C1C80">
        <w:rPr>
          <w:color w:val="4F81BD" w:themeColor="accent1"/>
        </w:rPr>
        <w:t xml:space="preserve"> </w:t>
      </w:r>
    </w:p>
    <w:p w14:paraId="1F94F5DD" w14:textId="77777777" w:rsidR="009F3F34" w:rsidRPr="00537614" w:rsidRDefault="009F3F34" w:rsidP="009C131A">
      <w:pPr>
        <w:pStyle w:val="Paragraph"/>
        <w:rPr>
          <w:color w:val="4F81BD" w:themeColor="accent1"/>
        </w:rPr>
      </w:pPr>
    </w:p>
    <w:p w14:paraId="5AD25674" w14:textId="13157B02" w:rsidR="009B4CB8" w:rsidRPr="0069710D" w:rsidRDefault="009B4CB8" w:rsidP="00286FDA">
      <w:pPr>
        <w:pStyle w:val="Paragraph"/>
        <w:rPr>
          <w:color w:val="4F81BD" w:themeColor="accent1"/>
        </w:rPr>
      </w:pPr>
      <w:r w:rsidRPr="0069710D">
        <w:rPr>
          <w:color w:val="4F81BD" w:themeColor="accent1"/>
        </w:rPr>
        <w:t xml:space="preserve">CR that control expression the </w:t>
      </w:r>
      <w:r w:rsidR="004E6038" w:rsidRPr="0069710D">
        <w:rPr>
          <w:color w:val="4F81BD" w:themeColor="accent1"/>
        </w:rPr>
        <w:t xml:space="preserve">genes </w:t>
      </w:r>
      <w:r w:rsidR="001147BB" w:rsidRPr="0069710D">
        <w:rPr>
          <w:color w:val="4F81BD" w:themeColor="accent1"/>
        </w:rPr>
        <w:t>that are divergence of the cells</w:t>
      </w:r>
    </w:p>
    <w:p w14:paraId="3A1CAF94" w14:textId="2F57A58D" w:rsidR="00C83FFA" w:rsidRPr="0069710D" w:rsidRDefault="00C83FFA" w:rsidP="00286FDA">
      <w:pPr>
        <w:pStyle w:val="Paragraph"/>
        <w:rPr>
          <w:color w:val="4F81BD" w:themeColor="accent1"/>
        </w:rPr>
      </w:pPr>
      <w:r w:rsidRPr="0069710D">
        <w:rPr>
          <w:color w:val="4F81BD" w:themeColor="accent1"/>
        </w:rPr>
        <w:t>CD25KO nacent RNA-seq (differential genes in Cluster9</w:t>
      </w:r>
      <w:r w:rsidR="00157DC3" w:rsidRPr="0069710D">
        <w:rPr>
          <w:color w:val="4F81BD" w:themeColor="accent1"/>
        </w:rPr>
        <w:t xml:space="preserve">, Blimp1 &amp; </w:t>
      </w:r>
      <w:r w:rsidR="00F936E4" w:rsidRPr="0069710D">
        <w:rPr>
          <w:color w:val="4F81BD" w:themeColor="accent1"/>
        </w:rPr>
        <w:t>Bcl6</w:t>
      </w:r>
      <w:r w:rsidRPr="0069710D">
        <w:rPr>
          <w:color w:val="4F81BD" w:themeColor="accent1"/>
        </w:rPr>
        <w:t>)</w:t>
      </w:r>
    </w:p>
    <w:p w14:paraId="3A7D8184" w14:textId="77777777" w:rsidR="00157DC3" w:rsidRDefault="00157DC3" w:rsidP="00286FDA">
      <w:pPr>
        <w:pStyle w:val="Paragraph"/>
        <w:rPr>
          <w:color w:val="C00000"/>
        </w:rPr>
      </w:pPr>
    </w:p>
    <w:p w14:paraId="1F311F67" w14:textId="77777777" w:rsidR="004176BA" w:rsidRPr="00A21469" w:rsidRDefault="004176BA" w:rsidP="00286FDA">
      <w:pPr>
        <w:pStyle w:val="Paragraph"/>
        <w:rPr>
          <w:color w:val="C00000"/>
        </w:rPr>
      </w:pPr>
    </w:p>
    <w:p w14:paraId="3282C5BB" w14:textId="665CED5C" w:rsidR="00D60BF2" w:rsidRDefault="00562BEF" w:rsidP="00ED4668">
      <w:pPr>
        <w:pStyle w:val="Paragraph"/>
        <w:ind w:firstLine="0"/>
        <w:rPr>
          <w:kern w:val="28"/>
        </w:rPr>
      </w:pPr>
      <w:r>
        <w:rPr>
          <w:kern w:val="28"/>
        </w:rPr>
        <w:t xml:space="preserve">GSEA analysis of Cluster9 cells in Cluster 4 or cluster 8 </w:t>
      </w:r>
      <w:r w:rsidR="00E32778">
        <w:rPr>
          <w:kern w:val="28"/>
        </w:rPr>
        <w:t>signature.</w:t>
      </w:r>
    </w:p>
    <w:p w14:paraId="51539AF9" w14:textId="77777777" w:rsidR="00ED4668" w:rsidRPr="00C64852" w:rsidRDefault="00ED4668" w:rsidP="00ED4668">
      <w:pPr>
        <w:pStyle w:val="Paragraph"/>
        <w:ind w:firstLine="0"/>
        <w:rPr>
          <w:b/>
        </w:rPr>
      </w:pPr>
    </w:p>
    <w:p w14:paraId="1C552114" w14:textId="77777777" w:rsidR="00FD518C" w:rsidRDefault="00FD518C" w:rsidP="00D73714">
      <w:pPr>
        <w:pStyle w:val="Paragraph"/>
      </w:pPr>
    </w:p>
    <w:p w14:paraId="63CCE042" w14:textId="77777777" w:rsidR="00D73714" w:rsidRDefault="00D73714" w:rsidP="00D73714">
      <w:pPr>
        <w:pStyle w:val="Refhead"/>
        <w:rPr>
          <w:highlight w:val="green"/>
        </w:rPr>
      </w:pPr>
      <w:r w:rsidRPr="009048CE">
        <w:rPr>
          <w:highlight w:val="green"/>
        </w:rPr>
        <w:t>References and Notes:</w:t>
      </w:r>
    </w:p>
    <w:p w14:paraId="0B5B34C7" w14:textId="47A6D77A" w:rsidR="00D73714" w:rsidRDefault="00D73714" w:rsidP="006A0D2E">
      <w:pPr>
        <w:pStyle w:val="Acknowledgement"/>
      </w:pPr>
      <w:r w:rsidRPr="009048CE">
        <w:rPr>
          <w:b/>
          <w:highlight w:val="green"/>
        </w:rPr>
        <w:t>Acknowledgments:</w:t>
      </w:r>
      <w:r w:rsidRPr="009048CE">
        <w:rPr>
          <w:highlight w:val="green"/>
        </w:rPr>
        <w:t xml:space="preserve"> </w:t>
      </w:r>
    </w:p>
    <w:p w14:paraId="5AFB61B1" w14:textId="59F7911D" w:rsidR="009048CE" w:rsidRDefault="00D73714" w:rsidP="009048CE">
      <w:pPr>
        <w:pStyle w:val="Legend"/>
        <w:rPr>
          <w:b/>
          <w:bCs/>
        </w:rPr>
      </w:pPr>
      <w:r w:rsidRPr="007443BB">
        <w:rPr>
          <w:b/>
        </w:rPr>
        <w:t>Fig. 1</w:t>
      </w:r>
      <w:r>
        <w:t>.</w:t>
      </w:r>
      <w:r w:rsidR="00BA2306">
        <w:t xml:space="preserve"> </w:t>
      </w:r>
      <w:r w:rsidR="00D5201E">
        <w:rPr>
          <w:b/>
          <w:bCs/>
        </w:rPr>
        <w:t>D</w:t>
      </w:r>
      <w:r w:rsidR="00BA2306">
        <w:rPr>
          <w:b/>
          <w:bCs/>
        </w:rPr>
        <w:t>evelopmental paths comprising early memory CD8 T cell ontogeny</w:t>
      </w:r>
      <w:r w:rsidR="00D5201E">
        <w:rPr>
          <w:b/>
          <w:bCs/>
        </w:rPr>
        <w:t xml:space="preserve"> during viral infection</w:t>
      </w:r>
      <w:r w:rsidR="00916535">
        <w:rPr>
          <w:b/>
          <w:bCs/>
        </w:rPr>
        <w:t>.</w:t>
      </w:r>
      <w:r w:rsidR="00144951">
        <w:rPr>
          <w:b/>
          <w:bCs/>
        </w:rPr>
        <w:t xml:space="preserve"> </w:t>
      </w:r>
    </w:p>
    <w:p w14:paraId="2CFBD71E" w14:textId="5AFBB72E" w:rsidR="00BA2306" w:rsidRDefault="00BA2306" w:rsidP="009048CE">
      <w:pPr>
        <w:pStyle w:val="Legend"/>
      </w:pPr>
      <w:r>
        <w:t>(</w:t>
      </w:r>
      <w:r>
        <w:rPr>
          <w:b/>
          <w:bCs/>
        </w:rPr>
        <w:t>A</w:t>
      </w:r>
      <w:r>
        <w:t xml:space="preserve">) </w:t>
      </w:r>
      <w:r w:rsidR="001F7685">
        <w:t xml:space="preserve">Experimental scheme for scRNA-seq samples. </w:t>
      </w:r>
    </w:p>
    <w:p w14:paraId="05AF525B" w14:textId="4B7EB91B" w:rsidR="0018133A" w:rsidRDefault="0018133A" w:rsidP="009048CE">
      <w:pPr>
        <w:pStyle w:val="Legend"/>
      </w:pPr>
      <w:r>
        <w:t>(</w:t>
      </w:r>
      <w:r>
        <w:rPr>
          <w:b/>
          <w:bCs/>
        </w:rPr>
        <w:t>B</w:t>
      </w:r>
      <w:r>
        <w:t xml:space="preserve">) </w:t>
      </w:r>
      <w:r w:rsidR="008F2F68">
        <w:t xml:space="preserve">PAGA-initialized clusters </w:t>
      </w:r>
      <w:r w:rsidR="0058061C">
        <w:t xml:space="preserve">identified using </w:t>
      </w:r>
      <w:r w:rsidR="00144792">
        <w:t xml:space="preserve">900 randomly selected cells from </w:t>
      </w:r>
      <w:r w:rsidR="0058061C">
        <w:t xml:space="preserve">each sample </w:t>
      </w:r>
      <w:r w:rsidR="00144792">
        <w:t>(A)</w:t>
      </w:r>
      <w:r w:rsidR="008F2F68">
        <w:t xml:space="preserve"> </w:t>
      </w:r>
      <w:r w:rsidR="00FA269F">
        <w:t>are projected in 2-dimensions</w:t>
      </w:r>
      <w:r w:rsidR="008F2F68">
        <w:t xml:space="preserve"> </w:t>
      </w:r>
      <w:r w:rsidR="00FA269F">
        <w:t>(</w:t>
      </w:r>
      <w:r w:rsidR="008F2F68">
        <w:t>UMAP</w:t>
      </w:r>
      <w:r w:rsidR="00FA269F">
        <w:t>)</w:t>
      </w:r>
      <w:r w:rsidR="00144792">
        <w:t xml:space="preserve">. </w:t>
      </w:r>
      <w:r w:rsidR="00DE3145">
        <w:t xml:space="preserve">The number of cells contributing to each cluster in each condition are quantified. </w:t>
      </w:r>
    </w:p>
    <w:p w14:paraId="6D8C7280" w14:textId="777BFF1F" w:rsidR="003D2320" w:rsidRPr="003D2320" w:rsidRDefault="003D2320" w:rsidP="009048CE">
      <w:pPr>
        <w:pStyle w:val="Legend"/>
      </w:pPr>
      <w:r>
        <w:t>(</w:t>
      </w:r>
      <w:r>
        <w:rPr>
          <w:b/>
          <w:bCs/>
        </w:rPr>
        <w:t>C</w:t>
      </w:r>
      <w:r>
        <w:t xml:space="preserve">) </w:t>
      </w:r>
    </w:p>
    <w:p w14:paraId="32773090" w14:textId="218EE0DA" w:rsidR="00060641" w:rsidRPr="00EE3B16" w:rsidRDefault="00060641" w:rsidP="009048CE">
      <w:pPr>
        <w:pStyle w:val="Legend"/>
      </w:pPr>
      <w:r>
        <w:rPr>
          <w:bCs/>
        </w:rPr>
        <w:t>by analyzing enrichement of defined sets of k</w:t>
      </w:r>
      <w:r w:rsidRPr="00233D50">
        <w:rPr>
          <w:bCs/>
        </w:rPr>
        <w:t xml:space="preserve">inetically grouped dynamically expressed genes, and “signature” </w:t>
      </w:r>
      <w:r>
        <w:rPr>
          <w:bCs/>
        </w:rPr>
        <w:t xml:space="preserve">gene sets </w:t>
      </w:r>
      <w:r w:rsidRPr="00233D50">
        <w:rPr>
          <w:bCs/>
        </w:rPr>
        <w:t>derived from mature TE, MP, and T</w:t>
      </w:r>
      <w:r w:rsidRPr="00233D50">
        <w:rPr>
          <w:bCs/>
          <w:vertAlign w:val="subscript"/>
        </w:rPr>
        <w:t>MEM</w:t>
      </w:r>
      <w:r w:rsidRPr="00233D50">
        <w:rPr>
          <w:bCs/>
        </w:rPr>
        <w:t xml:space="preserve"> subset</w:t>
      </w:r>
    </w:p>
    <w:p w14:paraId="44B905AD" w14:textId="0D6610FA" w:rsidR="00693952" w:rsidRPr="005D0920" w:rsidRDefault="00334C04" w:rsidP="009048CE">
      <w:pPr>
        <w:pStyle w:val="Legend"/>
      </w:pPr>
      <w:r>
        <w:t>(</w:t>
      </w:r>
      <w:r>
        <w:rPr>
          <w:b/>
        </w:rPr>
        <w:t>A</w:t>
      </w:r>
      <w:r>
        <w:t xml:space="preserve">) </w:t>
      </w:r>
      <w:r w:rsidR="00895841">
        <w:t xml:space="preserve">Scheme for arrayed retroviral transduction and in vivo screening. </w:t>
      </w:r>
      <w:r w:rsidR="007B10D4">
        <w:t>A</w:t>
      </w:r>
      <w:r w:rsidR="00536DB1">
        <w:t xml:space="preserve">rrayed </w:t>
      </w:r>
      <w:r w:rsidR="00B15F3B">
        <w:t>DNA libraries</w:t>
      </w:r>
      <w:r w:rsidR="00536DB1">
        <w:t xml:space="preserve"> encoding </w:t>
      </w:r>
      <w:r w:rsidR="007B10D4">
        <w:t xml:space="preserve">retroviral genomes </w:t>
      </w:r>
      <w:r w:rsidR="00A44F88">
        <w:t xml:space="preserve">carrying </w:t>
      </w:r>
      <w:r w:rsidR="00536DB1">
        <w:t>shRNAmirs were</w:t>
      </w:r>
      <w:r w:rsidR="00A44F88">
        <w:t xml:space="preserve"> packaged into retroviral particles</w:t>
      </w:r>
      <w:r w:rsidR="00536DB1">
        <w:t xml:space="preserve"> </w:t>
      </w:r>
      <w:r w:rsidR="007C7E74">
        <w:t xml:space="preserve">and </w:t>
      </w:r>
      <w:r w:rsidR="00536DB1">
        <w:t>used to transduce arrays of naïve P14 CD8</w:t>
      </w:r>
      <w:r w:rsidR="00536DB1" w:rsidRPr="00536DB1">
        <w:rPr>
          <w:vertAlign w:val="superscript"/>
        </w:rPr>
        <w:t>+</w:t>
      </w:r>
      <w:r w:rsidR="00536DB1">
        <w:t xml:space="preserve"> T cells</w:t>
      </w:r>
      <w:r w:rsidR="00E40440">
        <w:t xml:space="preserve"> (Thy1.1</w:t>
      </w:r>
      <w:r w:rsidR="00E40440" w:rsidRPr="00E40440">
        <w:rPr>
          <w:vertAlign w:val="superscript"/>
        </w:rPr>
        <w:t>+</w:t>
      </w:r>
      <w:r w:rsidR="00E40440">
        <w:t>)</w:t>
      </w:r>
      <w:r w:rsidR="00536DB1">
        <w:t xml:space="preserve"> after brief activation</w:t>
      </w:r>
      <w:r w:rsidR="008B3D0A">
        <w:t xml:space="preserve">. </w:t>
      </w:r>
      <w:r w:rsidR="007C7E74">
        <w:t>Four</w:t>
      </w:r>
      <w:r w:rsidR="00536DB1">
        <w:t xml:space="preserve"> hours post-transduction</w:t>
      </w:r>
      <w:r w:rsidR="007C7E74">
        <w:t xml:space="preserve"> the cells were pooled</w:t>
      </w:r>
      <w:r w:rsidR="00536DB1">
        <w:t xml:space="preserve"> and </w:t>
      </w:r>
      <w:r w:rsidR="007C7E74">
        <w:t xml:space="preserve">aliquots of 500,000 cells </w:t>
      </w:r>
      <w:r w:rsidR="00F12892">
        <w:t xml:space="preserve">representing ~ 500 unique </w:t>
      </w:r>
      <w:r w:rsidR="00F12892">
        <w:lastRenderedPageBreak/>
        <w:t xml:space="preserve">shRNAmirs </w:t>
      </w:r>
      <w:r w:rsidR="00536DB1">
        <w:t xml:space="preserve">were transferred </w:t>
      </w:r>
      <w:r w:rsidR="00F12892">
        <w:t xml:space="preserve">i.v. </w:t>
      </w:r>
      <w:r w:rsidR="00536DB1">
        <w:t xml:space="preserve">to </w:t>
      </w:r>
      <w:r w:rsidR="00E40440">
        <w:t xml:space="preserve">groups of </w:t>
      </w:r>
      <w:r w:rsidR="00536DB1">
        <w:t>wildtype naïve congenic host mice</w:t>
      </w:r>
      <w:r w:rsidR="00E40440">
        <w:t xml:space="preserve"> (Thy1.2</w:t>
      </w:r>
      <w:r w:rsidR="00E40440" w:rsidRPr="00E40440">
        <w:rPr>
          <w:vertAlign w:val="superscript"/>
        </w:rPr>
        <w:t>+</w:t>
      </w:r>
      <w:r w:rsidR="00E40440">
        <w:t>)</w:t>
      </w:r>
      <w:r w:rsidR="00536DB1">
        <w:t xml:space="preserve">, that were subsequently infected with LCMV-cl13. </w:t>
      </w:r>
      <w:r w:rsidR="00F12892">
        <w:t>On day 8 post infection, spleens from infected mice were removed, donor P14 cells were enriched</w:t>
      </w:r>
      <w:r w:rsidR="007C7E74">
        <w:t xml:space="preserve"> by positive selection, </w:t>
      </w:r>
      <w:r w:rsidR="00F12892">
        <w:t>transduced (Amt+) CTL-subsets were isolated based on KLRG-1 and CD127 staining by FACS</w:t>
      </w:r>
      <w:r w:rsidR="002A3199">
        <w:t>, genomic DNA was extracted</w:t>
      </w:r>
      <w:r w:rsidR="007C7E74">
        <w:t xml:space="preserve">, </w:t>
      </w:r>
      <w:r w:rsidR="002A3199">
        <w:t>next generation sequencing libraries were prepared by PCR of proviral sequences</w:t>
      </w:r>
      <w:r w:rsidR="007C7E74">
        <w:t xml:space="preserve"> and the numbers of shRNAmirs in the different sorted subsets were quantified</w:t>
      </w:r>
      <w:r w:rsidR="00F12892">
        <w:t>.</w:t>
      </w:r>
      <w:r w:rsidR="007C7E74">
        <w:t xml:space="preserve"> </w:t>
      </w:r>
      <w:r w:rsidR="006822AD">
        <w:t xml:space="preserve">The entire screen was performed </w:t>
      </w:r>
      <w:r w:rsidR="00B85133">
        <w:t xml:space="preserve">independently </w:t>
      </w:r>
      <w:r w:rsidR="006822AD">
        <w:t>twice.</w:t>
      </w:r>
      <w:r w:rsidR="00F12892">
        <w:t xml:space="preserve"> </w:t>
      </w:r>
      <w:r w:rsidR="005D0920">
        <w:t>(</w:t>
      </w:r>
      <w:r w:rsidR="005D0920">
        <w:rPr>
          <w:b/>
        </w:rPr>
        <w:t>B</w:t>
      </w:r>
      <w:r w:rsidR="005D0920">
        <w:t>)</w:t>
      </w:r>
      <w:r w:rsidR="009D6517">
        <w:t xml:space="preserve"> </w:t>
      </w:r>
    </w:p>
    <w:p w14:paraId="491F798A" w14:textId="7720D6F4" w:rsidR="00E816B5" w:rsidRDefault="009048CE" w:rsidP="009048CE">
      <w:pPr>
        <w:pStyle w:val="Legend"/>
        <w:rPr>
          <w:b/>
        </w:rPr>
      </w:pPr>
      <w:r w:rsidRPr="009048CE">
        <w:rPr>
          <w:b/>
        </w:rPr>
        <w:t xml:space="preserve">Fig. </w:t>
      </w:r>
      <w:r w:rsidR="00742A91">
        <w:rPr>
          <w:b/>
        </w:rPr>
        <w:t>2</w:t>
      </w:r>
      <w:r w:rsidRPr="009048CE">
        <w:rPr>
          <w:b/>
        </w:rPr>
        <w:t>.</w:t>
      </w:r>
      <w:r>
        <w:rPr>
          <w:b/>
        </w:rPr>
        <w:t xml:space="preserve"> </w:t>
      </w:r>
      <w:r w:rsidR="005268E0">
        <w:rPr>
          <w:b/>
        </w:rPr>
        <w:t>Separate</w:t>
      </w:r>
      <w:r w:rsidR="00A75491">
        <w:rPr>
          <w:b/>
        </w:rPr>
        <w:t xml:space="preserve"> s</w:t>
      </w:r>
      <w:r w:rsidR="00C26865">
        <w:rPr>
          <w:b/>
        </w:rPr>
        <w:t xml:space="preserve">tem like memory and effector </w:t>
      </w:r>
      <w:r w:rsidR="005268E0">
        <w:rPr>
          <w:b/>
        </w:rPr>
        <w:t>cell</w:t>
      </w:r>
      <w:r w:rsidR="00C26865">
        <w:rPr>
          <w:b/>
        </w:rPr>
        <w:t xml:space="preserve"> </w:t>
      </w:r>
      <w:r w:rsidR="005268E0">
        <w:rPr>
          <w:b/>
        </w:rPr>
        <w:t>pathways</w:t>
      </w:r>
      <w:r w:rsidR="00C26865">
        <w:rPr>
          <w:b/>
        </w:rPr>
        <w:t xml:space="preserve"> </w:t>
      </w:r>
      <w:r w:rsidR="005268E0">
        <w:rPr>
          <w:b/>
        </w:rPr>
        <w:t>diverge from common effector memory precursors that require IL-2Ra and both give rise to memory CD8 T cells</w:t>
      </w:r>
      <w:r w:rsidR="006603D1">
        <w:rPr>
          <w:b/>
        </w:rPr>
        <w:t>.</w:t>
      </w:r>
    </w:p>
    <w:p w14:paraId="0F23C150" w14:textId="1D393357" w:rsidR="00C00F6D" w:rsidRDefault="00C00F6D" w:rsidP="009048CE">
      <w:pPr>
        <w:pStyle w:val="Legend"/>
        <w:rPr>
          <w:b/>
        </w:rPr>
      </w:pPr>
      <w:r>
        <w:rPr>
          <w:b/>
        </w:rPr>
        <w:t xml:space="preserve">Fig. 3. </w:t>
      </w:r>
      <w:r w:rsidR="00500023">
        <w:rPr>
          <w:b/>
        </w:rPr>
        <w:t>N</w:t>
      </w:r>
      <w:r w:rsidR="00672234">
        <w:rPr>
          <w:b/>
        </w:rPr>
        <w:t xml:space="preserve">on-uniform </w:t>
      </w:r>
      <w:r w:rsidR="00701D5C">
        <w:rPr>
          <w:b/>
        </w:rPr>
        <w:t xml:space="preserve">single cell </w:t>
      </w:r>
      <w:r w:rsidR="00672234">
        <w:rPr>
          <w:b/>
        </w:rPr>
        <w:t>RNA velocities</w:t>
      </w:r>
      <w:r w:rsidR="00500023">
        <w:rPr>
          <w:b/>
        </w:rPr>
        <w:t xml:space="preserve"> </w:t>
      </w:r>
      <w:r w:rsidR="00701D5C">
        <w:rPr>
          <w:b/>
        </w:rPr>
        <w:t>direct</w:t>
      </w:r>
      <w:r w:rsidR="00500023">
        <w:rPr>
          <w:b/>
        </w:rPr>
        <w:t xml:space="preserve"> differen</w:t>
      </w:r>
      <w:r w:rsidR="00701D5C">
        <w:rPr>
          <w:b/>
        </w:rPr>
        <w:t>tiation in unpredicatable</w:t>
      </w:r>
      <w:r w:rsidR="00500023">
        <w:rPr>
          <w:b/>
        </w:rPr>
        <w:t xml:space="preserve"> trajectories</w:t>
      </w:r>
      <w:r w:rsidR="00701D5C">
        <w:rPr>
          <w:b/>
        </w:rPr>
        <w:t xml:space="preserve"> within the developmental paths</w:t>
      </w:r>
      <w:r w:rsidR="00672234">
        <w:rPr>
          <w:b/>
        </w:rPr>
        <w:t xml:space="preserve">.   </w:t>
      </w:r>
    </w:p>
    <w:p w14:paraId="3B7E00E9" w14:textId="41E34747" w:rsidR="00E979A5" w:rsidRDefault="00E816B5" w:rsidP="009048CE">
      <w:pPr>
        <w:pStyle w:val="Legend"/>
        <w:rPr>
          <w:b/>
        </w:rPr>
      </w:pPr>
      <w:r>
        <w:rPr>
          <w:b/>
        </w:rPr>
        <w:t xml:space="preserve">Fig. </w:t>
      </w:r>
      <w:r w:rsidR="00E979A5">
        <w:rPr>
          <w:b/>
        </w:rPr>
        <w:t>4</w:t>
      </w:r>
      <w:r>
        <w:rPr>
          <w:b/>
        </w:rPr>
        <w:t xml:space="preserve">. </w:t>
      </w:r>
      <w:r w:rsidR="009B2E3C">
        <w:rPr>
          <w:b/>
        </w:rPr>
        <w:t>Identification of c</w:t>
      </w:r>
      <w:r w:rsidR="00701D5C">
        <w:rPr>
          <w:b/>
        </w:rPr>
        <w:t xml:space="preserve">hromatin remodeling factors that </w:t>
      </w:r>
      <w:r w:rsidR="009B2E3C">
        <w:rPr>
          <w:b/>
        </w:rPr>
        <w:t>drive</w:t>
      </w:r>
      <w:r w:rsidR="00701D5C">
        <w:rPr>
          <w:b/>
        </w:rPr>
        <w:t xml:space="preserve"> differentiation of effector and memory precursor subsets during LCMV infection. </w:t>
      </w:r>
    </w:p>
    <w:p w14:paraId="6CC0C6A1" w14:textId="4FC43D41" w:rsidR="00B31245" w:rsidRDefault="00D32C72" w:rsidP="00004502">
      <w:pPr>
        <w:pStyle w:val="Legend"/>
        <w:rPr>
          <w:b/>
        </w:rPr>
      </w:pPr>
      <w:r>
        <w:rPr>
          <w:b/>
        </w:rPr>
        <w:t xml:space="preserve">Fig. </w:t>
      </w:r>
      <w:r w:rsidR="00B31245">
        <w:rPr>
          <w:b/>
        </w:rPr>
        <w:t>5</w:t>
      </w:r>
      <w:r>
        <w:rPr>
          <w:b/>
        </w:rPr>
        <w:t xml:space="preserve">. </w:t>
      </w:r>
      <w:r w:rsidR="00004502">
        <w:rPr>
          <w:b/>
        </w:rPr>
        <w:t xml:space="preserve">The BAF-complex cooperates with IL-2Ra signals to establish nascent CTL precursors </w:t>
      </w:r>
    </w:p>
    <w:p w14:paraId="055D1D24" w14:textId="18BEBD6C" w:rsidR="00B305D0" w:rsidRDefault="00B31245">
      <w:pPr>
        <w:pStyle w:val="Legend"/>
        <w:rPr>
          <w:b/>
        </w:rPr>
      </w:pPr>
      <w:r>
        <w:rPr>
          <w:b/>
        </w:rPr>
        <w:t>Fig. 6. Distinct BAF-complex subunits and regulation of transcriptional pausing governs divergence of stem like memory and effector cell pathways.</w:t>
      </w:r>
    </w:p>
    <w:p w14:paraId="7422F914" w14:textId="77777777" w:rsidR="006603D1" w:rsidRDefault="006603D1" w:rsidP="009048CE">
      <w:pPr>
        <w:pStyle w:val="Legend"/>
        <w:rPr>
          <w:b/>
          <w:bCs/>
        </w:rPr>
      </w:pPr>
    </w:p>
    <w:p w14:paraId="2C24C200" w14:textId="5C51516B" w:rsidR="00F37F3C" w:rsidRPr="00693952" w:rsidRDefault="00916E58" w:rsidP="00693952">
      <w:pPr>
        <w:rPr>
          <w:sz w:val="24"/>
          <w:szCs w:val="24"/>
        </w:rPr>
      </w:pPr>
      <w:r w:rsidRPr="00F37F3C">
        <w:rPr>
          <w:b/>
          <w:bCs/>
          <w:sz w:val="24"/>
          <w:szCs w:val="24"/>
        </w:rPr>
        <w:t>(</w:t>
      </w:r>
      <w:r w:rsidRPr="00F37F3C">
        <w:rPr>
          <w:b/>
          <w:sz w:val="24"/>
          <w:szCs w:val="24"/>
        </w:rPr>
        <w:t>A</w:t>
      </w:r>
      <w:r w:rsidRPr="00F37F3C">
        <w:rPr>
          <w:sz w:val="24"/>
          <w:szCs w:val="24"/>
        </w:rPr>
        <w:t xml:space="preserve"> to </w:t>
      </w:r>
      <w:r w:rsidRPr="00F37F3C">
        <w:rPr>
          <w:b/>
          <w:sz w:val="24"/>
          <w:szCs w:val="24"/>
        </w:rPr>
        <w:t>H</w:t>
      </w:r>
      <w:r w:rsidRPr="00F37F3C">
        <w:rPr>
          <w:sz w:val="24"/>
          <w:szCs w:val="24"/>
        </w:rPr>
        <w:t xml:space="preserve">) </w:t>
      </w:r>
    </w:p>
    <w:p w14:paraId="5DD81D5F" w14:textId="28514883" w:rsidR="002C7FAD" w:rsidRPr="00693952" w:rsidRDefault="002D14FC" w:rsidP="00AA66C8">
      <w:pPr>
        <w:pStyle w:val="Legend"/>
        <w:rPr>
          <w:b/>
          <w:bCs/>
        </w:rPr>
      </w:pPr>
      <w:r>
        <w:rPr>
          <w:b/>
        </w:rPr>
        <w:t>Fig. 3</w:t>
      </w:r>
      <w:r w:rsidR="00742A91">
        <w:rPr>
          <w:b/>
        </w:rPr>
        <w:t>.</w:t>
      </w:r>
      <w:r w:rsidR="00742A91">
        <w:t xml:space="preserve"> </w:t>
      </w:r>
      <w:r w:rsidR="008F0D3E">
        <w:rPr>
          <w:b/>
          <w:bCs/>
        </w:rPr>
        <w:t xml:space="preserve">Brg1-driven BAF-complexes </w:t>
      </w:r>
      <w:r w:rsidR="004F4E04">
        <w:rPr>
          <w:b/>
          <w:bCs/>
        </w:rPr>
        <w:t>are essential</w:t>
      </w:r>
      <w:r w:rsidR="00907041">
        <w:rPr>
          <w:b/>
          <w:bCs/>
        </w:rPr>
        <w:t xml:space="preserve"> for </w:t>
      </w:r>
      <w:r w:rsidR="00470E42">
        <w:rPr>
          <w:b/>
          <w:bCs/>
        </w:rPr>
        <w:t>initiating</w:t>
      </w:r>
      <w:r w:rsidR="00907041">
        <w:rPr>
          <w:b/>
          <w:bCs/>
        </w:rPr>
        <w:t xml:space="preserve"> CTL</w:t>
      </w:r>
      <w:r w:rsidR="00470E42">
        <w:rPr>
          <w:b/>
          <w:bCs/>
        </w:rPr>
        <w:t xml:space="preserve"> differentiation</w:t>
      </w:r>
    </w:p>
    <w:p w14:paraId="53626035" w14:textId="77777777" w:rsidR="00742A91" w:rsidRPr="009048CE" w:rsidRDefault="00742A91" w:rsidP="00742A91">
      <w:pPr>
        <w:pStyle w:val="Legend"/>
      </w:pPr>
    </w:p>
    <w:p w14:paraId="53B35C24" w14:textId="6294749F" w:rsidR="004419A6" w:rsidRDefault="00AB4C33" w:rsidP="00693952">
      <w:pPr>
        <w:rPr>
          <w:b/>
          <w:bCs/>
          <w:sz w:val="24"/>
          <w:szCs w:val="24"/>
        </w:rPr>
      </w:pPr>
      <w:r w:rsidRPr="00F37F3C">
        <w:rPr>
          <w:b/>
          <w:bCs/>
          <w:sz w:val="24"/>
          <w:szCs w:val="24"/>
        </w:rPr>
        <w:t>Fig. 4</w:t>
      </w:r>
      <w:r w:rsidR="00EF30F2">
        <w:rPr>
          <w:b/>
          <w:bCs/>
          <w:sz w:val="24"/>
          <w:szCs w:val="24"/>
        </w:rPr>
        <w:t>.</w:t>
      </w:r>
      <w:r w:rsidR="004F4E04" w:rsidRPr="004F4E04">
        <w:rPr>
          <w:b/>
          <w:bCs/>
          <w:sz w:val="24"/>
          <w:szCs w:val="24"/>
          <w:highlight w:val="yellow"/>
        </w:rPr>
        <w:t xml:space="preserve">Chd7 </w:t>
      </w:r>
      <w:r w:rsidR="00EF30F2">
        <w:rPr>
          <w:b/>
          <w:bCs/>
          <w:sz w:val="24"/>
          <w:szCs w:val="24"/>
          <w:highlight w:val="yellow"/>
        </w:rPr>
        <w:t>is essential for antiviral and anti-tumor immunity</w:t>
      </w:r>
      <w:r w:rsidR="004F4E04" w:rsidRPr="004F4E04">
        <w:rPr>
          <w:b/>
          <w:bCs/>
          <w:sz w:val="24"/>
          <w:szCs w:val="24"/>
          <w:highlight w:val="yellow"/>
        </w:rPr>
        <w:t xml:space="preserve">   </w:t>
      </w:r>
    </w:p>
    <w:p w14:paraId="618FEE34" w14:textId="77777777" w:rsidR="00EF30F2" w:rsidRDefault="00EF30F2" w:rsidP="00693952">
      <w:pPr>
        <w:rPr>
          <w:b/>
          <w:bCs/>
          <w:sz w:val="24"/>
          <w:szCs w:val="24"/>
        </w:rPr>
      </w:pPr>
    </w:p>
    <w:p w14:paraId="69B21BED" w14:textId="105CFFA3" w:rsidR="00EF30F2" w:rsidRDefault="00EF30F2" w:rsidP="00693952">
      <w:pPr>
        <w:rPr>
          <w:b/>
          <w:bCs/>
          <w:sz w:val="24"/>
          <w:szCs w:val="24"/>
        </w:rPr>
      </w:pPr>
      <w:r>
        <w:rPr>
          <w:b/>
          <w:bCs/>
          <w:sz w:val="24"/>
          <w:szCs w:val="24"/>
        </w:rPr>
        <w:t xml:space="preserve">Fig. 5 </w:t>
      </w:r>
      <w:r w:rsidRPr="004F4E04">
        <w:rPr>
          <w:b/>
          <w:bCs/>
          <w:sz w:val="24"/>
          <w:szCs w:val="24"/>
          <w:highlight w:val="yellow"/>
        </w:rPr>
        <w:t xml:space="preserve">Chd7 </w:t>
      </w:r>
      <w:r>
        <w:rPr>
          <w:b/>
          <w:bCs/>
          <w:sz w:val="24"/>
          <w:szCs w:val="24"/>
          <w:highlight w:val="yellow"/>
        </w:rPr>
        <w:t>integrate</w:t>
      </w:r>
      <w:r w:rsidRPr="004F4E04">
        <w:rPr>
          <w:b/>
          <w:bCs/>
          <w:sz w:val="24"/>
          <w:szCs w:val="24"/>
          <w:highlight w:val="yellow"/>
        </w:rPr>
        <w:t xml:space="preserve"> IL-2R and </w:t>
      </w:r>
      <w:r>
        <w:rPr>
          <w:b/>
          <w:bCs/>
          <w:sz w:val="24"/>
          <w:szCs w:val="24"/>
          <w:highlight w:val="yellow"/>
        </w:rPr>
        <w:t>inflammatory</w:t>
      </w:r>
      <w:r w:rsidRPr="004F4E04">
        <w:rPr>
          <w:b/>
          <w:bCs/>
          <w:sz w:val="24"/>
          <w:szCs w:val="24"/>
          <w:highlight w:val="yellow"/>
        </w:rPr>
        <w:t xml:space="preserve"> signals to drive </w:t>
      </w:r>
      <w:r>
        <w:rPr>
          <w:b/>
          <w:bCs/>
          <w:sz w:val="24"/>
          <w:szCs w:val="24"/>
          <w:highlight w:val="yellow"/>
        </w:rPr>
        <w:t xml:space="preserve">TE </w:t>
      </w:r>
      <w:r w:rsidRPr="004F4E04">
        <w:rPr>
          <w:b/>
          <w:bCs/>
          <w:sz w:val="24"/>
          <w:szCs w:val="24"/>
          <w:highlight w:val="yellow"/>
        </w:rPr>
        <w:t xml:space="preserve">CTL differentiation   </w:t>
      </w:r>
    </w:p>
    <w:p w14:paraId="70E64789" w14:textId="77777777" w:rsidR="00EF30F2" w:rsidRDefault="00EF30F2" w:rsidP="00693952">
      <w:pPr>
        <w:rPr>
          <w:b/>
          <w:bCs/>
          <w:sz w:val="24"/>
          <w:szCs w:val="24"/>
        </w:rPr>
      </w:pPr>
    </w:p>
    <w:p w14:paraId="0C6FDC93" w14:textId="522FAA80" w:rsidR="00EF30F2" w:rsidRPr="00693952" w:rsidRDefault="00EF30F2" w:rsidP="00693952">
      <w:pPr>
        <w:rPr>
          <w:b/>
          <w:bCs/>
          <w:sz w:val="24"/>
          <w:szCs w:val="24"/>
        </w:rPr>
      </w:pPr>
      <w:r>
        <w:rPr>
          <w:b/>
          <w:bCs/>
          <w:sz w:val="24"/>
          <w:szCs w:val="24"/>
        </w:rPr>
        <w:t xml:space="preserve">Fig. 6 </w:t>
      </w:r>
      <w:r w:rsidRPr="004F4E04">
        <w:rPr>
          <w:b/>
          <w:bCs/>
          <w:sz w:val="24"/>
          <w:szCs w:val="24"/>
          <w:highlight w:val="yellow"/>
        </w:rPr>
        <w:t xml:space="preserve">Chd7 </w:t>
      </w:r>
      <w:r w:rsidR="00B6218A">
        <w:rPr>
          <w:b/>
          <w:bCs/>
          <w:sz w:val="24"/>
          <w:szCs w:val="24"/>
          <w:highlight w:val="yellow"/>
        </w:rPr>
        <w:t>controls chromatin accessibility during initialization of memory CTL differentiation</w:t>
      </w:r>
      <w:r w:rsidRPr="004F4E04">
        <w:rPr>
          <w:b/>
          <w:bCs/>
          <w:sz w:val="24"/>
          <w:szCs w:val="24"/>
          <w:highlight w:val="yellow"/>
        </w:rPr>
        <w:t xml:space="preserve">   </w:t>
      </w:r>
    </w:p>
    <w:p w14:paraId="6E6D37E6" w14:textId="77777777" w:rsidR="004419A6" w:rsidRDefault="004419A6" w:rsidP="004419A6">
      <w:pPr>
        <w:rPr>
          <w:b/>
          <w:bCs/>
          <w:sz w:val="24"/>
          <w:szCs w:val="24"/>
        </w:rPr>
      </w:pPr>
      <w:r w:rsidRPr="00F37F3C">
        <w:rPr>
          <w:b/>
          <w:bCs/>
          <w:sz w:val="24"/>
          <w:szCs w:val="24"/>
        </w:rPr>
        <w:t xml:space="preserve"> </w:t>
      </w:r>
    </w:p>
    <w:p w14:paraId="16C528EE" w14:textId="65C95E31" w:rsidR="002E74C8" w:rsidRPr="002E74C8" w:rsidRDefault="002E74C8" w:rsidP="009048CE">
      <w:pPr>
        <w:pStyle w:val="Legend"/>
        <w:rPr>
          <w:b/>
          <w:bCs/>
        </w:rPr>
      </w:pPr>
    </w:p>
    <w:p w14:paraId="0FFC2D22" w14:textId="77777777" w:rsidR="00D73714" w:rsidRDefault="00D73714" w:rsidP="00D73714">
      <w:pPr>
        <w:pStyle w:val="SOMHead"/>
      </w:pPr>
      <w:r>
        <w:t>Supplementary Materials:</w:t>
      </w:r>
    </w:p>
    <w:p w14:paraId="585C2C19" w14:textId="77777777" w:rsidR="00D73714" w:rsidRDefault="00D73714" w:rsidP="00D73714">
      <w:pPr>
        <w:pStyle w:val="SOMContent"/>
      </w:pPr>
      <w:r>
        <w:t>Materials and Methods</w:t>
      </w:r>
    </w:p>
    <w:p w14:paraId="63149525" w14:textId="4F95CF9C" w:rsidR="00D73714" w:rsidRDefault="005F1658" w:rsidP="00D73714">
      <w:pPr>
        <w:pStyle w:val="SOMContent"/>
      </w:pPr>
      <w:r>
        <w:t>Figures S1-</w:t>
      </w:r>
      <w:r w:rsidRPr="00DF0636">
        <w:rPr>
          <w:highlight w:val="yellow"/>
        </w:rPr>
        <w:t>S19</w:t>
      </w:r>
    </w:p>
    <w:p w14:paraId="27AA9305" w14:textId="77777777" w:rsidR="00D73714" w:rsidRDefault="00D73714" w:rsidP="00D73714">
      <w:pPr>
        <w:pStyle w:val="SOMContent"/>
      </w:pPr>
      <w:r>
        <w:t>Tables S1-</w:t>
      </w:r>
      <w:r w:rsidRPr="00DF0636">
        <w:rPr>
          <w:highlight w:val="yellow"/>
        </w:rPr>
        <w:t>S#</w:t>
      </w:r>
    </w:p>
    <w:p w14:paraId="136F5D7B" w14:textId="77777777" w:rsidR="00D73714" w:rsidRDefault="00D73714" w:rsidP="00D73714">
      <w:pPr>
        <w:pStyle w:val="SOMContent"/>
      </w:pPr>
      <w:r>
        <w:t>External Databases S1-S#</w:t>
      </w:r>
    </w:p>
    <w:p w14:paraId="3261EC36" w14:textId="77777777" w:rsidR="00D73714" w:rsidRDefault="00D73714" w:rsidP="00D73714">
      <w:pPr>
        <w:pStyle w:val="SOMContent"/>
      </w:pPr>
      <w:r>
        <w:t>References (</w:t>
      </w:r>
      <w:r>
        <w:rPr>
          <w:i/>
        </w:rPr>
        <w:t>##</w:t>
      </w:r>
      <w:r w:rsidRPr="00A644A5">
        <w:rPr>
          <w:i/>
        </w:rPr>
        <w:t>-</w:t>
      </w:r>
      <w:r>
        <w:rPr>
          <w:i/>
        </w:rPr>
        <w:t>##</w:t>
      </w:r>
      <w:r>
        <w:t>)</w:t>
      </w:r>
    </w:p>
    <w:p w14:paraId="71AF93C1" w14:textId="77777777" w:rsidR="00D73714" w:rsidRDefault="00D73714" w:rsidP="00D73714">
      <w:pPr>
        <w:pStyle w:val="Paragraph"/>
      </w:pPr>
    </w:p>
    <w:p w14:paraId="77C43F88" w14:textId="77777777" w:rsidR="00D73714" w:rsidRDefault="00D73714" w:rsidP="00D73714">
      <w:pPr>
        <w:pStyle w:val="AppendixHead"/>
      </w:pPr>
      <w:r>
        <w:t>Supplementary Materials:</w:t>
      </w:r>
    </w:p>
    <w:p w14:paraId="3EC63E51" w14:textId="77777777" w:rsidR="00D73714" w:rsidRDefault="00D73714" w:rsidP="00D73714">
      <w:pPr>
        <w:pStyle w:val="Paragraph"/>
        <w:ind w:firstLine="0"/>
      </w:pPr>
      <w:r w:rsidRPr="000C7613">
        <w:rPr>
          <w:highlight w:val="green"/>
        </w:rPr>
        <w:t>This section includes the actual text of the Supplementary Materials, which can include any or all of the preceding items, and figure captions and tables that can easily be incorporated into one supplementary material file.  Please edit the list above as appropriate and include it at the end of your main paper.  If there are additional files that cannot be easily accommodates (e.g., movies or large tables), please include captions here.</w:t>
      </w:r>
    </w:p>
    <w:p w14:paraId="096C3583" w14:textId="77777777" w:rsidR="000C7613" w:rsidRDefault="000C7613" w:rsidP="00D73714">
      <w:pPr>
        <w:pStyle w:val="Paragraph"/>
        <w:ind w:firstLine="0"/>
      </w:pPr>
    </w:p>
    <w:p w14:paraId="0363A30F" w14:textId="1AB7A594" w:rsidR="006C3DAE" w:rsidRDefault="006C3DAE" w:rsidP="00D73714">
      <w:pPr>
        <w:pStyle w:val="Paragraph"/>
        <w:ind w:firstLine="0"/>
        <w:rPr>
          <w:b/>
        </w:rPr>
      </w:pPr>
      <w:r>
        <w:rPr>
          <w:b/>
        </w:rPr>
        <w:t xml:space="preserve">Figure S1. </w:t>
      </w:r>
    </w:p>
    <w:p w14:paraId="5A357ADE" w14:textId="1257E367" w:rsidR="000C7613" w:rsidRPr="000C7613" w:rsidRDefault="000C7613" w:rsidP="00D73714">
      <w:pPr>
        <w:pStyle w:val="Paragraph"/>
        <w:ind w:firstLine="0"/>
      </w:pPr>
      <w:r w:rsidRPr="000C7613">
        <w:rPr>
          <w:b/>
        </w:rPr>
        <w:t>Figure S</w:t>
      </w:r>
      <w:r w:rsidR="006C3DAE">
        <w:rPr>
          <w:b/>
        </w:rPr>
        <w:t>2</w:t>
      </w:r>
      <w:r w:rsidRPr="000C7613">
        <w:rPr>
          <w:b/>
        </w:rPr>
        <w:t xml:space="preserve">. </w:t>
      </w:r>
    </w:p>
    <w:p w14:paraId="4A3F1E84" w14:textId="77777777" w:rsidR="00693952" w:rsidRDefault="007E1D02" w:rsidP="00D73714">
      <w:pPr>
        <w:pStyle w:val="Paragraph"/>
        <w:ind w:firstLine="0"/>
        <w:rPr>
          <w:b/>
        </w:rPr>
      </w:pPr>
      <w:r>
        <w:rPr>
          <w:b/>
        </w:rPr>
        <w:t>Figure S3</w:t>
      </w:r>
      <w:r w:rsidR="000C7613">
        <w:rPr>
          <w:b/>
        </w:rPr>
        <w:t xml:space="preserve">. </w:t>
      </w:r>
    </w:p>
    <w:p w14:paraId="04C0C7D1" w14:textId="270B3DE2" w:rsidR="00F36571" w:rsidRPr="00F36571" w:rsidRDefault="00693952" w:rsidP="00F36571">
      <w:pPr>
        <w:pStyle w:val="Paragraph"/>
        <w:ind w:firstLine="0"/>
      </w:pPr>
      <w:r>
        <w:rPr>
          <w:b/>
        </w:rPr>
        <w:t>Figure S4</w:t>
      </w:r>
      <w:r w:rsidR="00F36571" w:rsidRPr="00F36571">
        <w:rPr>
          <w:b/>
        </w:rPr>
        <w:t>.</w:t>
      </w:r>
      <w:r w:rsidR="00F36571">
        <w:t xml:space="preserve"> </w:t>
      </w:r>
    </w:p>
    <w:p w14:paraId="78919266" w14:textId="22F4CDD7" w:rsidR="00F36571" w:rsidRDefault="00693952" w:rsidP="00D73714">
      <w:pPr>
        <w:pStyle w:val="Paragraph"/>
        <w:ind w:firstLine="0"/>
      </w:pPr>
      <w:r>
        <w:rPr>
          <w:b/>
        </w:rPr>
        <w:t>Figure S5</w:t>
      </w:r>
      <w:r w:rsidR="00F36571">
        <w:rPr>
          <w:b/>
        </w:rPr>
        <w:t xml:space="preserve">. </w:t>
      </w:r>
    </w:p>
    <w:p w14:paraId="5078ACBB" w14:textId="2A717069" w:rsidR="00F36571" w:rsidRDefault="00693952" w:rsidP="00F36571">
      <w:pPr>
        <w:pStyle w:val="Paragraph"/>
        <w:ind w:firstLine="0"/>
      </w:pPr>
      <w:r>
        <w:rPr>
          <w:b/>
        </w:rPr>
        <w:t>Figure S6</w:t>
      </w:r>
      <w:r w:rsidR="00F36571">
        <w:rPr>
          <w:b/>
        </w:rPr>
        <w:t xml:space="preserve">. </w:t>
      </w:r>
    </w:p>
    <w:p w14:paraId="06FD5DA9" w14:textId="4920FB7A" w:rsidR="00F36571" w:rsidRPr="00F36571" w:rsidRDefault="00F36571" w:rsidP="00F36571">
      <w:pPr>
        <w:pStyle w:val="Paragraph"/>
        <w:ind w:firstLine="0"/>
      </w:pPr>
      <w:r w:rsidRPr="00F36571">
        <w:rPr>
          <w:b/>
        </w:rPr>
        <w:t>Figure S</w:t>
      </w:r>
      <w:r w:rsidR="00693952">
        <w:rPr>
          <w:b/>
        </w:rPr>
        <w:t>7</w:t>
      </w:r>
      <w:r w:rsidRPr="00F36571">
        <w:rPr>
          <w:b/>
        </w:rPr>
        <w:t>.</w:t>
      </w:r>
      <w:r>
        <w:t xml:space="preserve"> </w:t>
      </w:r>
    </w:p>
    <w:p w14:paraId="3CF0F767" w14:textId="5E976A26" w:rsidR="00F51EDD" w:rsidRDefault="00F36571" w:rsidP="00F36571">
      <w:pPr>
        <w:pStyle w:val="Paragraph"/>
        <w:ind w:firstLine="0"/>
      </w:pPr>
      <w:r w:rsidRPr="00F36571">
        <w:rPr>
          <w:b/>
        </w:rPr>
        <w:t>Figure S</w:t>
      </w:r>
      <w:r w:rsidR="00693952">
        <w:rPr>
          <w:b/>
        </w:rPr>
        <w:t>8</w:t>
      </w:r>
      <w:r w:rsidRPr="00F36571">
        <w:rPr>
          <w:b/>
        </w:rPr>
        <w:t>.</w:t>
      </w:r>
      <w:r>
        <w:rPr>
          <w:b/>
        </w:rPr>
        <w:t xml:space="preserve"> </w:t>
      </w:r>
    </w:p>
    <w:p w14:paraId="5439F690" w14:textId="0898879E" w:rsidR="00F36571" w:rsidRPr="00F36571" w:rsidRDefault="00F51EDD" w:rsidP="00D73714">
      <w:pPr>
        <w:pStyle w:val="Paragraph"/>
        <w:ind w:firstLine="0"/>
      </w:pPr>
      <w:r>
        <w:rPr>
          <w:b/>
        </w:rPr>
        <w:t xml:space="preserve">Figure S9. </w:t>
      </w:r>
    </w:p>
    <w:p w14:paraId="38115EB3" w14:textId="77777777" w:rsidR="00F36571" w:rsidRPr="00F36571" w:rsidRDefault="00F36571" w:rsidP="00D73714">
      <w:pPr>
        <w:pStyle w:val="Paragraph"/>
        <w:ind w:firstLine="0"/>
      </w:pPr>
    </w:p>
    <w:p w14:paraId="2561348F" w14:textId="77777777" w:rsidR="002E74C8" w:rsidRPr="002E74C8" w:rsidRDefault="00D73714" w:rsidP="002E74C8">
      <w:pPr>
        <w:pStyle w:val="Paragraph"/>
        <w:rPr>
          <w:b/>
          <w:bCs/>
        </w:rPr>
      </w:pPr>
      <w:r w:rsidRPr="00616CA0">
        <w:rPr>
          <w:b/>
        </w:rPr>
        <w:t xml:space="preserve">Materials and Methods: </w:t>
      </w:r>
      <w:r w:rsidR="002E74C8" w:rsidRPr="002E74C8">
        <w:rPr>
          <w:b/>
          <w:bCs/>
        </w:rPr>
        <w:t>Animals and Viruses</w:t>
      </w:r>
    </w:p>
    <w:p w14:paraId="1D2A20C7" w14:textId="68758F3B" w:rsidR="002E74C8" w:rsidRPr="002E74C8" w:rsidRDefault="0025798F" w:rsidP="002E74C8">
      <w:pPr>
        <w:pStyle w:val="Paragraph"/>
      </w:pPr>
      <w:r>
        <w:t>P5</w:t>
      </w:r>
      <w:r w:rsidR="002E74C8" w:rsidRPr="002E74C8">
        <w:t>7BL/6 (B6) mice were purchased from the Jackson Laboratory</w:t>
      </w:r>
      <w:r w:rsidR="002E74C8" w:rsidRPr="002E74C8">
        <w:rPr>
          <w:rFonts w:hint="eastAsia"/>
        </w:rPr>
        <w:t xml:space="preserve"> company.</w:t>
      </w:r>
      <w:r w:rsidR="002E74C8" w:rsidRPr="002E74C8">
        <w:t xml:space="preserve"> </w:t>
      </w:r>
      <w:r w:rsidR="002E74C8" w:rsidRPr="002E74C8">
        <w:rPr>
          <w:rFonts w:hint="eastAsia"/>
        </w:rPr>
        <w:t xml:space="preserve">P14 Thy1.1, dLCK-Cre </w:t>
      </w:r>
      <w:r w:rsidR="002E74C8" w:rsidRPr="002E74C8">
        <w:t>and</w:t>
      </w:r>
      <w:r w:rsidR="002E74C8" w:rsidRPr="002E74C8">
        <w:rPr>
          <w:rFonts w:hint="eastAsia"/>
        </w:rPr>
        <w:t xml:space="preserve"> Ert2-Cre mice </w:t>
      </w:r>
      <w:r w:rsidR="002E74C8" w:rsidRPr="002E74C8">
        <w:t>were bred in-house</w:t>
      </w:r>
      <w:r w:rsidR="002E74C8" w:rsidRPr="002E74C8">
        <w:rPr>
          <w:rFonts w:hint="eastAsia"/>
        </w:rPr>
        <w:t xml:space="preserve">. </w:t>
      </w:r>
      <w:r w:rsidR="002E74C8" w:rsidRPr="002E74C8">
        <w:t>All mice were maintained in specific-pathogen</w:t>
      </w:r>
      <w:r w:rsidR="002E74C8" w:rsidRPr="002E74C8">
        <w:rPr>
          <w:rFonts w:hint="eastAsia"/>
        </w:rPr>
        <w:t xml:space="preserve"> </w:t>
      </w:r>
      <w:r w:rsidR="002E74C8" w:rsidRPr="002E74C8">
        <w:t>free facilities and used according to protocols approved by the Institutional Animal Care</w:t>
      </w:r>
      <w:r w:rsidR="002E74C8" w:rsidRPr="002E74C8">
        <w:rPr>
          <w:rFonts w:hint="eastAsia"/>
        </w:rPr>
        <w:t xml:space="preserve"> </w:t>
      </w:r>
      <w:r w:rsidR="002E74C8" w:rsidRPr="002E74C8">
        <w:t>and Use Committee of TSRI-FL</w:t>
      </w:r>
      <w:r w:rsidR="002E74C8" w:rsidRPr="002E74C8">
        <w:rPr>
          <w:rFonts w:hint="eastAsia"/>
        </w:rPr>
        <w:t>. L</w:t>
      </w:r>
      <w:r w:rsidR="002E74C8" w:rsidRPr="002E74C8">
        <w:t xml:space="preserve">CMV-Armstrong and LCMV-Clone13 were produced from Vero-E6 and Vero cell lines respectively. </w:t>
      </w:r>
      <w:r w:rsidR="002E74C8" w:rsidRPr="002E74C8">
        <w:rPr>
          <w:rFonts w:hint="eastAsia"/>
        </w:rPr>
        <w:t>LM-GP33</w:t>
      </w:r>
      <w:r w:rsidR="002E74C8" w:rsidRPr="002E74C8">
        <w:t xml:space="preserve"> Listeria monocytogenes </w:t>
      </w:r>
      <w:r w:rsidR="002E74C8" w:rsidRPr="002E74C8">
        <w:rPr>
          <w:rFonts w:hint="eastAsia"/>
        </w:rPr>
        <w:t xml:space="preserve">was </w:t>
      </w:r>
      <w:r w:rsidR="002E74C8" w:rsidRPr="002E74C8">
        <w:t>grown as described</w:t>
      </w:r>
      <w:r w:rsidR="002E74C8" w:rsidRPr="002E74C8">
        <w:rPr>
          <w:rFonts w:hint="eastAsia"/>
        </w:rPr>
        <w:t>.</w:t>
      </w:r>
    </w:p>
    <w:p w14:paraId="74382910" w14:textId="77777777" w:rsidR="002E74C8" w:rsidRPr="002E74C8" w:rsidRDefault="002E74C8" w:rsidP="002E74C8">
      <w:pPr>
        <w:pStyle w:val="Paragraph"/>
      </w:pPr>
    </w:p>
    <w:p w14:paraId="298C428D" w14:textId="77777777" w:rsidR="002E74C8" w:rsidRPr="002E74C8" w:rsidRDefault="002E74C8" w:rsidP="002E74C8">
      <w:pPr>
        <w:pStyle w:val="Paragraph"/>
        <w:rPr>
          <w:b/>
          <w:bCs/>
        </w:rPr>
      </w:pPr>
      <w:r w:rsidRPr="002E74C8">
        <w:rPr>
          <w:rFonts w:hint="eastAsia"/>
          <w:b/>
          <w:bCs/>
        </w:rPr>
        <w:t>Runx3 knockout model and infection</w:t>
      </w:r>
    </w:p>
    <w:p w14:paraId="04E1D8E4" w14:textId="77777777" w:rsidR="002E74C8" w:rsidRPr="002E74C8" w:rsidRDefault="002E74C8" w:rsidP="002E74C8">
      <w:pPr>
        <w:pStyle w:val="Paragraph"/>
      </w:pPr>
      <w:r w:rsidRPr="002E74C8">
        <w:t xml:space="preserve">Mice bearing alleles in which </w:t>
      </w:r>
      <w:r w:rsidRPr="002E74C8">
        <w:rPr>
          <w:i/>
        </w:rPr>
        <w:t xml:space="preserve">LoxP </w:t>
      </w:r>
      <w:r w:rsidRPr="002E74C8">
        <w:t xml:space="preserve">sites flanked exon 4 of </w:t>
      </w:r>
      <w:r w:rsidRPr="002E74C8">
        <w:rPr>
          <w:i/>
        </w:rPr>
        <w:t>Runx3</w:t>
      </w:r>
      <w:r w:rsidRPr="002E74C8">
        <w:t xml:space="preserve">, which contains most of its DNA-binding domain [REF], were crossed to mice carrying a YFP reporter in the </w:t>
      </w:r>
      <w:r w:rsidRPr="002E74C8">
        <w:rPr>
          <w:i/>
        </w:rPr>
        <w:t xml:space="preserve">Rosa26 </w:t>
      </w:r>
      <w:r w:rsidRPr="002E74C8">
        <w:t xml:space="preserve">locus in which a </w:t>
      </w:r>
      <w:r w:rsidRPr="002E74C8">
        <w:rPr>
          <w:i/>
        </w:rPr>
        <w:t>LoxP</w:t>
      </w:r>
      <w:r w:rsidRPr="002E74C8">
        <w:t>-flanked transcriptional terminator is upstream of EYFP and either dLck-</w:t>
      </w:r>
      <w:r w:rsidRPr="002E74C8">
        <w:rPr>
          <w:i/>
        </w:rPr>
        <w:t>Cre</w:t>
      </w:r>
      <w:r w:rsidRPr="002E74C8">
        <w:t xml:space="preserve"> or ERT2-</w:t>
      </w:r>
      <w:r w:rsidRPr="002E74C8">
        <w:rPr>
          <w:i/>
        </w:rPr>
        <w:t>Cre</w:t>
      </w:r>
      <w:r w:rsidRPr="002E74C8">
        <w:t xml:space="preserve"> transgenes, or to P14 Thy1.1</w:t>
      </w:r>
      <w:r w:rsidRPr="002E74C8">
        <w:rPr>
          <w:vertAlign w:val="superscript"/>
        </w:rPr>
        <w:t>+</w:t>
      </w:r>
      <w:r w:rsidRPr="002E74C8">
        <w:t xml:space="preserve"> mice. Thus, cells that experienced Cre-recombinase activity were enumerated based on YFP expression. In dLck-Cre mice, Cre expression is induced after positive selection [REF], whereas in CreERT2 mice [REF], Cre expression is constitutively localized in the cytoplasm and translocates to the nucleus upon provision of estrogen-receptor analogs.</w:t>
      </w:r>
    </w:p>
    <w:p w14:paraId="674A691C" w14:textId="77777777" w:rsidR="002E74C8" w:rsidRPr="002E74C8" w:rsidRDefault="002E74C8" w:rsidP="002E74C8">
      <w:pPr>
        <w:pStyle w:val="Paragraph"/>
      </w:pPr>
    </w:p>
    <w:p w14:paraId="2CAF3F8C" w14:textId="77777777" w:rsidR="002E74C8" w:rsidRPr="002E74C8" w:rsidRDefault="002E74C8" w:rsidP="002E74C8">
      <w:pPr>
        <w:pStyle w:val="Paragraph"/>
      </w:pPr>
      <w:r w:rsidRPr="002E74C8">
        <w:rPr>
          <w:rFonts w:hint="eastAsia"/>
        </w:rPr>
        <w:lastRenderedPageBreak/>
        <w:t xml:space="preserve">For Runx3 constitutive knockout model, Runx3+/+, Runx3+/fl and Runx3fl/fl mice carrying both dLCK-Cre and Rosa26-YFP were set up. </w:t>
      </w:r>
      <w:r w:rsidRPr="002E74C8">
        <w:t>T</w:t>
      </w:r>
      <w:r w:rsidRPr="002E74C8">
        <w:rPr>
          <w:rFonts w:hint="eastAsia"/>
        </w:rPr>
        <w:t>hese mice were infected with 2</w:t>
      </w:r>
      <w:r w:rsidRPr="002E74C8">
        <w:t>×</w:t>
      </w:r>
      <w:r w:rsidRPr="002E74C8">
        <w:rPr>
          <w:rFonts w:hint="eastAsia"/>
        </w:rPr>
        <w:t>10</w:t>
      </w:r>
      <w:r w:rsidRPr="002E74C8">
        <w:rPr>
          <w:rFonts w:hint="eastAsia"/>
          <w:vertAlign w:val="superscript"/>
        </w:rPr>
        <w:t>5</w:t>
      </w:r>
      <w:r w:rsidRPr="002E74C8">
        <w:rPr>
          <w:rFonts w:hint="eastAsia"/>
        </w:rPr>
        <w:t xml:space="preserve"> PFU of LCMV-Arm. For Runx3 inducible knockout model, Runx3+/+, Runx3+/fl and Runx3fl/fl mice carrying both Ert2-Cre </w:t>
      </w:r>
      <w:r w:rsidRPr="002E74C8">
        <w:t>and</w:t>
      </w:r>
      <w:r w:rsidRPr="002E74C8">
        <w:rPr>
          <w:rFonts w:hint="eastAsia"/>
        </w:rPr>
        <w:t xml:space="preserve"> Rosa26-YFP were set up. These mice were first treated with 1.5mg of Tamoxifen per mouse for three successive days. </w:t>
      </w:r>
      <w:r w:rsidRPr="002E74C8">
        <w:t>A</w:t>
      </w:r>
      <w:r w:rsidRPr="002E74C8">
        <w:rPr>
          <w:rFonts w:hint="eastAsia"/>
        </w:rPr>
        <w:t>fter another 4 days, 2</w:t>
      </w:r>
      <w:r w:rsidRPr="002E74C8">
        <w:t>×</w:t>
      </w:r>
      <w:r w:rsidRPr="002E74C8">
        <w:rPr>
          <w:rFonts w:hint="eastAsia"/>
        </w:rPr>
        <w:t>10</w:t>
      </w:r>
      <w:r w:rsidRPr="002E74C8">
        <w:rPr>
          <w:rFonts w:hint="eastAsia"/>
          <w:vertAlign w:val="superscript"/>
        </w:rPr>
        <w:t>5</w:t>
      </w:r>
      <w:r w:rsidRPr="002E74C8">
        <w:rPr>
          <w:rFonts w:hint="eastAsia"/>
        </w:rPr>
        <w:t xml:space="preserve"> PFU of LCMV-Arm was used to challenge </w:t>
      </w:r>
      <w:r w:rsidRPr="002E74C8">
        <w:t xml:space="preserve">these mice. : </w:t>
      </w:r>
    </w:p>
    <w:p w14:paraId="5A25B8AC" w14:textId="77777777" w:rsidR="002E74C8" w:rsidRPr="002E74C8" w:rsidRDefault="002E74C8" w:rsidP="002E74C8">
      <w:pPr>
        <w:pStyle w:val="Paragraph"/>
      </w:pPr>
    </w:p>
    <w:p w14:paraId="742A7E04" w14:textId="77777777" w:rsidR="002E74C8" w:rsidRPr="002E74C8" w:rsidRDefault="002E74C8" w:rsidP="002E74C8">
      <w:pPr>
        <w:pStyle w:val="Paragraph"/>
        <w:rPr>
          <w:b/>
          <w:bCs/>
        </w:rPr>
      </w:pPr>
      <w:r w:rsidRPr="002E74C8">
        <w:rPr>
          <w:rFonts w:hint="eastAsia"/>
          <w:b/>
          <w:bCs/>
        </w:rPr>
        <w:t>CD8 T cell isolation, activation and transduction</w:t>
      </w:r>
    </w:p>
    <w:p w14:paraId="1D314FFF" w14:textId="0104B0B7" w:rsidR="002E74C8" w:rsidRPr="002E74C8" w:rsidRDefault="002E74C8" w:rsidP="002E74C8">
      <w:pPr>
        <w:pStyle w:val="Paragraph"/>
      </w:pPr>
      <w:r w:rsidRPr="002E74C8">
        <w:t>Naïve</w:t>
      </w:r>
      <w:r w:rsidRPr="002E74C8">
        <w:rPr>
          <w:rFonts w:hint="eastAsia"/>
        </w:rPr>
        <w:t xml:space="preserve"> CD8 T cells were isolated using negative selection methods. After activation with 1ng/ml of anti-CD3 and ant-iCD28 antibodies for 16 hours, cells were transduced with MSCV-based retrovirus carrying GFP or Ametrine reporter for 4 hours. Then, 5</w:t>
      </w:r>
      <w:r w:rsidRPr="002E74C8">
        <w:t>×</w:t>
      </w:r>
      <w:r w:rsidRPr="002E74C8">
        <w:rPr>
          <w:rFonts w:hint="eastAsia"/>
        </w:rPr>
        <w:t>10</w:t>
      </w:r>
      <w:r w:rsidRPr="002E74C8">
        <w:rPr>
          <w:rFonts w:hint="eastAsia"/>
          <w:vertAlign w:val="superscript"/>
        </w:rPr>
        <w:t>5</w:t>
      </w:r>
      <w:r w:rsidRPr="002E74C8">
        <w:rPr>
          <w:rFonts w:hint="eastAsia"/>
        </w:rPr>
        <w:t xml:space="preserve"> of cells were transferred to </w:t>
      </w:r>
      <w:r w:rsidRPr="002E74C8">
        <w:t>naïve</w:t>
      </w:r>
      <w:r w:rsidRPr="002E74C8">
        <w:rPr>
          <w:rFonts w:hint="eastAsia"/>
        </w:rPr>
        <w:t xml:space="preserve"> </w:t>
      </w:r>
      <w:r w:rsidR="0025798F">
        <w:rPr>
          <w:rFonts w:hint="eastAsia"/>
        </w:rPr>
        <w:t>P5</w:t>
      </w:r>
      <w:r w:rsidRPr="002E74C8">
        <w:rPr>
          <w:rFonts w:hint="eastAsia"/>
        </w:rPr>
        <w:t>7/B6 mice.</w:t>
      </w:r>
      <w:r w:rsidRPr="002E74C8">
        <w:t xml:space="preserve"> Thus, purified naïve P14 Runx3</w:t>
      </w:r>
      <w:r w:rsidRPr="002E74C8">
        <w:rPr>
          <w:vertAlign w:val="superscript"/>
        </w:rPr>
        <w:t>+/+</w:t>
      </w:r>
      <w:r w:rsidRPr="002E74C8">
        <w:t>, Runx3</w:t>
      </w:r>
      <w:r w:rsidRPr="002E74C8">
        <w:rPr>
          <w:vertAlign w:val="superscript"/>
        </w:rPr>
        <w:t>+/fl</w:t>
      </w:r>
      <w:r w:rsidRPr="002E74C8">
        <w:t xml:space="preserve"> and Runx3</w:t>
      </w:r>
      <w:r w:rsidRPr="002E74C8">
        <w:rPr>
          <w:vertAlign w:val="superscript"/>
        </w:rPr>
        <w:t>fl/fl</w:t>
      </w:r>
      <w:r w:rsidRPr="002E74C8">
        <w:t xml:space="preserve"> CD8 T cells were stimulated via their TCRs, transduced with cDNAs encoding either </w:t>
      </w:r>
      <w:r w:rsidRPr="002E74C8">
        <w:rPr>
          <w:i/>
        </w:rPr>
        <w:t>Runx3</w:t>
      </w:r>
      <w:r w:rsidRPr="002E74C8">
        <w:t xml:space="preserve"> or </w:t>
      </w:r>
      <w:r w:rsidRPr="002E74C8">
        <w:rPr>
          <w:i/>
        </w:rPr>
        <w:t>Cre</w:t>
      </w:r>
      <w:r w:rsidRPr="002E74C8">
        <w:t>-recombinase 16 hours later, and then analyzed after 6 days in culture with IL-2 [REF].</w:t>
      </w:r>
    </w:p>
    <w:p w14:paraId="07D6BCE3" w14:textId="77777777" w:rsidR="002E74C8" w:rsidRPr="002E74C8" w:rsidRDefault="002E74C8" w:rsidP="002E74C8">
      <w:pPr>
        <w:pStyle w:val="Paragraph"/>
      </w:pPr>
    </w:p>
    <w:p w14:paraId="5418FC5F" w14:textId="77777777" w:rsidR="002E74C8" w:rsidRPr="002E74C8" w:rsidRDefault="002E74C8" w:rsidP="002E74C8">
      <w:pPr>
        <w:pStyle w:val="Paragraph"/>
      </w:pPr>
    </w:p>
    <w:p w14:paraId="5D96B348" w14:textId="77777777" w:rsidR="002E74C8" w:rsidRPr="002E74C8" w:rsidRDefault="002E74C8" w:rsidP="002E74C8">
      <w:pPr>
        <w:pStyle w:val="Paragraph"/>
        <w:rPr>
          <w:b/>
          <w:bCs/>
        </w:rPr>
      </w:pPr>
      <w:r w:rsidRPr="002E74C8">
        <w:rPr>
          <w:rFonts w:hint="eastAsia"/>
          <w:b/>
          <w:bCs/>
        </w:rPr>
        <w:t>Adoptive transfer and infection</w:t>
      </w:r>
    </w:p>
    <w:p w14:paraId="7968CB23" w14:textId="7FA3DFAF" w:rsidR="002E74C8" w:rsidRPr="002E74C8" w:rsidRDefault="002E74C8" w:rsidP="002E74C8">
      <w:pPr>
        <w:pStyle w:val="Paragraph"/>
      </w:pPr>
      <w:r w:rsidRPr="002E74C8">
        <w:rPr>
          <w:rFonts w:hint="eastAsia"/>
        </w:rPr>
        <w:t xml:space="preserve">For </w:t>
      </w:r>
      <w:r w:rsidRPr="002E74C8">
        <w:t>Naïve</w:t>
      </w:r>
      <w:r w:rsidRPr="002E74C8">
        <w:rPr>
          <w:rFonts w:hint="eastAsia"/>
        </w:rPr>
        <w:t xml:space="preserve"> CD8 T cells adoptive transfer, 1</w:t>
      </w:r>
      <w:r w:rsidRPr="002E74C8">
        <w:t>×</w:t>
      </w:r>
      <w:r w:rsidRPr="002E74C8">
        <w:rPr>
          <w:rFonts w:hint="eastAsia"/>
        </w:rPr>
        <w:t>10</w:t>
      </w:r>
      <w:r w:rsidRPr="002E74C8">
        <w:rPr>
          <w:rFonts w:hint="eastAsia"/>
          <w:vertAlign w:val="superscript"/>
        </w:rPr>
        <w:t>5</w:t>
      </w:r>
      <w:r w:rsidRPr="002E74C8">
        <w:rPr>
          <w:rFonts w:hint="eastAsia"/>
        </w:rPr>
        <w:t xml:space="preserve"> of </w:t>
      </w:r>
      <w:r w:rsidRPr="002E74C8">
        <w:t>Naïve</w:t>
      </w:r>
      <w:r w:rsidRPr="002E74C8">
        <w:rPr>
          <w:rFonts w:hint="eastAsia"/>
        </w:rPr>
        <w:t xml:space="preserve"> CD8 T cells isolated from P14+ Thy1.1+ mice were adoptively </w:t>
      </w:r>
      <w:r w:rsidRPr="002E74C8">
        <w:t>transferred</w:t>
      </w:r>
      <w:r w:rsidRPr="002E74C8">
        <w:rPr>
          <w:rFonts w:hint="eastAsia"/>
        </w:rPr>
        <w:t xml:space="preserve"> into </w:t>
      </w:r>
      <w:r w:rsidRPr="002E74C8">
        <w:t>naïve</w:t>
      </w:r>
      <w:r w:rsidRPr="002E74C8">
        <w:rPr>
          <w:rFonts w:hint="eastAsia"/>
        </w:rPr>
        <w:t xml:space="preserve"> </w:t>
      </w:r>
      <w:r w:rsidR="0025798F">
        <w:rPr>
          <w:rFonts w:hint="eastAsia"/>
        </w:rPr>
        <w:t>P5</w:t>
      </w:r>
      <w:r w:rsidRPr="002E74C8">
        <w:rPr>
          <w:rFonts w:hint="eastAsia"/>
        </w:rPr>
        <w:t>7/B6 mice. 2</w:t>
      </w:r>
      <w:r w:rsidRPr="002E74C8">
        <w:t>×</w:t>
      </w:r>
      <w:r w:rsidRPr="002E74C8">
        <w:rPr>
          <w:rFonts w:hint="eastAsia"/>
        </w:rPr>
        <w:t>10</w:t>
      </w:r>
      <w:r w:rsidRPr="002E74C8">
        <w:rPr>
          <w:rFonts w:hint="eastAsia"/>
          <w:vertAlign w:val="superscript"/>
        </w:rPr>
        <w:t>5</w:t>
      </w:r>
      <w:r w:rsidRPr="002E74C8">
        <w:rPr>
          <w:rFonts w:hint="eastAsia"/>
        </w:rPr>
        <w:t xml:space="preserve"> PFU of LCMV-Arm was used to infect the mice one hour post cell transfer. For activated CD8 T cells adoptive transfer, </w:t>
      </w:r>
      <w:r w:rsidRPr="002E74C8">
        <w:t>5×</w:t>
      </w:r>
      <w:r w:rsidRPr="002E74C8">
        <w:rPr>
          <w:rFonts w:hint="eastAsia"/>
        </w:rPr>
        <w:t>10</w:t>
      </w:r>
      <w:r w:rsidRPr="002E74C8">
        <w:rPr>
          <w:rFonts w:hint="eastAsia"/>
          <w:vertAlign w:val="superscript"/>
        </w:rPr>
        <w:t>5</w:t>
      </w:r>
      <w:r w:rsidRPr="002E74C8">
        <w:rPr>
          <w:rFonts w:hint="eastAsia"/>
        </w:rPr>
        <w:t xml:space="preserve"> of</w:t>
      </w:r>
      <w:r w:rsidRPr="002E74C8">
        <w:t xml:space="preserve"> activated CD8 </w:t>
      </w:r>
      <w:r w:rsidRPr="002E74C8">
        <w:rPr>
          <w:rFonts w:hint="eastAsia"/>
        </w:rPr>
        <w:t>T cells isolated from P14+ Thy1.1+ mice</w:t>
      </w:r>
      <w:r w:rsidRPr="002E74C8">
        <w:t xml:space="preserve"> were transferred into naïve </w:t>
      </w:r>
      <w:r w:rsidR="0025798F">
        <w:t>P5</w:t>
      </w:r>
      <w:r w:rsidRPr="002E74C8">
        <w:t>7/B6 mice. 1.5×</w:t>
      </w:r>
      <w:r w:rsidRPr="002E74C8">
        <w:rPr>
          <w:rFonts w:hint="eastAsia"/>
        </w:rPr>
        <w:t>10</w:t>
      </w:r>
      <w:r w:rsidRPr="002E74C8">
        <w:rPr>
          <w:rFonts w:hint="eastAsia"/>
          <w:vertAlign w:val="superscript"/>
        </w:rPr>
        <w:t>5</w:t>
      </w:r>
      <w:r w:rsidRPr="002E74C8">
        <w:rPr>
          <w:rFonts w:hint="eastAsia"/>
        </w:rPr>
        <w:t xml:space="preserve"> PFU of LCMV-</w:t>
      </w:r>
      <w:r w:rsidRPr="002E74C8">
        <w:t>Clone 13</w:t>
      </w:r>
      <w:r w:rsidRPr="002E74C8">
        <w:rPr>
          <w:rFonts w:hint="eastAsia"/>
        </w:rPr>
        <w:t xml:space="preserve"> was used to infect the mice one hour post cell transfer.</w:t>
      </w:r>
    </w:p>
    <w:p w14:paraId="4445F2D4" w14:textId="77777777" w:rsidR="002E74C8" w:rsidRPr="002E74C8" w:rsidRDefault="002E74C8" w:rsidP="002E74C8">
      <w:pPr>
        <w:pStyle w:val="Paragraph"/>
      </w:pPr>
    </w:p>
    <w:p w14:paraId="4A818542" w14:textId="77777777" w:rsidR="002E74C8" w:rsidRPr="002E74C8" w:rsidRDefault="002E74C8" w:rsidP="002E74C8">
      <w:pPr>
        <w:pStyle w:val="Paragraph"/>
        <w:rPr>
          <w:b/>
          <w:bCs/>
        </w:rPr>
      </w:pPr>
      <w:r w:rsidRPr="002E74C8">
        <w:rPr>
          <w:rFonts w:hint="eastAsia"/>
          <w:b/>
          <w:bCs/>
        </w:rPr>
        <w:t>Flow cytometry</w:t>
      </w:r>
    </w:p>
    <w:p w14:paraId="65E21170" w14:textId="77777777" w:rsidR="002E74C8" w:rsidRPr="002E74C8" w:rsidRDefault="002E74C8" w:rsidP="002E74C8">
      <w:pPr>
        <w:pStyle w:val="Paragraph"/>
      </w:pPr>
      <w:r w:rsidRPr="002E74C8">
        <w:rPr>
          <w:rFonts w:hint="eastAsia"/>
        </w:rPr>
        <w:t xml:space="preserve">Splenocytes or blood cells were treated with RBC lysis buffer and then subject to surface </w:t>
      </w:r>
      <w:r w:rsidRPr="002E74C8">
        <w:t>staining</w:t>
      </w:r>
      <w:r w:rsidRPr="002E74C8">
        <w:rPr>
          <w:rFonts w:hint="eastAsia"/>
        </w:rPr>
        <w:t>. All of the antibodies used in this study were from Biolegend or eBioscience company. LCMV GP33, GP276 and NP396 tetramers obtained from NIH were used to label LCMV antigen reactive CD8 T cells before routine surface staining.</w:t>
      </w:r>
    </w:p>
    <w:p w14:paraId="2CC3D513" w14:textId="77777777" w:rsidR="002E74C8" w:rsidRPr="002E74C8" w:rsidRDefault="002E74C8" w:rsidP="002E74C8">
      <w:pPr>
        <w:pStyle w:val="Paragraph"/>
      </w:pPr>
    </w:p>
    <w:p w14:paraId="6FD1F624" w14:textId="77777777" w:rsidR="002E74C8" w:rsidRPr="002E74C8" w:rsidRDefault="002E74C8" w:rsidP="002E74C8">
      <w:pPr>
        <w:pStyle w:val="Paragraph"/>
        <w:rPr>
          <w:b/>
          <w:bCs/>
        </w:rPr>
      </w:pPr>
      <w:r w:rsidRPr="002E74C8">
        <w:rPr>
          <w:rFonts w:hint="eastAsia"/>
          <w:b/>
          <w:bCs/>
        </w:rPr>
        <w:t>Plaque assay</w:t>
      </w:r>
    </w:p>
    <w:p w14:paraId="64DCC4C7" w14:textId="77777777" w:rsidR="002E74C8" w:rsidRPr="002E74C8" w:rsidRDefault="002E74C8" w:rsidP="002E74C8">
      <w:pPr>
        <w:pStyle w:val="Paragraph"/>
      </w:pPr>
      <w:r w:rsidRPr="002E74C8">
        <w:rPr>
          <w:rFonts w:hint="eastAsia"/>
        </w:rPr>
        <w:t xml:space="preserve">Serum and splenocytes from infected mice were harvested and subjected to dounce disruption for </w:t>
      </w:r>
      <w:r w:rsidRPr="002E74C8">
        <w:t>homogenization</w:t>
      </w:r>
      <w:r w:rsidRPr="002E74C8">
        <w:rPr>
          <w:rFonts w:hint="eastAsia"/>
        </w:rPr>
        <w:t>. The extracts were serially diluted and used to infect Vero cells. Plaques were counted 4 days after infection</w:t>
      </w:r>
    </w:p>
    <w:p w14:paraId="0475F052" w14:textId="77777777" w:rsidR="002E74C8" w:rsidRPr="002E74C8" w:rsidRDefault="002E74C8" w:rsidP="002E74C8">
      <w:pPr>
        <w:pStyle w:val="Paragraph"/>
      </w:pPr>
    </w:p>
    <w:p w14:paraId="3B912E17" w14:textId="77777777" w:rsidR="002E74C8" w:rsidRPr="002E74C8" w:rsidRDefault="002E74C8" w:rsidP="002E74C8">
      <w:pPr>
        <w:pStyle w:val="Paragraph"/>
        <w:rPr>
          <w:b/>
          <w:bCs/>
        </w:rPr>
      </w:pPr>
      <w:r w:rsidRPr="002E74C8">
        <w:rPr>
          <w:rFonts w:hint="eastAsia"/>
          <w:b/>
          <w:bCs/>
        </w:rPr>
        <w:t>LM-GP33 protection assay</w:t>
      </w:r>
    </w:p>
    <w:p w14:paraId="4BA1F9F4" w14:textId="4CC92E21" w:rsidR="002E74C8" w:rsidRPr="002E74C8" w:rsidRDefault="002E74C8" w:rsidP="002E74C8">
      <w:pPr>
        <w:pStyle w:val="Paragraph"/>
      </w:pPr>
      <w:r w:rsidRPr="002E74C8">
        <w:rPr>
          <w:rFonts w:hint="eastAsia"/>
        </w:rPr>
        <w:t xml:space="preserve">CD8 cells were isolated from Runx3+/+ or Runx3fl/fl mice carrying Rosa26-YFP. The cells were activated for two days before </w:t>
      </w:r>
      <w:r w:rsidRPr="002E74C8">
        <w:t>transduction</w:t>
      </w:r>
      <w:r w:rsidRPr="002E74C8">
        <w:rPr>
          <w:rFonts w:hint="eastAsia"/>
        </w:rPr>
        <w:t xml:space="preserve"> with Cre-GFP virus to induce Runx3 wild type or knockout model. </w:t>
      </w:r>
      <w:r w:rsidRPr="002E74C8">
        <w:t>A</w:t>
      </w:r>
      <w:r w:rsidRPr="002E74C8">
        <w:rPr>
          <w:rFonts w:hint="eastAsia"/>
        </w:rPr>
        <w:t>fter culture with 10U/ml of IL2 for another 4 days, 25</w:t>
      </w:r>
      <w:r w:rsidRPr="002E74C8">
        <w:t>×</w:t>
      </w:r>
      <w:r w:rsidRPr="002E74C8">
        <w:rPr>
          <w:rFonts w:hint="eastAsia"/>
        </w:rPr>
        <w:t>10</w:t>
      </w:r>
      <w:r w:rsidRPr="002E74C8">
        <w:rPr>
          <w:rFonts w:hint="eastAsia"/>
          <w:vertAlign w:val="superscript"/>
        </w:rPr>
        <w:t>4</w:t>
      </w:r>
      <w:r w:rsidRPr="002E74C8">
        <w:rPr>
          <w:rFonts w:hint="eastAsia"/>
        </w:rPr>
        <w:t xml:space="preserve"> of YFP+ cells were </w:t>
      </w:r>
      <w:r w:rsidRPr="002E74C8">
        <w:t>transferred</w:t>
      </w:r>
      <w:r w:rsidRPr="002E74C8">
        <w:rPr>
          <w:rFonts w:hint="eastAsia"/>
        </w:rPr>
        <w:t xml:space="preserve"> to </w:t>
      </w:r>
      <w:r w:rsidRPr="002E74C8">
        <w:t>naïve</w:t>
      </w:r>
      <w:r w:rsidRPr="002E74C8">
        <w:rPr>
          <w:rFonts w:hint="eastAsia"/>
        </w:rPr>
        <w:t xml:space="preserve"> </w:t>
      </w:r>
      <w:r w:rsidR="0025798F">
        <w:rPr>
          <w:rFonts w:hint="eastAsia"/>
        </w:rPr>
        <w:t>P5</w:t>
      </w:r>
      <w:r w:rsidRPr="002E74C8">
        <w:rPr>
          <w:rFonts w:hint="eastAsia"/>
        </w:rPr>
        <w:t>7/B6 mice. One day later, 5</w:t>
      </w:r>
      <w:r w:rsidRPr="002E74C8">
        <w:t>×</w:t>
      </w:r>
      <w:r w:rsidRPr="002E74C8">
        <w:rPr>
          <w:rFonts w:hint="eastAsia"/>
        </w:rPr>
        <w:t>10</w:t>
      </w:r>
      <w:r w:rsidRPr="002E74C8">
        <w:rPr>
          <w:rFonts w:hint="eastAsia"/>
          <w:vertAlign w:val="superscript"/>
        </w:rPr>
        <w:t>4</w:t>
      </w:r>
      <w:r w:rsidRPr="002E74C8">
        <w:rPr>
          <w:rFonts w:hint="eastAsia"/>
        </w:rPr>
        <w:t xml:space="preserve"> of CFU of LM-GP33 was used </w:t>
      </w:r>
      <w:r w:rsidRPr="002E74C8">
        <w:rPr>
          <w:rFonts w:hint="eastAsia"/>
        </w:rPr>
        <w:lastRenderedPageBreak/>
        <w:t xml:space="preserve">to challenge the mice. Colony formation assay of spleens were performed on day 4 </w:t>
      </w:r>
      <w:r w:rsidRPr="002E74C8">
        <w:t>post-infection</w:t>
      </w:r>
      <w:r w:rsidRPr="002E74C8">
        <w:rPr>
          <w:rFonts w:hint="eastAsia"/>
        </w:rPr>
        <w:t>.</w:t>
      </w:r>
    </w:p>
    <w:p w14:paraId="1FFED810" w14:textId="77777777" w:rsidR="002E74C8" w:rsidRPr="002E74C8" w:rsidRDefault="002E74C8" w:rsidP="002E74C8">
      <w:pPr>
        <w:pStyle w:val="Paragraph"/>
      </w:pPr>
    </w:p>
    <w:p w14:paraId="0EB3B029" w14:textId="77777777" w:rsidR="002E74C8" w:rsidRPr="002E74C8" w:rsidRDefault="002E74C8" w:rsidP="002E74C8">
      <w:pPr>
        <w:pStyle w:val="Paragraph"/>
        <w:rPr>
          <w:b/>
          <w:bCs/>
        </w:rPr>
      </w:pPr>
      <w:r w:rsidRPr="002E74C8">
        <w:rPr>
          <w:rFonts w:hint="eastAsia"/>
          <w:b/>
          <w:bCs/>
        </w:rPr>
        <w:t>Effector CD8 T cells sorting, qPCR and immunoblot</w:t>
      </w:r>
    </w:p>
    <w:p w14:paraId="1E79E046" w14:textId="77777777" w:rsidR="002E74C8" w:rsidRPr="002E74C8" w:rsidRDefault="002E74C8" w:rsidP="002E74C8">
      <w:pPr>
        <w:pStyle w:val="Paragraph"/>
      </w:pPr>
      <w:r w:rsidRPr="002E74C8">
        <w:rPr>
          <w:rFonts w:hint="eastAsia"/>
        </w:rPr>
        <w:t xml:space="preserve">Splenocytes prepared from infected mice were used to isolate transferred P14 cells by </w:t>
      </w:r>
      <w:r w:rsidRPr="002E74C8">
        <w:t>streptavidin</w:t>
      </w:r>
      <w:r w:rsidRPr="002E74C8">
        <w:rPr>
          <w:rFonts w:hint="eastAsia"/>
        </w:rPr>
        <w:t xml:space="preserve">-conjugated magnetic beads. </w:t>
      </w:r>
      <w:r w:rsidRPr="002E74C8">
        <w:t>A</w:t>
      </w:r>
      <w:r w:rsidRPr="002E74C8">
        <w:rPr>
          <w:rFonts w:hint="eastAsia"/>
        </w:rPr>
        <w:t xml:space="preserve">fter staining with CD127-PE and </w:t>
      </w:r>
      <w:r w:rsidRPr="002E74C8">
        <w:t>KLRG-1</w:t>
      </w:r>
      <w:r w:rsidRPr="002E74C8">
        <w:rPr>
          <w:rFonts w:hint="eastAsia"/>
        </w:rPr>
        <w:t xml:space="preserve">-APC, different effector subsets were sorted. </w:t>
      </w:r>
      <w:r w:rsidRPr="002E74C8">
        <w:t>O</w:t>
      </w:r>
      <w:r w:rsidRPr="002E74C8">
        <w:rPr>
          <w:rFonts w:hint="eastAsia"/>
        </w:rPr>
        <w:t xml:space="preserve">ne aliquot of </w:t>
      </w:r>
      <w:r w:rsidRPr="002E74C8">
        <w:t>the</w:t>
      </w:r>
      <w:r w:rsidRPr="002E74C8">
        <w:rPr>
          <w:rFonts w:hint="eastAsia"/>
        </w:rPr>
        <w:t xml:space="preserve"> sorted cells was subjective to RNA isolation, cDNA synthesis and qPCR using Tagman probes (from Life Technology). </w:t>
      </w:r>
      <w:r w:rsidRPr="002E74C8">
        <w:t>T</w:t>
      </w:r>
      <w:r w:rsidRPr="002E74C8">
        <w:rPr>
          <w:rFonts w:hint="eastAsia"/>
        </w:rPr>
        <w:t>he other aliquot was used for immunoblot analysis.</w:t>
      </w:r>
    </w:p>
    <w:p w14:paraId="449DACEE" w14:textId="77777777" w:rsidR="002E74C8" w:rsidRPr="002E74C8" w:rsidRDefault="002E74C8" w:rsidP="002E74C8">
      <w:pPr>
        <w:pStyle w:val="Paragraph"/>
      </w:pPr>
    </w:p>
    <w:p w14:paraId="6FFFF595" w14:textId="77777777" w:rsidR="002E74C8" w:rsidRPr="002E74C8" w:rsidRDefault="002E74C8" w:rsidP="002E74C8">
      <w:pPr>
        <w:pStyle w:val="Paragraph"/>
        <w:rPr>
          <w:b/>
          <w:bCs/>
        </w:rPr>
      </w:pPr>
      <w:r w:rsidRPr="002E74C8">
        <w:rPr>
          <w:rFonts w:hint="eastAsia"/>
          <w:b/>
          <w:bCs/>
        </w:rPr>
        <w:t>RNA-Seq</w:t>
      </w:r>
    </w:p>
    <w:p w14:paraId="56517148" w14:textId="09BF7227" w:rsidR="00D73714" w:rsidRPr="00FC5F10" w:rsidRDefault="00D73714" w:rsidP="00D73714">
      <w:pPr>
        <w:pStyle w:val="Paragraph"/>
      </w:pPr>
    </w:p>
    <w:p w14:paraId="0D73B86B" w14:textId="77777777" w:rsidR="00D73714" w:rsidRPr="00FC5F10" w:rsidRDefault="00D73714" w:rsidP="00D73714">
      <w:pPr>
        <w:pStyle w:val="Paragraph"/>
      </w:pPr>
      <w:r w:rsidRPr="00FC5F10">
        <w:rPr>
          <w:b/>
          <w:highlight w:val="green"/>
        </w:rPr>
        <w:t>Any Additional Author notes:</w:t>
      </w:r>
      <w:r w:rsidRPr="00FC5F10">
        <w:rPr>
          <w:highlight w:val="green"/>
        </w:rPr>
        <w:t xml:space="preserve"> For example, author contributions or a list of group authors.</w:t>
      </w:r>
    </w:p>
    <w:p w14:paraId="3F0F5708" w14:textId="77777777" w:rsidR="00EE05DA" w:rsidRPr="00E7721A" w:rsidRDefault="00EE05DA">
      <w:pPr>
        <w:rPr>
          <w:sz w:val="24"/>
          <w:szCs w:val="24"/>
        </w:rPr>
      </w:pPr>
    </w:p>
    <w:p w14:paraId="43F62032" w14:textId="77777777" w:rsidR="00EE05DA" w:rsidRPr="00E7721A" w:rsidRDefault="00EE05DA">
      <w:pPr>
        <w:rPr>
          <w:sz w:val="24"/>
          <w:szCs w:val="24"/>
        </w:rPr>
      </w:pPr>
    </w:p>
    <w:p w14:paraId="459E4E14" w14:textId="66A2AEE8" w:rsidR="00DC7D2A" w:rsidRPr="00E7721A" w:rsidRDefault="00FC5F10">
      <w:pPr>
        <w:rPr>
          <w:sz w:val="24"/>
          <w:szCs w:val="24"/>
        </w:rPr>
      </w:pPr>
      <w:r>
        <w:rPr>
          <w:sz w:val="24"/>
          <w:szCs w:val="24"/>
        </w:rPr>
        <w:t>Extra text</w:t>
      </w:r>
      <w:r w:rsidRPr="00E7721A">
        <w:rPr>
          <w:sz w:val="24"/>
          <w:szCs w:val="24"/>
        </w:rPr>
        <w:t>:</w:t>
      </w:r>
    </w:p>
    <w:p w14:paraId="04E6F031" w14:textId="2A994DDC" w:rsidR="00FC5F10" w:rsidRPr="00E7721A" w:rsidRDefault="00FC5F10">
      <w:pPr>
        <w:rPr>
          <w:sz w:val="24"/>
          <w:szCs w:val="24"/>
        </w:rPr>
      </w:pPr>
      <w:r w:rsidRPr="00E7721A">
        <w:rPr>
          <w:bCs/>
          <w:sz w:val="24"/>
          <w:szCs w:val="24"/>
        </w:rPr>
        <w:t>A linear differentiation model suggests naïve cells pass through an effector cell stage, and some of these cells ultimately become T</w:t>
      </w:r>
      <w:r w:rsidRPr="00E7721A">
        <w:rPr>
          <w:bCs/>
          <w:sz w:val="24"/>
          <w:szCs w:val="24"/>
          <w:vertAlign w:val="subscript"/>
        </w:rPr>
        <w:t>MEM</w:t>
      </w:r>
      <w:r w:rsidRPr="00E7721A">
        <w:rPr>
          <w:bCs/>
          <w:sz w:val="24"/>
          <w:szCs w:val="24"/>
        </w:rPr>
        <w:t xml:space="preserve"> cells, whereas another linear model indicates naïve cells initially develop into T</w:t>
      </w:r>
      <w:r w:rsidRPr="00E7721A">
        <w:rPr>
          <w:bCs/>
          <w:sz w:val="24"/>
          <w:szCs w:val="24"/>
          <w:vertAlign w:val="subscript"/>
        </w:rPr>
        <w:t>CM</w:t>
      </w:r>
      <w:r w:rsidRPr="00E7721A">
        <w:rPr>
          <w:bCs/>
          <w:sz w:val="24"/>
          <w:szCs w:val="24"/>
        </w:rPr>
        <w:t xml:space="preserve"> precursors, some of which progressively develop into effector memory (T</w:t>
      </w:r>
      <w:r w:rsidRPr="00E7721A">
        <w:rPr>
          <w:bCs/>
          <w:sz w:val="24"/>
          <w:szCs w:val="24"/>
          <w:vertAlign w:val="subscript"/>
        </w:rPr>
        <w:t>EM</w:t>
      </w:r>
      <w:r w:rsidRPr="00E7721A">
        <w:rPr>
          <w:bCs/>
          <w:sz w:val="24"/>
          <w:szCs w:val="24"/>
        </w:rPr>
        <w:t>) and ultimately TE cells. A bifurcating fate model postulates that separate effector or memory fates are established early in the response as a result of assymetric cell division.</w:t>
      </w:r>
    </w:p>
    <w:sectPr w:rsidR="00FC5F10" w:rsidRPr="00E7721A" w:rsidSect="00D73714">
      <w:headerReference w:type="first" r:id="rId11"/>
      <w:pgSz w:w="12240" w:h="15840"/>
      <w:pgMar w:top="1440" w:right="1440" w:bottom="1440" w:left="1440" w:header="432"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016" w:author="Matthew Pipkin" w:date="2019-08-15T16:26:00Z" w:initials="MP">
    <w:p w14:paraId="20A1489F" w14:textId="77777777" w:rsidR="00B2125B" w:rsidRDefault="00B2125B" w:rsidP="00DC37FC">
      <w:pPr>
        <w:pStyle w:val="CommentText"/>
      </w:pPr>
      <w:r>
        <w:rPr>
          <w:rStyle w:val="CommentReference"/>
        </w:rPr>
        <w:annotationRef/>
      </w:r>
      <w:r>
        <w:t>Huitian – exactly how was this performed. Please describe.</w:t>
      </w:r>
    </w:p>
  </w:comment>
  <w:comment w:id="4017" w:author="Matthew Pipkin" w:date="2019-07-31T17:41:00Z" w:initials="MP">
    <w:p w14:paraId="33E3F953" w14:textId="77777777" w:rsidR="00B2125B" w:rsidRDefault="00B2125B" w:rsidP="000E3453">
      <w:pPr>
        <w:pStyle w:val="CommentText"/>
      </w:pPr>
      <w:r>
        <w:rPr>
          <w:rStyle w:val="CommentReference"/>
        </w:rPr>
        <w:annotationRef/>
      </w:r>
      <w:r>
        <w:t>Make table to classify CRs that regulate 1) accumulation in vivo; 2) CRs that regulate EE-&gt; mature effector/memory precursor subsets; and 3) CRs that alter the balance between TE and MP cells. Organize by color as related to CR complexes.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A1489F" w15:done="0"/>
  <w15:commentEx w15:paraId="33E3F9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A1489F" w16cid:durableId="213E4C27"/>
  <w16cid:commentId w16cid:paraId="33E3F953" w16cid:durableId="213E5E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4E89D" w14:textId="77777777" w:rsidR="008734F2" w:rsidRDefault="008734F2" w:rsidP="00D73714">
      <w:r>
        <w:separator/>
      </w:r>
    </w:p>
  </w:endnote>
  <w:endnote w:type="continuationSeparator" w:id="0">
    <w:p w14:paraId="25AD8C36" w14:textId="77777777" w:rsidR="008734F2" w:rsidRDefault="008734F2" w:rsidP="00D7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libri"/>
    <w:panose1 w:val="020B0604020202020204"/>
    <w:charset w:val="00"/>
    <w:family w:val="roman"/>
    <w:notTrueType/>
    <w:pitch w:val="variable"/>
    <w:sig w:usb0="00000003" w:usb1="00000000" w:usb2="00000000" w:usb3="00000000" w:csb0="00000001" w:csb1="00000000"/>
  </w:font>
  <w:font w:name="BlissMedium">
    <w:altName w:val="Calibri"/>
    <w:panose1 w:val="020B0604020202020204"/>
    <w:charset w:val="00"/>
    <w:family w:val="roman"/>
    <w:notTrueType/>
    <w:pitch w:val="variable"/>
    <w:sig w:usb0="00000003" w:usb1="00000000" w:usb2="00000000" w:usb3="00000000" w:csb0="00000001" w:csb1="00000000"/>
  </w:font>
  <w:font w:name="BlissBold">
    <w:altName w:val="Calibri"/>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DB2C3" w14:textId="77777777" w:rsidR="008734F2" w:rsidRDefault="008734F2" w:rsidP="00D73714">
      <w:r>
        <w:separator/>
      </w:r>
    </w:p>
  </w:footnote>
  <w:footnote w:type="continuationSeparator" w:id="0">
    <w:p w14:paraId="276645C4" w14:textId="77777777" w:rsidR="008734F2" w:rsidRDefault="008734F2" w:rsidP="00D7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57ED3" w14:textId="77777777" w:rsidR="00B2125B" w:rsidRPr="00204015" w:rsidRDefault="00B2125B" w:rsidP="00D73714">
    <w:pPr>
      <w:pStyle w:val="Header"/>
    </w:pPr>
    <w:r>
      <w:rPr>
        <w:noProof/>
      </w:rPr>
      <w:drawing>
        <wp:anchor distT="0" distB="0" distL="114300" distR="114300" simplePos="0" relativeHeight="251657728" behindDoc="0" locked="0" layoutInCell="1" allowOverlap="1" wp14:anchorId="0F879F5F" wp14:editId="60F9A81F">
          <wp:simplePos x="0" y="0"/>
          <wp:positionH relativeFrom="column">
            <wp:posOffset>38100</wp:posOffset>
          </wp:positionH>
          <wp:positionV relativeFrom="paragraph">
            <wp:posOffset>-83185</wp:posOffset>
          </wp:positionV>
          <wp:extent cx="682625" cy="368300"/>
          <wp:effectExtent l="0" t="0" r="3175" b="0"/>
          <wp:wrapSquare wrapText="bothSides"/>
          <wp:docPr id="1" name="Picture 1" descr="scien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368300"/>
                  </a:xfrm>
                  <a:prstGeom prst="rect">
                    <a:avLst/>
                  </a:prstGeom>
                  <a:noFill/>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48F29D0" w14:textId="77777777" w:rsidR="00B2125B" w:rsidRDefault="00B2125B"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AA1E2A"/>
    <w:multiLevelType w:val="hybridMultilevel"/>
    <w:tmpl w:val="354031F4"/>
    <w:lvl w:ilvl="0" w:tplc="CF6868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4E135F"/>
    <w:multiLevelType w:val="hybridMultilevel"/>
    <w:tmpl w:val="99F83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81DF0"/>
    <w:multiLevelType w:val="hybridMultilevel"/>
    <w:tmpl w:val="AC98BDC6"/>
    <w:lvl w:ilvl="0" w:tplc="A1ACF4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DF6C88"/>
    <w:multiLevelType w:val="multilevel"/>
    <w:tmpl w:val="DA58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BE7FB4"/>
    <w:multiLevelType w:val="hybridMultilevel"/>
    <w:tmpl w:val="9496E800"/>
    <w:lvl w:ilvl="0" w:tplc="AF9EBCB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3A333A"/>
    <w:multiLevelType w:val="hybridMultilevel"/>
    <w:tmpl w:val="2BBC1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5"/>
  </w:num>
  <w:num w:numId="14">
    <w:abstractNumId w:val="16"/>
  </w:num>
  <w:num w:numId="15">
    <w:abstractNumId w:val="12"/>
  </w:num>
  <w:num w:numId="16">
    <w:abstractNumId w:val="14"/>
    <w:lvlOverride w:ilvl="0">
      <w:lvl w:ilvl="0">
        <w:numFmt w:val="upperLetter"/>
        <w:lvlText w:val="%1."/>
        <w:lvlJc w:val="left"/>
      </w:lvl>
    </w:lvlOverride>
  </w:num>
  <w:num w:numId="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Pipkin">
    <w15:presenceInfo w15:providerId="AD" w15:userId="S::mpipkin@scripps.edu::b83089a5-e02d-41fa-8055-10837f2a1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hideSpellingErrors/>
  <w:hideGrammaticalErrors/>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Scienc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t2tvdtdedmesxpbxzf0z5v2vxat5vf2s&quot;&gt;Runx_Memory&lt;record-ids&gt;&lt;item&gt;513&lt;/item&gt;&lt;/record-ids&gt;&lt;/item&gt;&lt;/Libraries&gt;"/>
  </w:docVars>
  <w:rsids>
    <w:rsidRoot w:val="0064261D"/>
    <w:rsid w:val="000001A2"/>
    <w:rsid w:val="000016C5"/>
    <w:rsid w:val="00001B87"/>
    <w:rsid w:val="0000371B"/>
    <w:rsid w:val="00003878"/>
    <w:rsid w:val="00003E50"/>
    <w:rsid w:val="00004502"/>
    <w:rsid w:val="00005623"/>
    <w:rsid w:val="00005704"/>
    <w:rsid w:val="00005D58"/>
    <w:rsid w:val="00006A40"/>
    <w:rsid w:val="00006B7D"/>
    <w:rsid w:val="00007A4D"/>
    <w:rsid w:val="00007DBF"/>
    <w:rsid w:val="00007F32"/>
    <w:rsid w:val="00007F33"/>
    <w:rsid w:val="00011EF7"/>
    <w:rsid w:val="00012334"/>
    <w:rsid w:val="00012729"/>
    <w:rsid w:val="00013051"/>
    <w:rsid w:val="0001327D"/>
    <w:rsid w:val="00013882"/>
    <w:rsid w:val="0001396D"/>
    <w:rsid w:val="00014577"/>
    <w:rsid w:val="00014C79"/>
    <w:rsid w:val="000157C9"/>
    <w:rsid w:val="00015822"/>
    <w:rsid w:val="0001610E"/>
    <w:rsid w:val="00016289"/>
    <w:rsid w:val="00016DC8"/>
    <w:rsid w:val="00017D9D"/>
    <w:rsid w:val="00017F39"/>
    <w:rsid w:val="0002000B"/>
    <w:rsid w:val="000208C4"/>
    <w:rsid w:val="0002103F"/>
    <w:rsid w:val="000219D6"/>
    <w:rsid w:val="00022221"/>
    <w:rsid w:val="00022796"/>
    <w:rsid w:val="00022DEE"/>
    <w:rsid w:val="00023513"/>
    <w:rsid w:val="00023974"/>
    <w:rsid w:val="00024A84"/>
    <w:rsid w:val="00024D19"/>
    <w:rsid w:val="00025841"/>
    <w:rsid w:val="0002617D"/>
    <w:rsid w:val="00026713"/>
    <w:rsid w:val="00027207"/>
    <w:rsid w:val="00027447"/>
    <w:rsid w:val="00027EE8"/>
    <w:rsid w:val="00027F25"/>
    <w:rsid w:val="00030076"/>
    <w:rsid w:val="00030505"/>
    <w:rsid w:val="00030548"/>
    <w:rsid w:val="00031037"/>
    <w:rsid w:val="0003108A"/>
    <w:rsid w:val="000311C1"/>
    <w:rsid w:val="000315C9"/>
    <w:rsid w:val="00031A7F"/>
    <w:rsid w:val="000325CD"/>
    <w:rsid w:val="0003320B"/>
    <w:rsid w:val="000336BC"/>
    <w:rsid w:val="00033ADB"/>
    <w:rsid w:val="000341D8"/>
    <w:rsid w:val="000353C2"/>
    <w:rsid w:val="000372D6"/>
    <w:rsid w:val="0003751F"/>
    <w:rsid w:val="000375D1"/>
    <w:rsid w:val="00040543"/>
    <w:rsid w:val="0004089B"/>
    <w:rsid w:val="0004142B"/>
    <w:rsid w:val="0004159D"/>
    <w:rsid w:val="0004187B"/>
    <w:rsid w:val="000423AE"/>
    <w:rsid w:val="00042B56"/>
    <w:rsid w:val="00042C09"/>
    <w:rsid w:val="00043948"/>
    <w:rsid w:val="00044B87"/>
    <w:rsid w:val="000468EF"/>
    <w:rsid w:val="0004722C"/>
    <w:rsid w:val="000475A8"/>
    <w:rsid w:val="00047D50"/>
    <w:rsid w:val="000524F7"/>
    <w:rsid w:val="00052AD0"/>
    <w:rsid w:val="00052C1A"/>
    <w:rsid w:val="0005301D"/>
    <w:rsid w:val="00053857"/>
    <w:rsid w:val="00054021"/>
    <w:rsid w:val="0005482A"/>
    <w:rsid w:val="0005518A"/>
    <w:rsid w:val="00055EB3"/>
    <w:rsid w:val="000562CC"/>
    <w:rsid w:val="00056395"/>
    <w:rsid w:val="00056819"/>
    <w:rsid w:val="0005686C"/>
    <w:rsid w:val="00056EF5"/>
    <w:rsid w:val="00056F44"/>
    <w:rsid w:val="000573D5"/>
    <w:rsid w:val="00057A57"/>
    <w:rsid w:val="00060514"/>
    <w:rsid w:val="00060641"/>
    <w:rsid w:val="0006088C"/>
    <w:rsid w:val="0006090D"/>
    <w:rsid w:val="00060A9E"/>
    <w:rsid w:val="00060CF4"/>
    <w:rsid w:val="0006143C"/>
    <w:rsid w:val="00061D2D"/>
    <w:rsid w:val="00061E28"/>
    <w:rsid w:val="00062DE5"/>
    <w:rsid w:val="00063400"/>
    <w:rsid w:val="00063807"/>
    <w:rsid w:val="00064543"/>
    <w:rsid w:val="00064977"/>
    <w:rsid w:val="000653C1"/>
    <w:rsid w:val="00065474"/>
    <w:rsid w:val="00065726"/>
    <w:rsid w:val="00065F4C"/>
    <w:rsid w:val="00066E3C"/>
    <w:rsid w:val="000671A0"/>
    <w:rsid w:val="00067979"/>
    <w:rsid w:val="00070DA8"/>
    <w:rsid w:val="0007150F"/>
    <w:rsid w:val="000716C6"/>
    <w:rsid w:val="00071DC5"/>
    <w:rsid w:val="0007257F"/>
    <w:rsid w:val="000733FD"/>
    <w:rsid w:val="0007375E"/>
    <w:rsid w:val="00073FDE"/>
    <w:rsid w:val="0007434A"/>
    <w:rsid w:val="00074A98"/>
    <w:rsid w:val="00074B43"/>
    <w:rsid w:val="00074DBE"/>
    <w:rsid w:val="00074F5A"/>
    <w:rsid w:val="00076517"/>
    <w:rsid w:val="00076954"/>
    <w:rsid w:val="0007773E"/>
    <w:rsid w:val="00077812"/>
    <w:rsid w:val="00077938"/>
    <w:rsid w:val="000779E8"/>
    <w:rsid w:val="00081B04"/>
    <w:rsid w:val="00081BD5"/>
    <w:rsid w:val="00082AAA"/>
    <w:rsid w:val="00083A0A"/>
    <w:rsid w:val="00083E8F"/>
    <w:rsid w:val="00083ED1"/>
    <w:rsid w:val="00084917"/>
    <w:rsid w:val="00084BFD"/>
    <w:rsid w:val="000850B0"/>
    <w:rsid w:val="000854E9"/>
    <w:rsid w:val="00085785"/>
    <w:rsid w:val="00085B6D"/>
    <w:rsid w:val="00085BF7"/>
    <w:rsid w:val="00085DD2"/>
    <w:rsid w:val="00086263"/>
    <w:rsid w:val="00086389"/>
    <w:rsid w:val="000868CA"/>
    <w:rsid w:val="00087162"/>
    <w:rsid w:val="0008725F"/>
    <w:rsid w:val="00087702"/>
    <w:rsid w:val="00087B75"/>
    <w:rsid w:val="00090051"/>
    <w:rsid w:val="00090329"/>
    <w:rsid w:val="0009063B"/>
    <w:rsid w:val="000906BE"/>
    <w:rsid w:val="00091621"/>
    <w:rsid w:val="00091BC0"/>
    <w:rsid w:val="000924DF"/>
    <w:rsid w:val="00092845"/>
    <w:rsid w:val="00092DF6"/>
    <w:rsid w:val="00093B79"/>
    <w:rsid w:val="000942C2"/>
    <w:rsid w:val="000947F2"/>
    <w:rsid w:val="000959D9"/>
    <w:rsid w:val="00095ED3"/>
    <w:rsid w:val="00096508"/>
    <w:rsid w:val="000966B6"/>
    <w:rsid w:val="00096B77"/>
    <w:rsid w:val="00097622"/>
    <w:rsid w:val="00097991"/>
    <w:rsid w:val="000A0013"/>
    <w:rsid w:val="000A06C6"/>
    <w:rsid w:val="000A0AF1"/>
    <w:rsid w:val="000A10DC"/>
    <w:rsid w:val="000A1171"/>
    <w:rsid w:val="000A1895"/>
    <w:rsid w:val="000A22F3"/>
    <w:rsid w:val="000A35FF"/>
    <w:rsid w:val="000A4AC1"/>
    <w:rsid w:val="000A656C"/>
    <w:rsid w:val="000A767E"/>
    <w:rsid w:val="000A7917"/>
    <w:rsid w:val="000A7E98"/>
    <w:rsid w:val="000B0166"/>
    <w:rsid w:val="000B02BB"/>
    <w:rsid w:val="000B04EA"/>
    <w:rsid w:val="000B0D4D"/>
    <w:rsid w:val="000B10F2"/>
    <w:rsid w:val="000B1E9A"/>
    <w:rsid w:val="000B1F9A"/>
    <w:rsid w:val="000B208B"/>
    <w:rsid w:val="000B291C"/>
    <w:rsid w:val="000B29BD"/>
    <w:rsid w:val="000B2C3E"/>
    <w:rsid w:val="000B324D"/>
    <w:rsid w:val="000B3D3A"/>
    <w:rsid w:val="000B49D7"/>
    <w:rsid w:val="000B4A26"/>
    <w:rsid w:val="000B5736"/>
    <w:rsid w:val="000B588E"/>
    <w:rsid w:val="000B5BAE"/>
    <w:rsid w:val="000B64BF"/>
    <w:rsid w:val="000B672F"/>
    <w:rsid w:val="000B6CDD"/>
    <w:rsid w:val="000B6E6C"/>
    <w:rsid w:val="000B71E7"/>
    <w:rsid w:val="000B71FE"/>
    <w:rsid w:val="000B77DB"/>
    <w:rsid w:val="000C0A48"/>
    <w:rsid w:val="000C0E6C"/>
    <w:rsid w:val="000C0F10"/>
    <w:rsid w:val="000C1703"/>
    <w:rsid w:val="000C2E3B"/>
    <w:rsid w:val="000C3104"/>
    <w:rsid w:val="000C3904"/>
    <w:rsid w:val="000C4416"/>
    <w:rsid w:val="000C450B"/>
    <w:rsid w:val="000C4BD5"/>
    <w:rsid w:val="000C4DF7"/>
    <w:rsid w:val="000C4EAC"/>
    <w:rsid w:val="000C5FD4"/>
    <w:rsid w:val="000C63E5"/>
    <w:rsid w:val="000C6BAE"/>
    <w:rsid w:val="000C74AE"/>
    <w:rsid w:val="000C7613"/>
    <w:rsid w:val="000C7795"/>
    <w:rsid w:val="000C7E2C"/>
    <w:rsid w:val="000D09C3"/>
    <w:rsid w:val="000D0D7F"/>
    <w:rsid w:val="000D1461"/>
    <w:rsid w:val="000D20F2"/>
    <w:rsid w:val="000D2B8A"/>
    <w:rsid w:val="000D403B"/>
    <w:rsid w:val="000D4A58"/>
    <w:rsid w:val="000D4E22"/>
    <w:rsid w:val="000D5009"/>
    <w:rsid w:val="000D5D9B"/>
    <w:rsid w:val="000D68E0"/>
    <w:rsid w:val="000D7AF1"/>
    <w:rsid w:val="000D7C92"/>
    <w:rsid w:val="000E042F"/>
    <w:rsid w:val="000E10E0"/>
    <w:rsid w:val="000E1894"/>
    <w:rsid w:val="000E3076"/>
    <w:rsid w:val="000E3453"/>
    <w:rsid w:val="000E3AA9"/>
    <w:rsid w:val="000E3D3A"/>
    <w:rsid w:val="000E4592"/>
    <w:rsid w:val="000E45E9"/>
    <w:rsid w:val="000E5314"/>
    <w:rsid w:val="000E5C68"/>
    <w:rsid w:val="000E6345"/>
    <w:rsid w:val="000E6732"/>
    <w:rsid w:val="000E679E"/>
    <w:rsid w:val="000E72A5"/>
    <w:rsid w:val="000F0169"/>
    <w:rsid w:val="000F0409"/>
    <w:rsid w:val="000F0643"/>
    <w:rsid w:val="000F08F3"/>
    <w:rsid w:val="000F0920"/>
    <w:rsid w:val="000F09A4"/>
    <w:rsid w:val="000F0AAC"/>
    <w:rsid w:val="000F152A"/>
    <w:rsid w:val="000F1BB6"/>
    <w:rsid w:val="000F212E"/>
    <w:rsid w:val="000F2EDA"/>
    <w:rsid w:val="000F30C3"/>
    <w:rsid w:val="000F3549"/>
    <w:rsid w:val="000F3859"/>
    <w:rsid w:val="000F3BB5"/>
    <w:rsid w:val="000F3EC6"/>
    <w:rsid w:val="000F40E9"/>
    <w:rsid w:val="000F4A8B"/>
    <w:rsid w:val="000F65C4"/>
    <w:rsid w:val="000F6A44"/>
    <w:rsid w:val="000F6BD9"/>
    <w:rsid w:val="000F6D5D"/>
    <w:rsid w:val="000F6F6B"/>
    <w:rsid w:val="000F71B7"/>
    <w:rsid w:val="000F7BE0"/>
    <w:rsid w:val="000F7FA5"/>
    <w:rsid w:val="00101024"/>
    <w:rsid w:val="00101D11"/>
    <w:rsid w:val="001027DC"/>
    <w:rsid w:val="0010338E"/>
    <w:rsid w:val="00104200"/>
    <w:rsid w:val="0010431E"/>
    <w:rsid w:val="00104FE3"/>
    <w:rsid w:val="001051A4"/>
    <w:rsid w:val="00105664"/>
    <w:rsid w:val="0010583E"/>
    <w:rsid w:val="00105A1D"/>
    <w:rsid w:val="0010624F"/>
    <w:rsid w:val="00106D3C"/>
    <w:rsid w:val="00106F9A"/>
    <w:rsid w:val="00107B83"/>
    <w:rsid w:val="00110A7B"/>
    <w:rsid w:val="00110B7D"/>
    <w:rsid w:val="00110E86"/>
    <w:rsid w:val="0011257D"/>
    <w:rsid w:val="00112866"/>
    <w:rsid w:val="001129B0"/>
    <w:rsid w:val="00113305"/>
    <w:rsid w:val="001134CA"/>
    <w:rsid w:val="00113F60"/>
    <w:rsid w:val="001147BB"/>
    <w:rsid w:val="00114A80"/>
    <w:rsid w:val="001161E8"/>
    <w:rsid w:val="00117694"/>
    <w:rsid w:val="00117BC5"/>
    <w:rsid w:val="0012010A"/>
    <w:rsid w:val="001203DC"/>
    <w:rsid w:val="00120BE0"/>
    <w:rsid w:val="001211B9"/>
    <w:rsid w:val="001218CE"/>
    <w:rsid w:val="001220A7"/>
    <w:rsid w:val="00122381"/>
    <w:rsid w:val="00122992"/>
    <w:rsid w:val="00124FEE"/>
    <w:rsid w:val="00125196"/>
    <w:rsid w:val="0012548C"/>
    <w:rsid w:val="00127D08"/>
    <w:rsid w:val="00130417"/>
    <w:rsid w:val="00130855"/>
    <w:rsid w:val="00130F3D"/>
    <w:rsid w:val="00131862"/>
    <w:rsid w:val="00132A0C"/>
    <w:rsid w:val="001333C4"/>
    <w:rsid w:val="001335CA"/>
    <w:rsid w:val="001338D5"/>
    <w:rsid w:val="001341BF"/>
    <w:rsid w:val="001343FA"/>
    <w:rsid w:val="001345E6"/>
    <w:rsid w:val="00135658"/>
    <w:rsid w:val="001368E7"/>
    <w:rsid w:val="00136E67"/>
    <w:rsid w:val="0014219C"/>
    <w:rsid w:val="0014226C"/>
    <w:rsid w:val="00142943"/>
    <w:rsid w:val="001430FC"/>
    <w:rsid w:val="00143B9B"/>
    <w:rsid w:val="00144792"/>
    <w:rsid w:val="00144951"/>
    <w:rsid w:val="00144981"/>
    <w:rsid w:val="00145FFD"/>
    <w:rsid w:val="001463D4"/>
    <w:rsid w:val="001465E4"/>
    <w:rsid w:val="001466D7"/>
    <w:rsid w:val="0014711B"/>
    <w:rsid w:val="00147E8A"/>
    <w:rsid w:val="001500F8"/>
    <w:rsid w:val="00150281"/>
    <w:rsid w:val="00152A8E"/>
    <w:rsid w:val="00152BF0"/>
    <w:rsid w:val="00153158"/>
    <w:rsid w:val="001537BD"/>
    <w:rsid w:val="00153BD6"/>
    <w:rsid w:val="00153EDC"/>
    <w:rsid w:val="00153F84"/>
    <w:rsid w:val="00154454"/>
    <w:rsid w:val="0015549E"/>
    <w:rsid w:val="00155A6B"/>
    <w:rsid w:val="00155F55"/>
    <w:rsid w:val="00155FF4"/>
    <w:rsid w:val="001567AF"/>
    <w:rsid w:val="00157B64"/>
    <w:rsid w:val="00157DC3"/>
    <w:rsid w:val="00157E26"/>
    <w:rsid w:val="00160117"/>
    <w:rsid w:val="00160BF7"/>
    <w:rsid w:val="00160D5A"/>
    <w:rsid w:val="00161CFC"/>
    <w:rsid w:val="00162397"/>
    <w:rsid w:val="00162823"/>
    <w:rsid w:val="00163360"/>
    <w:rsid w:val="00163A8D"/>
    <w:rsid w:val="001642D8"/>
    <w:rsid w:val="001662CF"/>
    <w:rsid w:val="00167AE9"/>
    <w:rsid w:val="00167D73"/>
    <w:rsid w:val="00167EE8"/>
    <w:rsid w:val="001702EB"/>
    <w:rsid w:val="00170374"/>
    <w:rsid w:val="00170B5E"/>
    <w:rsid w:val="00171245"/>
    <w:rsid w:val="001714D6"/>
    <w:rsid w:val="00171F68"/>
    <w:rsid w:val="001724C5"/>
    <w:rsid w:val="00172826"/>
    <w:rsid w:val="00173E4B"/>
    <w:rsid w:val="00174031"/>
    <w:rsid w:val="00175375"/>
    <w:rsid w:val="0017579F"/>
    <w:rsid w:val="00175846"/>
    <w:rsid w:val="00175D3A"/>
    <w:rsid w:val="00176506"/>
    <w:rsid w:val="00176C8C"/>
    <w:rsid w:val="00176E96"/>
    <w:rsid w:val="0017713F"/>
    <w:rsid w:val="00177C0C"/>
    <w:rsid w:val="00177C68"/>
    <w:rsid w:val="00180404"/>
    <w:rsid w:val="00180B6A"/>
    <w:rsid w:val="0018133A"/>
    <w:rsid w:val="00181394"/>
    <w:rsid w:val="00181C1E"/>
    <w:rsid w:val="00181EE3"/>
    <w:rsid w:val="0018203D"/>
    <w:rsid w:val="0018205F"/>
    <w:rsid w:val="00182D01"/>
    <w:rsid w:val="00182F43"/>
    <w:rsid w:val="00183FB4"/>
    <w:rsid w:val="00184D85"/>
    <w:rsid w:val="00185052"/>
    <w:rsid w:val="0018525B"/>
    <w:rsid w:val="0018548A"/>
    <w:rsid w:val="00185C4D"/>
    <w:rsid w:val="00185DDE"/>
    <w:rsid w:val="00185E54"/>
    <w:rsid w:val="001863F6"/>
    <w:rsid w:val="00187709"/>
    <w:rsid w:val="00190AEF"/>
    <w:rsid w:val="0019175B"/>
    <w:rsid w:val="00191AB5"/>
    <w:rsid w:val="00192AAB"/>
    <w:rsid w:val="00192FE8"/>
    <w:rsid w:val="00193017"/>
    <w:rsid w:val="001935B9"/>
    <w:rsid w:val="00193AFE"/>
    <w:rsid w:val="00193CCB"/>
    <w:rsid w:val="00194E9C"/>
    <w:rsid w:val="001954B6"/>
    <w:rsid w:val="00195723"/>
    <w:rsid w:val="00195B50"/>
    <w:rsid w:val="00195F1E"/>
    <w:rsid w:val="001961B3"/>
    <w:rsid w:val="001968C2"/>
    <w:rsid w:val="00196AE5"/>
    <w:rsid w:val="00196DB7"/>
    <w:rsid w:val="00197543"/>
    <w:rsid w:val="00197640"/>
    <w:rsid w:val="00197BBA"/>
    <w:rsid w:val="00197DC6"/>
    <w:rsid w:val="00197FA5"/>
    <w:rsid w:val="001A0444"/>
    <w:rsid w:val="001A071C"/>
    <w:rsid w:val="001A07CA"/>
    <w:rsid w:val="001A122E"/>
    <w:rsid w:val="001A1F90"/>
    <w:rsid w:val="001A32A7"/>
    <w:rsid w:val="001A3391"/>
    <w:rsid w:val="001A39DA"/>
    <w:rsid w:val="001A3B74"/>
    <w:rsid w:val="001A467C"/>
    <w:rsid w:val="001A4E9C"/>
    <w:rsid w:val="001A4EE2"/>
    <w:rsid w:val="001A53CC"/>
    <w:rsid w:val="001A6172"/>
    <w:rsid w:val="001A72F7"/>
    <w:rsid w:val="001A740C"/>
    <w:rsid w:val="001A74DA"/>
    <w:rsid w:val="001B061A"/>
    <w:rsid w:val="001B0836"/>
    <w:rsid w:val="001B0892"/>
    <w:rsid w:val="001B0D0C"/>
    <w:rsid w:val="001B1EEF"/>
    <w:rsid w:val="001B2146"/>
    <w:rsid w:val="001B22F2"/>
    <w:rsid w:val="001B2918"/>
    <w:rsid w:val="001B2B14"/>
    <w:rsid w:val="001B351A"/>
    <w:rsid w:val="001B3A07"/>
    <w:rsid w:val="001B44EC"/>
    <w:rsid w:val="001B4AFF"/>
    <w:rsid w:val="001B5A20"/>
    <w:rsid w:val="001B5D14"/>
    <w:rsid w:val="001B5E11"/>
    <w:rsid w:val="001B655C"/>
    <w:rsid w:val="001B68F1"/>
    <w:rsid w:val="001B6DAA"/>
    <w:rsid w:val="001B7054"/>
    <w:rsid w:val="001B72C1"/>
    <w:rsid w:val="001B7369"/>
    <w:rsid w:val="001B753C"/>
    <w:rsid w:val="001B771B"/>
    <w:rsid w:val="001C02BC"/>
    <w:rsid w:val="001C100A"/>
    <w:rsid w:val="001C155C"/>
    <w:rsid w:val="001C179B"/>
    <w:rsid w:val="001C17AC"/>
    <w:rsid w:val="001C1BAC"/>
    <w:rsid w:val="001C1F80"/>
    <w:rsid w:val="001C2805"/>
    <w:rsid w:val="001C47CC"/>
    <w:rsid w:val="001C535D"/>
    <w:rsid w:val="001C53E3"/>
    <w:rsid w:val="001C5D93"/>
    <w:rsid w:val="001C5E4B"/>
    <w:rsid w:val="001C607A"/>
    <w:rsid w:val="001C6942"/>
    <w:rsid w:val="001C6A7A"/>
    <w:rsid w:val="001C7123"/>
    <w:rsid w:val="001C7133"/>
    <w:rsid w:val="001C7CA4"/>
    <w:rsid w:val="001C7F45"/>
    <w:rsid w:val="001D0310"/>
    <w:rsid w:val="001D0BC0"/>
    <w:rsid w:val="001D0DAB"/>
    <w:rsid w:val="001D1031"/>
    <w:rsid w:val="001D133F"/>
    <w:rsid w:val="001D1365"/>
    <w:rsid w:val="001D1637"/>
    <w:rsid w:val="001D19C6"/>
    <w:rsid w:val="001D1C3F"/>
    <w:rsid w:val="001D225F"/>
    <w:rsid w:val="001D32BB"/>
    <w:rsid w:val="001D337B"/>
    <w:rsid w:val="001D36C4"/>
    <w:rsid w:val="001D484B"/>
    <w:rsid w:val="001D4953"/>
    <w:rsid w:val="001D594B"/>
    <w:rsid w:val="001D697E"/>
    <w:rsid w:val="001D6BCF"/>
    <w:rsid w:val="001E035B"/>
    <w:rsid w:val="001E12E3"/>
    <w:rsid w:val="001E1A51"/>
    <w:rsid w:val="001E1AD8"/>
    <w:rsid w:val="001E2144"/>
    <w:rsid w:val="001E2F1B"/>
    <w:rsid w:val="001E2F1F"/>
    <w:rsid w:val="001E3858"/>
    <w:rsid w:val="001E3BAA"/>
    <w:rsid w:val="001E4068"/>
    <w:rsid w:val="001E56EF"/>
    <w:rsid w:val="001E5F52"/>
    <w:rsid w:val="001E681F"/>
    <w:rsid w:val="001E6D47"/>
    <w:rsid w:val="001E7097"/>
    <w:rsid w:val="001E742D"/>
    <w:rsid w:val="001E7D5C"/>
    <w:rsid w:val="001E7FD9"/>
    <w:rsid w:val="001F0272"/>
    <w:rsid w:val="001F04CA"/>
    <w:rsid w:val="001F0D16"/>
    <w:rsid w:val="001F1147"/>
    <w:rsid w:val="001F22D0"/>
    <w:rsid w:val="001F2499"/>
    <w:rsid w:val="001F2C9D"/>
    <w:rsid w:val="001F2D17"/>
    <w:rsid w:val="001F33EA"/>
    <w:rsid w:val="001F4295"/>
    <w:rsid w:val="001F47D0"/>
    <w:rsid w:val="001F4954"/>
    <w:rsid w:val="001F4C0B"/>
    <w:rsid w:val="001F51F5"/>
    <w:rsid w:val="001F54F0"/>
    <w:rsid w:val="001F588F"/>
    <w:rsid w:val="001F628D"/>
    <w:rsid w:val="001F6C17"/>
    <w:rsid w:val="001F7437"/>
    <w:rsid w:val="001F75B6"/>
    <w:rsid w:val="001F7685"/>
    <w:rsid w:val="001F7713"/>
    <w:rsid w:val="002007C9"/>
    <w:rsid w:val="0020091B"/>
    <w:rsid w:val="00201CB5"/>
    <w:rsid w:val="0020244C"/>
    <w:rsid w:val="00202DFC"/>
    <w:rsid w:val="00203061"/>
    <w:rsid w:val="00205942"/>
    <w:rsid w:val="00207322"/>
    <w:rsid w:val="002106A3"/>
    <w:rsid w:val="00210AB6"/>
    <w:rsid w:val="002112CB"/>
    <w:rsid w:val="002112FC"/>
    <w:rsid w:val="00212BC3"/>
    <w:rsid w:val="00212E15"/>
    <w:rsid w:val="002138CA"/>
    <w:rsid w:val="00213DC7"/>
    <w:rsid w:val="00214F63"/>
    <w:rsid w:val="00215339"/>
    <w:rsid w:val="00215965"/>
    <w:rsid w:val="00216363"/>
    <w:rsid w:val="00216C4C"/>
    <w:rsid w:val="00216F6E"/>
    <w:rsid w:val="002176A3"/>
    <w:rsid w:val="002202EE"/>
    <w:rsid w:val="00220730"/>
    <w:rsid w:val="00220A69"/>
    <w:rsid w:val="0022107D"/>
    <w:rsid w:val="00221130"/>
    <w:rsid w:val="002211C8"/>
    <w:rsid w:val="0022134C"/>
    <w:rsid w:val="00222684"/>
    <w:rsid w:val="00222E86"/>
    <w:rsid w:val="00223211"/>
    <w:rsid w:val="00224DAC"/>
    <w:rsid w:val="00224F7F"/>
    <w:rsid w:val="002250CC"/>
    <w:rsid w:val="002255E9"/>
    <w:rsid w:val="00225F29"/>
    <w:rsid w:val="00226C32"/>
    <w:rsid w:val="00227DA9"/>
    <w:rsid w:val="002304C7"/>
    <w:rsid w:val="00230776"/>
    <w:rsid w:val="00232836"/>
    <w:rsid w:val="002328C0"/>
    <w:rsid w:val="00232BE8"/>
    <w:rsid w:val="00233C91"/>
    <w:rsid w:val="00233D50"/>
    <w:rsid w:val="00233F9D"/>
    <w:rsid w:val="00233FB8"/>
    <w:rsid w:val="0023412D"/>
    <w:rsid w:val="00234841"/>
    <w:rsid w:val="00234FC2"/>
    <w:rsid w:val="00235936"/>
    <w:rsid w:val="00236A65"/>
    <w:rsid w:val="00236CAB"/>
    <w:rsid w:val="00236CB5"/>
    <w:rsid w:val="00236D5F"/>
    <w:rsid w:val="00237731"/>
    <w:rsid w:val="0023794C"/>
    <w:rsid w:val="0024014B"/>
    <w:rsid w:val="00240DB1"/>
    <w:rsid w:val="00241114"/>
    <w:rsid w:val="002419F7"/>
    <w:rsid w:val="00241BD8"/>
    <w:rsid w:val="00241D63"/>
    <w:rsid w:val="002433B6"/>
    <w:rsid w:val="00243673"/>
    <w:rsid w:val="00243779"/>
    <w:rsid w:val="00244764"/>
    <w:rsid w:val="00244A2E"/>
    <w:rsid w:val="00245BE0"/>
    <w:rsid w:val="00246DAA"/>
    <w:rsid w:val="00250483"/>
    <w:rsid w:val="00251411"/>
    <w:rsid w:val="00251686"/>
    <w:rsid w:val="0025206C"/>
    <w:rsid w:val="0025216E"/>
    <w:rsid w:val="0025297C"/>
    <w:rsid w:val="00252BCC"/>
    <w:rsid w:val="00252F47"/>
    <w:rsid w:val="00253574"/>
    <w:rsid w:val="002539CF"/>
    <w:rsid w:val="0025426A"/>
    <w:rsid w:val="0025441D"/>
    <w:rsid w:val="0025486B"/>
    <w:rsid w:val="00255027"/>
    <w:rsid w:val="00255CE8"/>
    <w:rsid w:val="0025680F"/>
    <w:rsid w:val="002568E3"/>
    <w:rsid w:val="002569C2"/>
    <w:rsid w:val="00256E4F"/>
    <w:rsid w:val="00257266"/>
    <w:rsid w:val="0025798F"/>
    <w:rsid w:val="002579BE"/>
    <w:rsid w:val="00260837"/>
    <w:rsid w:val="0026146D"/>
    <w:rsid w:val="00261639"/>
    <w:rsid w:val="00262735"/>
    <w:rsid w:val="00263DA9"/>
    <w:rsid w:val="00264125"/>
    <w:rsid w:val="00264C1C"/>
    <w:rsid w:val="00264F0D"/>
    <w:rsid w:val="00265C12"/>
    <w:rsid w:val="00265EC4"/>
    <w:rsid w:val="00266206"/>
    <w:rsid w:val="002678C1"/>
    <w:rsid w:val="00270556"/>
    <w:rsid w:val="00270B04"/>
    <w:rsid w:val="0027115F"/>
    <w:rsid w:val="00271280"/>
    <w:rsid w:val="00271E0C"/>
    <w:rsid w:val="00271FD8"/>
    <w:rsid w:val="00272DD4"/>
    <w:rsid w:val="00272EA1"/>
    <w:rsid w:val="00274681"/>
    <w:rsid w:val="00274833"/>
    <w:rsid w:val="002758D1"/>
    <w:rsid w:val="00275BDF"/>
    <w:rsid w:val="00276B9C"/>
    <w:rsid w:val="00277D38"/>
    <w:rsid w:val="00280103"/>
    <w:rsid w:val="00280E7F"/>
    <w:rsid w:val="002812F9"/>
    <w:rsid w:val="00281381"/>
    <w:rsid w:val="002818E5"/>
    <w:rsid w:val="00281F28"/>
    <w:rsid w:val="0028272E"/>
    <w:rsid w:val="0028311A"/>
    <w:rsid w:val="0028314E"/>
    <w:rsid w:val="00283E20"/>
    <w:rsid w:val="002845A0"/>
    <w:rsid w:val="00284BBE"/>
    <w:rsid w:val="00285BE4"/>
    <w:rsid w:val="0028688F"/>
    <w:rsid w:val="00286E65"/>
    <w:rsid w:val="00286FDA"/>
    <w:rsid w:val="002875DB"/>
    <w:rsid w:val="0028787A"/>
    <w:rsid w:val="00287B47"/>
    <w:rsid w:val="00287BD9"/>
    <w:rsid w:val="00287F98"/>
    <w:rsid w:val="00290304"/>
    <w:rsid w:val="002905C4"/>
    <w:rsid w:val="00291044"/>
    <w:rsid w:val="002914B3"/>
    <w:rsid w:val="00291F3D"/>
    <w:rsid w:val="002928A0"/>
    <w:rsid w:val="00292BC6"/>
    <w:rsid w:val="00292F29"/>
    <w:rsid w:val="002935BE"/>
    <w:rsid w:val="00294363"/>
    <w:rsid w:val="0029526A"/>
    <w:rsid w:val="002953A4"/>
    <w:rsid w:val="00296344"/>
    <w:rsid w:val="00296447"/>
    <w:rsid w:val="00296C44"/>
    <w:rsid w:val="002974A5"/>
    <w:rsid w:val="002A0768"/>
    <w:rsid w:val="002A11E4"/>
    <w:rsid w:val="002A191B"/>
    <w:rsid w:val="002A2A03"/>
    <w:rsid w:val="002A2CC1"/>
    <w:rsid w:val="002A2EF1"/>
    <w:rsid w:val="002A3199"/>
    <w:rsid w:val="002A3674"/>
    <w:rsid w:val="002A3C6A"/>
    <w:rsid w:val="002A45F6"/>
    <w:rsid w:val="002A4F9C"/>
    <w:rsid w:val="002A543D"/>
    <w:rsid w:val="002A5B05"/>
    <w:rsid w:val="002A611F"/>
    <w:rsid w:val="002A66D5"/>
    <w:rsid w:val="002A6777"/>
    <w:rsid w:val="002A7601"/>
    <w:rsid w:val="002A7F43"/>
    <w:rsid w:val="002B128F"/>
    <w:rsid w:val="002B18E6"/>
    <w:rsid w:val="002B1C75"/>
    <w:rsid w:val="002B1E9B"/>
    <w:rsid w:val="002B213B"/>
    <w:rsid w:val="002B2A25"/>
    <w:rsid w:val="002B344F"/>
    <w:rsid w:val="002B38A8"/>
    <w:rsid w:val="002B3952"/>
    <w:rsid w:val="002B4981"/>
    <w:rsid w:val="002B4BAE"/>
    <w:rsid w:val="002B4BB9"/>
    <w:rsid w:val="002B6819"/>
    <w:rsid w:val="002B7265"/>
    <w:rsid w:val="002B77FA"/>
    <w:rsid w:val="002B79BF"/>
    <w:rsid w:val="002B7AEA"/>
    <w:rsid w:val="002B7C50"/>
    <w:rsid w:val="002C0810"/>
    <w:rsid w:val="002C24F3"/>
    <w:rsid w:val="002C259F"/>
    <w:rsid w:val="002C49E3"/>
    <w:rsid w:val="002C4BC1"/>
    <w:rsid w:val="002C534B"/>
    <w:rsid w:val="002C58DC"/>
    <w:rsid w:val="002C7FAD"/>
    <w:rsid w:val="002D0338"/>
    <w:rsid w:val="002D05C7"/>
    <w:rsid w:val="002D098B"/>
    <w:rsid w:val="002D0C65"/>
    <w:rsid w:val="002D0DF6"/>
    <w:rsid w:val="002D129B"/>
    <w:rsid w:val="002D14FC"/>
    <w:rsid w:val="002D23CF"/>
    <w:rsid w:val="002D2734"/>
    <w:rsid w:val="002D3A2E"/>
    <w:rsid w:val="002D40AE"/>
    <w:rsid w:val="002D4998"/>
    <w:rsid w:val="002D4DB5"/>
    <w:rsid w:val="002D5A41"/>
    <w:rsid w:val="002D5B7B"/>
    <w:rsid w:val="002D6406"/>
    <w:rsid w:val="002D67FC"/>
    <w:rsid w:val="002D6BE9"/>
    <w:rsid w:val="002D7249"/>
    <w:rsid w:val="002D7DD8"/>
    <w:rsid w:val="002E0A1C"/>
    <w:rsid w:val="002E0E62"/>
    <w:rsid w:val="002E1289"/>
    <w:rsid w:val="002E144E"/>
    <w:rsid w:val="002E18A3"/>
    <w:rsid w:val="002E205C"/>
    <w:rsid w:val="002E3511"/>
    <w:rsid w:val="002E3727"/>
    <w:rsid w:val="002E3C72"/>
    <w:rsid w:val="002E3FF9"/>
    <w:rsid w:val="002E4495"/>
    <w:rsid w:val="002E4A4D"/>
    <w:rsid w:val="002E5F90"/>
    <w:rsid w:val="002E6159"/>
    <w:rsid w:val="002E64C5"/>
    <w:rsid w:val="002E66D7"/>
    <w:rsid w:val="002E74C8"/>
    <w:rsid w:val="002E7EE0"/>
    <w:rsid w:val="002F007D"/>
    <w:rsid w:val="002F029A"/>
    <w:rsid w:val="002F048A"/>
    <w:rsid w:val="002F1280"/>
    <w:rsid w:val="002F139F"/>
    <w:rsid w:val="002F18D7"/>
    <w:rsid w:val="002F2255"/>
    <w:rsid w:val="002F2A84"/>
    <w:rsid w:val="002F2BDF"/>
    <w:rsid w:val="002F343B"/>
    <w:rsid w:val="002F354A"/>
    <w:rsid w:val="002F3F54"/>
    <w:rsid w:val="002F4B9A"/>
    <w:rsid w:val="002F5439"/>
    <w:rsid w:val="002F5AB7"/>
    <w:rsid w:val="002F5B8D"/>
    <w:rsid w:val="002F60C0"/>
    <w:rsid w:val="002F6D38"/>
    <w:rsid w:val="00300286"/>
    <w:rsid w:val="0030066A"/>
    <w:rsid w:val="00300679"/>
    <w:rsid w:val="00301DBA"/>
    <w:rsid w:val="00301FED"/>
    <w:rsid w:val="003022E6"/>
    <w:rsid w:val="00302C91"/>
    <w:rsid w:val="00302ED4"/>
    <w:rsid w:val="00303087"/>
    <w:rsid w:val="003030DB"/>
    <w:rsid w:val="0030348A"/>
    <w:rsid w:val="003044CC"/>
    <w:rsid w:val="00305247"/>
    <w:rsid w:val="003057F2"/>
    <w:rsid w:val="00305895"/>
    <w:rsid w:val="00305B7C"/>
    <w:rsid w:val="0030608D"/>
    <w:rsid w:val="003063A7"/>
    <w:rsid w:val="00306A3D"/>
    <w:rsid w:val="00306B19"/>
    <w:rsid w:val="003073DE"/>
    <w:rsid w:val="0031089E"/>
    <w:rsid w:val="00310A7D"/>
    <w:rsid w:val="0031266C"/>
    <w:rsid w:val="00312762"/>
    <w:rsid w:val="00312A84"/>
    <w:rsid w:val="00312DBE"/>
    <w:rsid w:val="00313BAA"/>
    <w:rsid w:val="00313CE4"/>
    <w:rsid w:val="00313F70"/>
    <w:rsid w:val="0031432F"/>
    <w:rsid w:val="0031482E"/>
    <w:rsid w:val="00315817"/>
    <w:rsid w:val="003159F5"/>
    <w:rsid w:val="0031666C"/>
    <w:rsid w:val="00317029"/>
    <w:rsid w:val="00317648"/>
    <w:rsid w:val="00317E7E"/>
    <w:rsid w:val="003207F0"/>
    <w:rsid w:val="00320BD7"/>
    <w:rsid w:val="0032220F"/>
    <w:rsid w:val="00322252"/>
    <w:rsid w:val="00322A66"/>
    <w:rsid w:val="0032333B"/>
    <w:rsid w:val="003234B2"/>
    <w:rsid w:val="00323CA3"/>
    <w:rsid w:val="00324705"/>
    <w:rsid w:val="00324D26"/>
    <w:rsid w:val="003250AB"/>
    <w:rsid w:val="00325133"/>
    <w:rsid w:val="00326237"/>
    <w:rsid w:val="003266CE"/>
    <w:rsid w:val="00330085"/>
    <w:rsid w:val="0033029D"/>
    <w:rsid w:val="00330D77"/>
    <w:rsid w:val="00331428"/>
    <w:rsid w:val="00331855"/>
    <w:rsid w:val="003318B4"/>
    <w:rsid w:val="0033345B"/>
    <w:rsid w:val="00333658"/>
    <w:rsid w:val="00334C04"/>
    <w:rsid w:val="003350F3"/>
    <w:rsid w:val="0033572D"/>
    <w:rsid w:val="003370C8"/>
    <w:rsid w:val="00337258"/>
    <w:rsid w:val="0033735E"/>
    <w:rsid w:val="0033793D"/>
    <w:rsid w:val="00337A0D"/>
    <w:rsid w:val="00340080"/>
    <w:rsid w:val="003403BD"/>
    <w:rsid w:val="00340FDA"/>
    <w:rsid w:val="00342FBB"/>
    <w:rsid w:val="00343661"/>
    <w:rsid w:val="00343716"/>
    <w:rsid w:val="003441E9"/>
    <w:rsid w:val="00344480"/>
    <w:rsid w:val="00345A7D"/>
    <w:rsid w:val="00345C2E"/>
    <w:rsid w:val="00345C7D"/>
    <w:rsid w:val="00345E8A"/>
    <w:rsid w:val="00346FF0"/>
    <w:rsid w:val="0034799D"/>
    <w:rsid w:val="003503C7"/>
    <w:rsid w:val="00350625"/>
    <w:rsid w:val="003516B3"/>
    <w:rsid w:val="0035189C"/>
    <w:rsid w:val="0035266F"/>
    <w:rsid w:val="00354F75"/>
    <w:rsid w:val="003555DC"/>
    <w:rsid w:val="003561C5"/>
    <w:rsid w:val="003562E1"/>
    <w:rsid w:val="00356496"/>
    <w:rsid w:val="0035671F"/>
    <w:rsid w:val="00356DA8"/>
    <w:rsid w:val="003603BE"/>
    <w:rsid w:val="003606B1"/>
    <w:rsid w:val="00360DF6"/>
    <w:rsid w:val="003611D7"/>
    <w:rsid w:val="00362383"/>
    <w:rsid w:val="00362ACA"/>
    <w:rsid w:val="00362D1C"/>
    <w:rsid w:val="00363490"/>
    <w:rsid w:val="00363965"/>
    <w:rsid w:val="00363D82"/>
    <w:rsid w:val="003646A1"/>
    <w:rsid w:val="00364A72"/>
    <w:rsid w:val="00364E36"/>
    <w:rsid w:val="0036617A"/>
    <w:rsid w:val="0036673D"/>
    <w:rsid w:val="003669E1"/>
    <w:rsid w:val="00366B13"/>
    <w:rsid w:val="00367D31"/>
    <w:rsid w:val="003702E8"/>
    <w:rsid w:val="00371442"/>
    <w:rsid w:val="00371870"/>
    <w:rsid w:val="003721AB"/>
    <w:rsid w:val="003729B6"/>
    <w:rsid w:val="00373171"/>
    <w:rsid w:val="00373767"/>
    <w:rsid w:val="00374874"/>
    <w:rsid w:val="003748F6"/>
    <w:rsid w:val="00374F1D"/>
    <w:rsid w:val="003750DF"/>
    <w:rsid w:val="00375353"/>
    <w:rsid w:val="003753A8"/>
    <w:rsid w:val="00375DA8"/>
    <w:rsid w:val="00376675"/>
    <w:rsid w:val="00376DDE"/>
    <w:rsid w:val="003773B5"/>
    <w:rsid w:val="00377D32"/>
    <w:rsid w:val="00380F2A"/>
    <w:rsid w:val="00381D55"/>
    <w:rsid w:val="00381EB3"/>
    <w:rsid w:val="00382F04"/>
    <w:rsid w:val="003835BD"/>
    <w:rsid w:val="00383689"/>
    <w:rsid w:val="003836B1"/>
    <w:rsid w:val="00383A43"/>
    <w:rsid w:val="00383FFC"/>
    <w:rsid w:val="00384194"/>
    <w:rsid w:val="00384DEB"/>
    <w:rsid w:val="00385034"/>
    <w:rsid w:val="0038508F"/>
    <w:rsid w:val="00385335"/>
    <w:rsid w:val="003859ED"/>
    <w:rsid w:val="00386AAE"/>
    <w:rsid w:val="00387B6E"/>
    <w:rsid w:val="0039089F"/>
    <w:rsid w:val="00390CFB"/>
    <w:rsid w:val="00391021"/>
    <w:rsid w:val="00391312"/>
    <w:rsid w:val="003919AD"/>
    <w:rsid w:val="00391D0C"/>
    <w:rsid w:val="003921EB"/>
    <w:rsid w:val="00393CE5"/>
    <w:rsid w:val="00393D2E"/>
    <w:rsid w:val="00393DC0"/>
    <w:rsid w:val="00394AE1"/>
    <w:rsid w:val="00394EC1"/>
    <w:rsid w:val="003972FD"/>
    <w:rsid w:val="00397B94"/>
    <w:rsid w:val="003A0261"/>
    <w:rsid w:val="003A1236"/>
    <w:rsid w:val="003A13A4"/>
    <w:rsid w:val="003A1A7D"/>
    <w:rsid w:val="003A1BDF"/>
    <w:rsid w:val="003A2502"/>
    <w:rsid w:val="003A30F1"/>
    <w:rsid w:val="003A32C3"/>
    <w:rsid w:val="003A3B6B"/>
    <w:rsid w:val="003A3EE8"/>
    <w:rsid w:val="003A4B85"/>
    <w:rsid w:val="003A4D7E"/>
    <w:rsid w:val="003A582F"/>
    <w:rsid w:val="003A5860"/>
    <w:rsid w:val="003A64C2"/>
    <w:rsid w:val="003A6599"/>
    <w:rsid w:val="003A7023"/>
    <w:rsid w:val="003A78BD"/>
    <w:rsid w:val="003A7F88"/>
    <w:rsid w:val="003B0531"/>
    <w:rsid w:val="003B1174"/>
    <w:rsid w:val="003B149C"/>
    <w:rsid w:val="003B2FCB"/>
    <w:rsid w:val="003B3C1A"/>
    <w:rsid w:val="003B3E3B"/>
    <w:rsid w:val="003B4332"/>
    <w:rsid w:val="003B4680"/>
    <w:rsid w:val="003B4718"/>
    <w:rsid w:val="003B4947"/>
    <w:rsid w:val="003B4C27"/>
    <w:rsid w:val="003B5E91"/>
    <w:rsid w:val="003B64A6"/>
    <w:rsid w:val="003B6872"/>
    <w:rsid w:val="003B6BE8"/>
    <w:rsid w:val="003B6CA4"/>
    <w:rsid w:val="003B73AF"/>
    <w:rsid w:val="003B752B"/>
    <w:rsid w:val="003B770A"/>
    <w:rsid w:val="003C04F5"/>
    <w:rsid w:val="003C05BB"/>
    <w:rsid w:val="003C0EEB"/>
    <w:rsid w:val="003C0F53"/>
    <w:rsid w:val="003C1A7A"/>
    <w:rsid w:val="003C2480"/>
    <w:rsid w:val="003C2875"/>
    <w:rsid w:val="003C3024"/>
    <w:rsid w:val="003C3D36"/>
    <w:rsid w:val="003C4354"/>
    <w:rsid w:val="003C4AD1"/>
    <w:rsid w:val="003C4F2E"/>
    <w:rsid w:val="003C5A16"/>
    <w:rsid w:val="003C6182"/>
    <w:rsid w:val="003C7E40"/>
    <w:rsid w:val="003D0114"/>
    <w:rsid w:val="003D0C65"/>
    <w:rsid w:val="003D1B8C"/>
    <w:rsid w:val="003D2320"/>
    <w:rsid w:val="003D2D4A"/>
    <w:rsid w:val="003D37EC"/>
    <w:rsid w:val="003D38E0"/>
    <w:rsid w:val="003D4002"/>
    <w:rsid w:val="003D4532"/>
    <w:rsid w:val="003D56B2"/>
    <w:rsid w:val="003D5FA6"/>
    <w:rsid w:val="003D6600"/>
    <w:rsid w:val="003D69CB"/>
    <w:rsid w:val="003D7507"/>
    <w:rsid w:val="003D75D4"/>
    <w:rsid w:val="003D7883"/>
    <w:rsid w:val="003D7A70"/>
    <w:rsid w:val="003D7CB9"/>
    <w:rsid w:val="003E14A1"/>
    <w:rsid w:val="003E1D80"/>
    <w:rsid w:val="003E264B"/>
    <w:rsid w:val="003E2934"/>
    <w:rsid w:val="003E34E0"/>
    <w:rsid w:val="003E3CD2"/>
    <w:rsid w:val="003E413E"/>
    <w:rsid w:val="003E484B"/>
    <w:rsid w:val="003E50B3"/>
    <w:rsid w:val="003E5371"/>
    <w:rsid w:val="003E57E4"/>
    <w:rsid w:val="003E6173"/>
    <w:rsid w:val="003E625A"/>
    <w:rsid w:val="003E68A7"/>
    <w:rsid w:val="003E6D65"/>
    <w:rsid w:val="003E7098"/>
    <w:rsid w:val="003E7882"/>
    <w:rsid w:val="003F0733"/>
    <w:rsid w:val="003F0A07"/>
    <w:rsid w:val="003F0D96"/>
    <w:rsid w:val="003F10AF"/>
    <w:rsid w:val="003F11CF"/>
    <w:rsid w:val="003F1431"/>
    <w:rsid w:val="003F1EC8"/>
    <w:rsid w:val="003F27BA"/>
    <w:rsid w:val="003F303F"/>
    <w:rsid w:val="003F44B4"/>
    <w:rsid w:val="003F45BD"/>
    <w:rsid w:val="003F4F70"/>
    <w:rsid w:val="003F5B38"/>
    <w:rsid w:val="003F7439"/>
    <w:rsid w:val="003F75EA"/>
    <w:rsid w:val="003F7B57"/>
    <w:rsid w:val="003F7BCA"/>
    <w:rsid w:val="003F7EDC"/>
    <w:rsid w:val="0040020A"/>
    <w:rsid w:val="00400375"/>
    <w:rsid w:val="00400E98"/>
    <w:rsid w:val="00400F67"/>
    <w:rsid w:val="004010C5"/>
    <w:rsid w:val="00401CC3"/>
    <w:rsid w:val="00401D1B"/>
    <w:rsid w:val="00401F51"/>
    <w:rsid w:val="00402419"/>
    <w:rsid w:val="004027C3"/>
    <w:rsid w:val="0040291D"/>
    <w:rsid w:val="004030B6"/>
    <w:rsid w:val="00403988"/>
    <w:rsid w:val="00403DE9"/>
    <w:rsid w:val="00403E52"/>
    <w:rsid w:val="00404260"/>
    <w:rsid w:val="0040434B"/>
    <w:rsid w:val="0040457D"/>
    <w:rsid w:val="00404F43"/>
    <w:rsid w:val="004052CD"/>
    <w:rsid w:val="00405BA0"/>
    <w:rsid w:val="00405D9C"/>
    <w:rsid w:val="00406F6C"/>
    <w:rsid w:val="004070E5"/>
    <w:rsid w:val="004142D9"/>
    <w:rsid w:val="0041499B"/>
    <w:rsid w:val="00414CC8"/>
    <w:rsid w:val="00415AA3"/>
    <w:rsid w:val="00415C68"/>
    <w:rsid w:val="00415CB1"/>
    <w:rsid w:val="00416AC4"/>
    <w:rsid w:val="004176BA"/>
    <w:rsid w:val="00417EB8"/>
    <w:rsid w:val="00420550"/>
    <w:rsid w:val="004215D9"/>
    <w:rsid w:val="00421A8A"/>
    <w:rsid w:val="00422460"/>
    <w:rsid w:val="004227D2"/>
    <w:rsid w:val="00423CF8"/>
    <w:rsid w:val="00423FAD"/>
    <w:rsid w:val="004242FF"/>
    <w:rsid w:val="004248B7"/>
    <w:rsid w:val="00424A18"/>
    <w:rsid w:val="0042572D"/>
    <w:rsid w:val="00426641"/>
    <w:rsid w:val="0042667D"/>
    <w:rsid w:val="00426686"/>
    <w:rsid w:val="00426D1F"/>
    <w:rsid w:val="00427599"/>
    <w:rsid w:val="00427699"/>
    <w:rsid w:val="00427A64"/>
    <w:rsid w:val="00427AE6"/>
    <w:rsid w:val="00427BAB"/>
    <w:rsid w:val="004304F5"/>
    <w:rsid w:val="004309ED"/>
    <w:rsid w:val="00430E26"/>
    <w:rsid w:val="00430E34"/>
    <w:rsid w:val="00430F4E"/>
    <w:rsid w:val="004326D0"/>
    <w:rsid w:val="00432723"/>
    <w:rsid w:val="00432AC4"/>
    <w:rsid w:val="00433361"/>
    <w:rsid w:val="00433C93"/>
    <w:rsid w:val="0043582D"/>
    <w:rsid w:val="00435C4E"/>
    <w:rsid w:val="00436770"/>
    <w:rsid w:val="004369A3"/>
    <w:rsid w:val="00436D8C"/>
    <w:rsid w:val="00436DD7"/>
    <w:rsid w:val="00436FB1"/>
    <w:rsid w:val="0043725B"/>
    <w:rsid w:val="00437649"/>
    <w:rsid w:val="00437743"/>
    <w:rsid w:val="00440195"/>
    <w:rsid w:val="00440961"/>
    <w:rsid w:val="00440FEB"/>
    <w:rsid w:val="004417BB"/>
    <w:rsid w:val="004419A6"/>
    <w:rsid w:val="00442D99"/>
    <w:rsid w:val="004434F9"/>
    <w:rsid w:val="004436BD"/>
    <w:rsid w:val="004438E9"/>
    <w:rsid w:val="004439D3"/>
    <w:rsid w:val="00443CA8"/>
    <w:rsid w:val="0044418D"/>
    <w:rsid w:val="004444E0"/>
    <w:rsid w:val="00444BA3"/>
    <w:rsid w:val="00444FFA"/>
    <w:rsid w:val="0044506F"/>
    <w:rsid w:val="00445541"/>
    <w:rsid w:val="0044568B"/>
    <w:rsid w:val="004459C4"/>
    <w:rsid w:val="00445F52"/>
    <w:rsid w:val="00447438"/>
    <w:rsid w:val="00447C31"/>
    <w:rsid w:val="00447FD3"/>
    <w:rsid w:val="004505B2"/>
    <w:rsid w:val="004521D5"/>
    <w:rsid w:val="00452DC5"/>
    <w:rsid w:val="00454D00"/>
    <w:rsid w:val="0045657D"/>
    <w:rsid w:val="0045691E"/>
    <w:rsid w:val="004569E1"/>
    <w:rsid w:val="00456F41"/>
    <w:rsid w:val="0045797D"/>
    <w:rsid w:val="004608A6"/>
    <w:rsid w:val="00461819"/>
    <w:rsid w:val="00461AC1"/>
    <w:rsid w:val="00461AF3"/>
    <w:rsid w:val="0046235C"/>
    <w:rsid w:val="004623F6"/>
    <w:rsid w:val="00462D8D"/>
    <w:rsid w:val="00463008"/>
    <w:rsid w:val="00463201"/>
    <w:rsid w:val="004639EF"/>
    <w:rsid w:val="004643DB"/>
    <w:rsid w:val="00466323"/>
    <w:rsid w:val="004664EA"/>
    <w:rsid w:val="004668AB"/>
    <w:rsid w:val="00466988"/>
    <w:rsid w:val="00466D2D"/>
    <w:rsid w:val="004676E2"/>
    <w:rsid w:val="00467FFB"/>
    <w:rsid w:val="00470961"/>
    <w:rsid w:val="00470E42"/>
    <w:rsid w:val="00470E5F"/>
    <w:rsid w:val="004718E5"/>
    <w:rsid w:val="004719D5"/>
    <w:rsid w:val="00471AD2"/>
    <w:rsid w:val="00472690"/>
    <w:rsid w:val="00472759"/>
    <w:rsid w:val="0047328A"/>
    <w:rsid w:val="00473363"/>
    <w:rsid w:val="0047375E"/>
    <w:rsid w:val="004738F4"/>
    <w:rsid w:val="00473B9D"/>
    <w:rsid w:val="00473D29"/>
    <w:rsid w:val="0047423F"/>
    <w:rsid w:val="00474804"/>
    <w:rsid w:val="004749CF"/>
    <w:rsid w:val="00474E44"/>
    <w:rsid w:val="00475281"/>
    <w:rsid w:val="00475322"/>
    <w:rsid w:val="004753F0"/>
    <w:rsid w:val="004755E5"/>
    <w:rsid w:val="00476021"/>
    <w:rsid w:val="00477DE8"/>
    <w:rsid w:val="00477FB0"/>
    <w:rsid w:val="00477FCA"/>
    <w:rsid w:val="004802C6"/>
    <w:rsid w:val="004806FC"/>
    <w:rsid w:val="00480AFB"/>
    <w:rsid w:val="00481383"/>
    <w:rsid w:val="00481805"/>
    <w:rsid w:val="00481A8D"/>
    <w:rsid w:val="00482C5E"/>
    <w:rsid w:val="00484620"/>
    <w:rsid w:val="00484894"/>
    <w:rsid w:val="00484AF9"/>
    <w:rsid w:val="004860F3"/>
    <w:rsid w:val="00486281"/>
    <w:rsid w:val="0048667C"/>
    <w:rsid w:val="0049012D"/>
    <w:rsid w:val="00490973"/>
    <w:rsid w:val="00491519"/>
    <w:rsid w:val="0049167C"/>
    <w:rsid w:val="004917D8"/>
    <w:rsid w:val="00491F1D"/>
    <w:rsid w:val="004924D3"/>
    <w:rsid w:val="00492925"/>
    <w:rsid w:val="00493A8D"/>
    <w:rsid w:val="00494104"/>
    <w:rsid w:val="004950B1"/>
    <w:rsid w:val="00495144"/>
    <w:rsid w:val="00495A0C"/>
    <w:rsid w:val="00496290"/>
    <w:rsid w:val="00496411"/>
    <w:rsid w:val="00496415"/>
    <w:rsid w:val="004967F3"/>
    <w:rsid w:val="00496C01"/>
    <w:rsid w:val="004977CE"/>
    <w:rsid w:val="00497CED"/>
    <w:rsid w:val="004A01A6"/>
    <w:rsid w:val="004A03D6"/>
    <w:rsid w:val="004A0AE7"/>
    <w:rsid w:val="004A1231"/>
    <w:rsid w:val="004A169E"/>
    <w:rsid w:val="004A1AC2"/>
    <w:rsid w:val="004A2256"/>
    <w:rsid w:val="004A2316"/>
    <w:rsid w:val="004A2790"/>
    <w:rsid w:val="004A3499"/>
    <w:rsid w:val="004A458D"/>
    <w:rsid w:val="004A5A03"/>
    <w:rsid w:val="004A70B2"/>
    <w:rsid w:val="004B0706"/>
    <w:rsid w:val="004B0B60"/>
    <w:rsid w:val="004B0BA3"/>
    <w:rsid w:val="004B223A"/>
    <w:rsid w:val="004B29DE"/>
    <w:rsid w:val="004B2B32"/>
    <w:rsid w:val="004B2B99"/>
    <w:rsid w:val="004B2E3E"/>
    <w:rsid w:val="004B32A4"/>
    <w:rsid w:val="004B59A1"/>
    <w:rsid w:val="004B5AE1"/>
    <w:rsid w:val="004B60C1"/>
    <w:rsid w:val="004B65D2"/>
    <w:rsid w:val="004B67F7"/>
    <w:rsid w:val="004B7759"/>
    <w:rsid w:val="004B7B3A"/>
    <w:rsid w:val="004B7C4A"/>
    <w:rsid w:val="004C05C4"/>
    <w:rsid w:val="004C111D"/>
    <w:rsid w:val="004C1423"/>
    <w:rsid w:val="004C16E2"/>
    <w:rsid w:val="004C1C80"/>
    <w:rsid w:val="004C1DE6"/>
    <w:rsid w:val="004C26A9"/>
    <w:rsid w:val="004C2A62"/>
    <w:rsid w:val="004C2BA8"/>
    <w:rsid w:val="004C33FF"/>
    <w:rsid w:val="004C3763"/>
    <w:rsid w:val="004C3ECA"/>
    <w:rsid w:val="004C4748"/>
    <w:rsid w:val="004C54D1"/>
    <w:rsid w:val="004C5696"/>
    <w:rsid w:val="004C5FBA"/>
    <w:rsid w:val="004C612F"/>
    <w:rsid w:val="004C684E"/>
    <w:rsid w:val="004C6D77"/>
    <w:rsid w:val="004C6FF9"/>
    <w:rsid w:val="004C77A1"/>
    <w:rsid w:val="004C7FF5"/>
    <w:rsid w:val="004D0585"/>
    <w:rsid w:val="004D0E13"/>
    <w:rsid w:val="004D16C5"/>
    <w:rsid w:val="004D1FE5"/>
    <w:rsid w:val="004D20F1"/>
    <w:rsid w:val="004D215C"/>
    <w:rsid w:val="004D290B"/>
    <w:rsid w:val="004D48BC"/>
    <w:rsid w:val="004D4B2B"/>
    <w:rsid w:val="004D50C9"/>
    <w:rsid w:val="004D5404"/>
    <w:rsid w:val="004D570D"/>
    <w:rsid w:val="004D7056"/>
    <w:rsid w:val="004D718C"/>
    <w:rsid w:val="004D7514"/>
    <w:rsid w:val="004E01D3"/>
    <w:rsid w:val="004E0C54"/>
    <w:rsid w:val="004E1811"/>
    <w:rsid w:val="004E1C17"/>
    <w:rsid w:val="004E1C45"/>
    <w:rsid w:val="004E2C04"/>
    <w:rsid w:val="004E2D68"/>
    <w:rsid w:val="004E2F5C"/>
    <w:rsid w:val="004E37B2"/>
    <w:rsid w:val="004E41D2"/>
    <w:rsid w:val="004E42AB"/>
    <w:rsid w:val="004E4930"/>
    <w:rsid w:val="004E4CBD"/>
    <w:rsid w:val="004E50FA"/>
    <w:rsid w:val="004E5383"/>
    <w:rsid w:val="004E5622"/>
    <w:rsid w:val="004E5BF0"/>
    <w:rsid w:val="004E6038"/>
    <w:rsid w:val="004E67DB"/>
    <w:rsid w:val="004E6C5A"/>
    <w:rsid w:val="004F010B"/>
    <w:rsid w:val="004F052E"/>
    <w:rsid w:val="004F0774"/>
    <w:rsid w:val="004F35CC"/>
    <w:rsid w:val="004F3821"/>
    <w:rsid w:val="004F3E14"/>
    <w:rsid w:val="004F44D5"/>
    <w:rsid w:val="004F4E04"/>
    <w:rsid w:val="004F52CF"/>
    <w:rsid w:val="004F54B9"/>
    <w:rsid w:val="004F54FC"/>
    <w:rsid w:val="004F5837"/>
    <w:rsid w:val="004F597C"/>
    <w:rsid w:val="004F6764"/>
    <w:rsid w:val="004F6A7E"/>
    <w:rsid w:val="004F7650"/>
    <w:rsid w:val="00500023"/>
    <w:rsid w:val="0050009D"/>
    <w:rsid w:val="00500367"/>
    <w:rsid w:val="00500406"/>
    <w:rsid w:val="00500C0F"/>
    <w:rsid w:val="00500EC9"/>
    <w:rsid w:val="00500EE8"/>
    <w:rsid w:val="00500FCC"/>
    <w:rsid w:val="00501329"/>
    <w:rsid w:val="00501BB9"/>
    <w:rsid w:val="00502ACA"/>
    <w:rsid w:val="00502B7A"/>
    <w:rsid w:val="00502FB4"/>
    <w:rsid w:val="005049E1"/>
    <w:rsid w:val="00505693"/>
    <w:rsid w:val="0050612F"/>
    <w:rsid w:val="005063CB"/>
    <w:rsid w:val="005063F9"/>
    <w:rsid w:val="00506B94"/>
    <w:rsid w:val="00506CFC"/>
    <w:rsid w:val="00506DC5"/>
    <w:rsid w:val="00507814"/>
    <w:rsid w:val="005100B2"/>
    <w:rsid w:val="005100BB"/>
    <w:rsid w:val="00510851"/>
    <w:rsid w:val="00511D39"/>
    <w:rsid w:val="005130E6"/>
    <w:rsid w:val="005132FF"/>
    <w:rsid w:val="00513514"/>
    <w:rsid w:val="00513A7E"/>
    <w:rsid w:val="00513BF1"/>
    <w:rsid w:val="00513FA8"/>
    <w:rsid w:val="0051444D"/>
    <w:rsid w:val="00514EDE"/>
    <w:rsid w:val="005173A0"/>
    <w:rsid w:val="005205B8"/>
    <w:rsid w:val="00520A29"/>
    <w:rsid w:val="0052242A"/>
    <w:rsid w:val="00522FA9"/>
    <w:rsid w:val="00523148"/>
    <w:rsid w:val="005235DF"/>
    <w:rsid w:val="005249A1"/>
    <w:rsid w:val="00525D63"/>
    <w:rsid w:val="00525F8A"/>
    <w:rsid w:val="005262A5"/>
    <w:rsid w:val="005268E0"/>
    <w:rsid w:val="00526A06"/>
    <w:rsid w:val="00526D7E"/>
    <w:rsid w:val="00526ED1"/>
    <w:rsid w:val="00527341"/>
    <w:rsid w:val="005278B2"/>
    <w:rsid w:val="00527F76"/>
    <w:rsid w:val="0053047D"/>
    <w:rsid w:val="0053193A"/>
    <w:rsid w:val="00531D75"/>
    <w:rsid w:val="0053276D"/>
    <w:rsid w:val="0053495E"/>
    <w:rsid w:val="00534CBC"/>
    <w:rsid w:val="0053647B"/>
    <w:rsid w:val="005364B0"/>
    <w:rsid w:val="00536BBF"/>
    <w:rsid w:val="00536DB1"/>
    <w:rsid w:val="005370F4"/>
    <w:rsid w:val="005372AB"/>
    <w:rsid w:val="00537614"/>
    <w:rsid w:val="00540009"/>
    <w:rsid w:val="00540150"/>
    <w:rsid w:val="005405FD"/>
    <w:rsid w:val="00540954"/>
    <w:rsid w:val="00540D04"/>
    <w:rsid w:val="00540F80"/>
    <w:rsid w:val="00541BC8"/>
    <w:rsid w:val="00543312"/>
    <w:rsid w:val="00543E15"/>
    <w:rsid w:val="005442CE"/>
    <w:rsid w:val="00544A2B"/>
    <w:rsid w:val="00544ACC"/>
    <w:rsid w:val="00544E57"/>
    <w:rsid w:val="00545A6A"/>
    <w:rsid w:val="00545C9A"/>
    <w:rsid w:val="00545EA8"/>
    <w:rsid w:val="005461B3"/>
    <w:rsid w:val="00546716"/>
    <w:rsid w:val="00546B38"/>
    <w:rsid w:val="005475C9"/>
    <w:rsid w:val="00547634"/>
    <w:rsid w:val="00547699"/>
    <w:rsid w:val="00547931"/>
    <w:rsid w:val="00547E0F"/>
    <w:rsid w:val="00550956"/>
    <w:rsid w:val="00550E21"/>
    <w:rsid w:val="005510C7"/>
    <w:rsid w:val="00551B6D"/>
    <w:rsid w:val="00552297"/>
    <w:rsid w:val="005523D9"/>
    <w:rsid w:val="005529A7"/>
    <w:rsid w:val="00552EF0"/>
    <w:rsid w:val="00553BDC"/>
    <w:rsid w:val="005541EF"/>
    <w:rsid w:val="00554395"/>
    <w:rsid w:val="005549B7"/>
    <w:rsid w:val="00554A88"/>
    <w:rsid w:val="005551FE"/>
    <w:rsid w:val="00556670"/>
    <w:rsid w:val="00556DB5"/>
    <w:rsid w:val="00557366"/>
    <w:rsid w:val="00560AAA"/>
    <w:rsid w:val="00560C0F"/>
    <w:rsid w:val="0056123D"/>
    <w:rsid w:val="00561F14"/>
    <w:rsid w:val="00562849"/>
    <w:rsid w:val="00562BEF"/>
    <w:rsid w:val="00562F5F"/>
    <w:rsid w:val="00563D5E"/>
    <w:rsid w:val="005651F3"/>
    <w:rsid w:val="0056602C"/>
    <w:rsid w:val="00566E38"/>
    <w:rsid w:val="0056747E"/>
    <w:rsid w:val="0057015C"/>
    <w:rsid w:val="00570BF2"/>
    <w:rsid w:val="005715AA"/>
    <w:rsid w:val="005717A4"/>
    <w:rsid w:val="00571D87"/>
    <w:rsid w:val="005749FE"/>
    <w:rsid w:val="00574A49"/>
    <w:rsid w:val="00574CA2"/>
    <w:rsid w:val="00575264"/>
    <w:rsid w:val="00576B0A"/>
    <w:rsid w:val="00576B66"/>
    <w:rsid w:val="00576CBC"/>
    <w:rsid w:val="00576FDA"/>
    <w:rsid w:val="00580135"/>
    <w:rsid w:val="00580532"/>
    <w:rsid w:val="0058061C"/>
    <w:rsid w:val="00580A1B"/>
    <w:rsid w:val="00580A91"/>
    <w:rsid w:val="00581D22"/>
    <w:rsid w:val="005824A9"/>
    <w:rsid w:val="0058251E"/>
    <w:rsid w:val="00582B17"/>
    <w:rsid w:val="00583375"/>
    <w:rsid w:val="005835F5"/>
    <w:rsid w:val="005836BC"/>
    <w:rsid w:val="00583CC8"/>
    <w:rsid w:val="005842BA"/>
    <w:rsid w:val="00584564"/>
    <w:rsid w:val="00586046"/>
    <w:rsid w:val="0058717D"/>
    <w:rsid w:val="0058759D"/>
    <w:rsid w:val="00587CD5"/>
    <w:rsid w:val="00587F54"/>
    <w:rsid w:val="0059012B"/>
    <w:rsid w:val="005910BE"/>
    <w:rsid w:val="00591A9E"/>
    <w:rsid w:val="00592237"/>
    <w:rsid w:val="00593DBE"/>
    <w:rsid w:val="0059451F"/>
    <w:rsid w:val="00594544"/>
    <w:rsid w:val="00594CCE"/>
    <w:rsid w:val="0059551B"/>
    <w:rsid w:val="00595A29"/>
    <w:rsid w:val="00595D3D"/>
    <w:rsid w:val="0059609E"/>
    <w:rsid w:val="00596E8A"/>
    <w:rsid w:val="00597682"/>
    <w:rsid w:val="00597881"/>
    <w:rsid w:val="005A0AC1"/>
    <w:rsid w:val="005A0D80"/>
    <w:rsid w:val="005A0FDE"/>
    <w:rsid w:val="005A21D4"/>
    <w:rsid w:val="005A2703"/>
    <w:rsid w:val="005A2AA3"/>
    <w:rsid w:val="005A2B81"/>
    <w:rsid w:val="005A2FD6"/>
    <w:rsid w:val="005A3223"/>
    <w:rsid w:val="005A4AB7"/>
    <w:rsid w:val="005A4E1B"/>
    <w:rsid w:val="005A5585"/>
    <w:rsid w:val="005A5F60"/>
    <w:rsid w:val="005A6312"/>
    <w:rsid w:val="005A6644"/>
    <w:rsid w:val="005B0481"/>
    <w:rsid w:val="005B074A"/>
    <w:rsid w:val="005B098F"/>
    <w:rsid w:val="005B0AC2"/>
    <w:rsid w:val="005B0EAF"/>
    <w:rsid w:val="005B1466"/>
    <w:rsid w:val="005B354F"/>
    <w:rsid w:val="005B38B7"/>
    <w:rsid w:val="005B3DB5"/>
    <w:rsid w:val="005B4665"/>
    <w:rsid w:val="005B4724"/>
    <w:rsid w:val="005B4971"/>
    <w:rsid w:val="005B5C3B"/>
    <w:rsid w:val="005B5E24"/>
    <w:rsid w:val="005B644E"/>
    <w:rsid w:val="005B772F"/>
    <w:rsid w:val="005C10B7"/>
    <w:rsid w:val="005C264D"/>
    <w:rsid w:val="005C36F6"/>
    <w:rsid w:val="005C3E7B"/>
    <w:rsid w:val="005C47C9"/>
    <w:rsid w:val="005C481A"/>
    <w:rsid w:val="005C4858"/>
    <w:rsid w:val="005C4E55"/>
    <w:rsid w:val="005C5AB7"/>
    <w:rsid w:val="005C6659"/>
    <w:rsid w:val="005C68CF"/>
    <w:rsid w:val="005D00D9"/>
    <w:rsid w:val="005D0147"/>
    <w:rsid w:val="005D0317"/>
    <w:rsid w:val="005D0738"/>
    <w:rsid w:val="005D0920"/>
    <w:rsid w:val="005D307E"/>
    <w:rsid w:val="005D3973"/>
    <w:rsid w:val="005D42C3"/>
    <w:rsid w:val="005D44EE"/>
    <w:rsid w:val="005D4CDC"/>
    <w:rsid w:val="005D5B82"/>
    <w:rsid w:val="005D5C6C"/>
    <w:rsid w:val="005D6E11"/>
    <w:rsid w:val="005E05A8"/>
    <w:rsid w:val="005E07AE"/>
    <w:rsid w:val="005E0D90"/>
    <w:rsid w:val="005E12AF"/>
    <w:rsid w:val="005E1977"/>
    <w:rsid w:val="005E1AD6"/>
    <w:rsid w:val="005E1BBC"/>
    <w:rsid w:val="005E24AD"/>
    <w:rsid w:val="005E30F6"/>
    <w:rsid w:val="005E338D"/>
    <w:rsid w:val="005E4F01"/>
    <w:rsid w:val="005E5AE1"/>
    <w:rsid w:val="005E6AD3"/>
    <w:rsid w:val="005E70D1"/>
    <w:rsid w:val="005E737E"/>
    <w:rsid w:val="005E77F9"/>
    <w:rsid w:val="005E78AA"/>
    <w:rsid w:val="005E7993"/>
    <w:rsid w:val="005E7BBE"/>
    <w:rsid w:val="005F1658"/>
    <w:rsid w:val="005F1CC3"/>
    <w:rsid w:val="005F248A"/>
    <w:rsid w:val="005F2A2B"/>
    <w:rsid w:val="005F2DC4"/>
    <w:rsid w:val="005F3A27"/>
    <w:rsid w:val="005F3B99"/>
    <w:rsid w:val="005F3D2E"/>
    <w:rsid w:val="005F4049"/>
    <w:rsid w:val="005F43C5"/>
    <w:rsid w:val="005F473B"/>
    <w:rsid w:val="005F4A1C"/>
    <w:rsid w:val="005F6642"/>
    <w:rsid w:val="005F7147"/>
    <w:rsid w:val="005F7EEF"/>
    <w:rsid w:val="00600467"/>
    <w:rsid w:val="00600FA1"/>
    <w:rsid w:val="0060128A"/>
    <w:rsid w:val="00603658"/>
    <w:rsid w:val="00603BCE"/>
    <w:rsid w:val="00603CDB"/>
    <w:rsid w:val="006043E2"/>
    <w:rsid w:val="00605664"/>
    <w:rsid w:val="00605837"/>
    <w:rsid w:val="00605AC2"/>
    <w:rsid w:val="006065C3"/>
    <w:rsid w:val="006066D0"/>
    <w:rsid w:val="006069F9"/>
    <w:rsid w:val="00606F34"/>
    <w:rsid w:val="00610752"/>
    <w:rsid w:val="00611E07"/>
    <w:rsid w:val="006142F1"/>
    <w:rsid w:val="00614436"/>
    <w:rsid w:val="00614483"/>
    <w:rsid w:val="0061573E"/>
    <w:rsid w:val="006158E6"/>
    <w:rsid w:val="00615E66"/>
    <w:rsid w:val="00615F44"/>
    <w:rsid w:val="00616A69"/>
    <w:rsid w:val="00617740"/>
    <w:rsid w:val="00617AEB"/>
    <w:rsid w:val="00620AE4"/>
    <w:rsid w:val="00620B67"/>
    <w:rsid w:val="00620CE0"/>
    <w:rsid w:val="00622024"/>
    <w:rsid w:val="0062262C"/>
    <w:rsid w:val="00622970"/>
    <w:rsid w:val="00622A45"/>
    <w:rsid w:val="00622BD7"/>
    <w:rsid w:val="00623436"/>
    <w:rsid w:val="006242E5"/>
    <w:rsid w:val="006242F1"/>
    <w:rsid w:val="0062440E"/>
    <w:rsid w:val="00625149"/>
    <w:rsid w:val="006256C2"/>
    <w:rsid w:val="00625860"/>
    <w:rsid w:val="00625A1A"/>
    <w:rsid w:val="00626CD5"/>
    <w:rsid w:val="00626FDF"/>
    <w:rsid w:val="00627F07"/>
    <w:rsid w:val="00627F21"/>
    <w:rsid w:val="006301A4"/>
    <w:rsid w:val="0063071F"/>
    <w:rsid w:val="00630ADF"/>
    <w:rsid w:val="00631E80"/>
    <w:rsid w:val="0063216D"/>
    <w:rsid w:val="006326F0"/>
    <w:rsid w:val="00632D14"/>
    <w:rsid w:val="006334BD"/>
    <w:rsid w:val="00633FDD"/>
    <w:rsid w:val="006344E6"/>
    <w:rsid w:val="006356BF"/>
    <w:rsid w:val="00635C4C"/>
    <w:rsid w:val="006361EC"/>
    <w:rsid w:val="006366A1"/>
    <w:rsid w:val="0063696D"/>
    <w:rsid w:val="006369C4"/>
    <w:rsid w:val="00636A2D"/>
    <w:rsid w:val="00636FED"/>
    <w:rsid w:val="00637706"/>
    <w:rsid w:val="00641153"/>
    <w:rsid w:val="0064166F"/>
    <w:rsid w:val="00641D84"/>
    <w:rsid w:val="0064261D"/>
    <w:rsid w:val="00642F7A"/>
    <w:rsid w:val="00642FDF"/>
    <w:rsid w:val="006436E9"/>
    <w:rsid w:val="00643B2D"/>
    <w:rsid w:val="00643B67"/>
    <w:rsid w:val="00643D00"/>
    <w:rsid w:val="00643DE6"/>
    <w:rsid w:val="00643E3A"/>
    <w:rsid w:val="00644B6E"/>
    <w:rsid w:val="00644D9D"/>
    <w:rsid w:val="00645420"/>
    <w:rsid w:val="00645B44"/>
    <w:rsid w:val="00646131"/>
    <w:rsid w:val="00646C1C"/>
    <w:rsid w:val="00647221"/>
    <w:rsid w:val="0064730B"/>
    <w:rsid w:val="00647573"/>
    <w:rsid w:val="00647647"/>
    <w:rsid w:val="006478E6"/>
    <w:rsid w:val="0064797F"/>
    <w:rsid w:val="00647D04"/>
    <w:rsid w:val="0065002C"/>
    <w:rsid w:val="006506A5"/>
    <w:rsid w:val="00650CCE"/>
    <w:rsid w:val="006517D0"/>
    <w:rsid w:val="00651D91"/>
    <w:rsid w:val="00651F9E"/>
    <w:rsid w:val="00652DF9"/>
    <w:rsid w:val="006534A5"/>
    <w:rsid w:val="00653570"/>
    <w:rsid w:val="006545CC"/>
    <w:rsid w:val="00654FF1"/>
    <w:rsid w:val="0065555C"/>
    <w:rsid w:val="0065587C"/>
    <w:rsid w:val="0065594B"/>
    <w:rsid w:val="00655AF2"/>
    <w:rsid w:val="006569DF"/>
    <w:rsid w:val="00656B94"/>
    <w:rsid w:val="00656F24"/>
    <w:rsid w:val="0065711D"/>
    <w:rsid w:val="00657870"/>
    <w:rsid w:val="006600B3"/>
    <w:rsid w:val="006603D1"/>
    <w:rsid w:val="006607AA"/>
    <w:rsid w:val="006607FF"/>
    <w:rsid w:val="006611AB"/>
    <w:rsid w:val="006614C5"/>
    <w:rsid w:val="00661779"/>
    <w:rsid w:val="00662C62"/>
    <w:rsid w:val="00662EED"/>
    <w:rsid w:val="0066385F"/>
    <w:rsid w:val="00663EEF"/>
    <w:rsid w:val="00664262"/>
    <w:rsid w:val="00664B98"/>
    <w:rsid w:val="00665165"/>
    <w:rsid w:val="0066526B"/>
    <w:rsid w:val="0066697B"/>
    <w:rsid w:val="00666B46"/>
    <w:rsid w:val="00667477"/>
    <w:rsid w:val="0066763D"/>
    <w:rsid w:val="00667F5B"/>
    <w:rsid w:val="0067037D"/>
    <w:rsid w:val="006706A9"/>
    <w:rsid w:val="00670765"/>
    <w:rsid w:val="00670B0D"/>
    <w:rsid w:val="00671AFF"/>
    <w:rsid w:val="00671F60"/>
    <w:rsid w:val="00672006"/>
    <w:rsid w:val="00672234"/>
    <w:rsid w:val="006726D3"/>
    <w:rsid w:val="00673B9F"/>
    <w:rsid w:val="00673C87"/>
    <w:rsid w:val="00674550"/>
    <w:rsid w:val="00675936"/>
    <w:rsid w:val="00675F48"/>
    <w:rsid w:val="00676681"/>
    <w:rsid w:val="00676B6B"/>
    <w:rsid w:val="00677442"/>
    <w:rsid w:val="0068047A"/>
    <w:rsid w:val="006804A3"/>
    <w:rsid w:val="00680913"/>
    <w:rsid w:val="0068172D"/>
    <w:rsid w:val="0068186D"/>
    <w:rsid w:val="00681AD1"/>
    <w:rsid w:val="006822AD"/>
    <w:rsid w:val="0068246C"/>
    <w:rsid w:val="006829AD"/>
    <w:rsid w:val="00682D49"/>
    <w:rsid w:val="006842AC"/>
    <w:rsid w:val="00684B3A"/>
    <w:rsid w:val="00684F80"/>
    <w:rsid w:val="006869A5"/>
    <w:rsid w:val="00686D3F"/>
    <w:rsid w:val="00687558"/>
    <w:rsid w:val="006879B8"/>
    <w:rsid w:val="00691778"/>
    <w:rsid w:val="00691EF3"/>
    <w:rsid w:val="00692A55"/>
    <w:rsid w:val="00693718"/>
    <w:rsid w:val="00693944"/>
    <w:rsid w:val="00693952"/>
    <w:rsid w:val="00694B0C"/>
    <w:rsid w:val="00694BA3"/>
    <w:rsid w:val="00694CEC"/>
    <w:rsid w:val="00694D1E"/>
    <w:rsid w:val="006951FB"/>
    <w:rsid w:val="0069710D"/>
    <w:rsid w:val="00697C0D"/>
    <w:rsid w:val="00697E3B"/>
    <w:rsid w:val="006A035C"/>
    <w:rsid w:val="006A0D2E"/>
    <w:rsid w:val="006A19B9"/>
    <w:rsid w:val="006A1ACB"/>
    <w:rsid w:val="006A20C4"/>
    <w:rsid w:val="006A21DE"/>
    <w:rsid w:val="006A2645"/>
    <w:rsid w:val="006A2CD3"/>
    <w:rsid w:val="006A33CD"/>
    <w:rsid w:val="006A35D0"/>
    <w:rsid w:val="006A35F6"/>
    <w:rsid w:val="006A3F0D"/>
    <w:rsid w:val="006A3FF2"/>
    <w:rsid w:val="006A4BE0"/>
    <w:rsid w:val="006A50FD"/>
    <w:rsid w:val="006A5AE2"/>
    <w:rsid w:val="006A68A0"/>
    <w:rsid w:val="006A6E38"/>
    <w:rsid w:val="006A6EDD"/>
    <w:rsid w:val="006A7515"/>
    <w:rsid w:val="006A77DF"/>
    <w:rsid w:val="006A7883"/>
    <w:rsid w:val="006B0847"/>
    <w:rsid w:val="006B283F"/>
    <w:rsid w:val="006B2E1A"/>
    <w:rsid w:val="006B33B5"/>
    <w:rsid w:val="006B35D7"/>
    <w:rsid w:val="006B398E"/>
    <w:rsid w:val="006B39B1"/>
    <w:rsid w:val="006B3BA8"/>
    <w:rsid w:val="006B3D1C"/>
    <w:rsid w:val="006B4243"/>
    <w:rsid w:val="006B4482"/>
    <w:rsid w:val="006B6292"/>
    <w:rsid w:val="006B67D7"/>
    <w:rsid w:val="006B78AF"/>
    <w:rsid w:val="006B7C8C"/>
    <w:rsid w:val="006C0115"/>
    <w:rsid w:val="006C072D"/>
    <w:rsid w:val="006C0AEE"/>
    <w:rsid w:val="006C0E3F"/>
    <w:rsid w:val="006C163E"/>
    <w:rsid w:val="006C28DE"/>
    <w:rsid w:val="006C2953"/>
    <w:rsid w:val="006C2FC0"/>
    <w:rsid w:val="006C33DE"/>
    <w:rsid w:val="006C3DAE"/>
    <w:rsid w:val="006C5AE5"/>
    <w:rsid w:val="006C65C1"/>
    <w:rsid w:val="006C6986"/>
    <w:rsid w:val="006C6CCA"/>
    <w:rsid w:val="006C71DB"/>
    <w:rsid w:val="006C7EF3"/>
    <w:rsid w:val="006D004C"/>
    <w:rsid w:val="006D08F3"/>
    <w:rsid w:val="006D14DB"/>
    <w:rsid w:val="006D22AA"/>
    <w:rsid w:val="006D29DC"/>
    <w:rsid w:val="006D3147"/>
    <w:rsid w:val="006D389A"/>
    <w:rsid w:val="006D46DB"/>
    <w:rsid w:val="006D51E0"/>
    <w:rsid w:val="006D6036"/>
    <w:rsid w:val="006D65FD"/>
    <w:rsid w:val="006D6F61"/>
    <w:rsid w:val="006D799C"/>
    <w:rsid w:val="006D7CAB"/>
    <w:rsid w:val="006E07EA"/>
    <w:rsid w:val="006E170B"/>
    <w:rsid w:val="006E1A4A"/>
    <w:rsid w:val="006E1C83"/>
    <w:rsid w:val="006E2929"/>
    <w:rsid w:val="006E4653"/>
    <w:rsid w:val="006E4EEF"/>
    <w:rsid w:val="006E5276"/>
    <w:rsid w:val="006E5B91"/>
    <w:rsid w:val="006E634D"/>
    <w:rsid w:val="006E63F5"/>
    <w:rsid w:val="006E7032"/>
    <w:rsid w:val="006E79D6"/>
    <w:rsid w:val="006E7A2D"/>
    <w:rsid w:val="006E7D63"/>
    <w:rsid w:val="006F05B8"/>
    <w:rsid w:val="006F0981"/>
    <w:rsid w:val="006F0BE7"/>
    <w:rsid w:val="006F112D"/>
    <w:rsid w:val="006F134A"/>
    <w:rsid w:val="006F14AA"/>
    <w:rsid w:val="006F20EE"/>
    <w:rsid w:val="006F2269"/>
    <w:rsid w:val="006F27B2"/>
    <w:rsid w:val="006F2886"/>
    <w:rsid w:val="006F2EE6"/>
    <w:rsid w:val="006F339D"/>
    <w:rsid w:val="006F36E1"/>
    <w:rsid w:val="006F427D"/>
    <w:rsid w:val="006F4FA5"/>
    <w:rsid w:val="006F517B"/>
    <w:rsid w:val="006F52CC"/>
    <w:rsid w:val="006F5568"/>
    <w:rsid w:val="006F57D7"/>
    <w:rsid w:val="006F5A86"/>
    <w:rsid w:val="006F608F"/>
    <w:rsid w:val="006F61C1"/>
    <w:rsid w:val="006F6972"/>
    <w:rsid w:val="006F7737"/>
    <w:rsid w:val="006F7938"/>
    <w:rsid w:val="007019EA"/>
    <w:rsid w:val="00701D5C"/>
    <w:rsid w:val="007022CA"/>
    <w:rsid w:val="00702347"/>
    <w:rsid w:val="00703181"/>
    <w:rsid w:val="00703F02"/>
    <w:rsid w:val="007044E0"/>
    <w:rsid w:val="007053A1"/>
    <w:rsid w:val="00706457"/>
    <w:rsid w:val="00706668"/>
    <w:rsid w:val="00706F4E"/>
    <w:rsid w:val="00707767"/>
    <w:rsid w:val="00707A89"/>
    <w:rsid w:val="00710827"/>
    <w:rsid w:val="00710A86"/>
    <w:rsid w:val="00710CCF"/>
    <w:rsid w:val="00712204"/>
    <w:rsid w:val="00712696"/>
    <w:rsid w:val="007128E2"/>
    <w:rsid w:val="00712E9A"/>
    <w:rsid w:val="007138BF"/>
    <w:rsid w:val="00713AC4"/>
    <w:rsid w:val="00714371"/>
    <w:rsid w:val="00714B35"/>
    <w:rsid w:val="00714CF2"/>
    <w:rsid w:val="00715161"/>
    <w:rsid w:val="00715EA0"/>
    <w:rsid w:val="0071627E"/>
    <w:rsid w:val="0071673D"/>
    <w:rsid w:val="00716881"/>
    <w:rsid w:val="00716B57"/>
    <w:rsid w:val="00720371"/>
    <w:rsid w:val="007203CA"/>
    <w:rsid w:val="007209D5"/>
    <w:rsid w:val="0072197F"/>
    <w:rsid w:val="0072394F"/>
    <w:rsid w:val="00724049"/>
    <w:rsid w:val="007246F9"/>
    <w:rsid w:val="00724BF7"/>
    <w:rsid w:val="007253B4"/>
    <w:rsid w:val="00726782"/>
    <w:rsid w:val="007267F8"/>
    <w:rsid w:val="00727C80"/>
    <w:rsid w:val="00727CD2"/>
    <w:rsid w:val="007301DA"/>
    <w:rsid w:val="007304C0"/>
    <w:rsid w:val="0073112D"/>
    <w:rsid w:val="0073123F"/>
    <w:rsid w:val="007315B9"/>
    <w:rsid w:val="0073397B"/>
    <w:rsid w:val="007347E2"/>
    <w:rsid w:val="00734F5F"/>
    <w:rsid w:val="0073556B"/>
    <w:rsid w:val="00735981"/>
    <w:rsid w:val="00735AE1"/>
    <w:rsid w:val="00735D7D"/>
    <w:rsid w:val="00736CA8"/>
    <w:rsid w:val="00737C1A"/>
    <w:rsid w:val="00737D17"/>
    <w:rsid w:val="00737F13"/>
    <w:rsid w:val="007401DC"/>
    <w:rsid w:val="00741391"/>
    <w:rsid w:val="00741866"/>
    <w:rsid w:val="00741A60"/>
    <w:rsid w:val="00742252"/>
    <w:rsid w:val="007427A6"/>
    <w:rsid w:val="00742A91"/>
    <w:rsid w:val="0074317F"/>
    <w:rsid w:val="0074374E"/>
    <w:rsid w:val="00743FCE"/>
    <w:rsid w:val="007444A1"/>
    <w:rsid w:val="00744CB4"/>
    <w:rsid w:val="007450AD"/>
    <w:rsid w:val="00746025"/>
    <w:rsid w:val="00746155"/>
    <w:rsid w:val="0074773A"/>
    <w:rsid w:val="007509E8"/>
    <w:rsid w:val="0075153D"/>
    <w:rsid w:val="00751A22"/>
    <w:rsid w:val="00751B0D"/>
    <w:rsid w:val="00751B78"/>
    <w:rsid w:val="007521B6"/>
    <w:rsid w:val="00752B7F"/>
    <w:rsid w:val="007541F3"/>
    <w:rsid w:val="00755889"/>
    <w:rsid w:val="00755920"/>
    <w:rsid w:val="00756262"/>
    <w:rsid w:val="00756BDF"/>
    <w:rsid w:val="00760385"/>
    <w:rsid w:val="007603C3"/>
    <w:rsid w:val="0076050C"/>
    <w:rsid w:val="00760679"/>
    <w:rsid w:val="007606D8"/>
    <w:rsid w:val="007622E8"/>
    <w:rsid w:val="00762C36"/>
    <w:rsid w:val="007649F8"/>
    <w:rsid w:val="00764AA9"/>
    <w:rsid w:val="00764DE3"/>
    <w:rsid w:val="00765884"/>
    <w:rsid w:val="00765967"/>
    <w:rsid w:val="00765F52"/>
    <w:rsid w:val="0076733D"/>
    <w:rsid w:val="00767A57"/>
    <w:rsid w:val="00770300"/>
    <w:rsid w:val="007706A1"/>
    <w:rsid w:val="0077087B"/>
    <w:rsid w:val="00771689"/>
    <w:rsid w:val="007719D1"/>
    <w:rsid w:val="00771B98"/>
    <w:rsid w:val="00771C8C"/>
    <w:rsid w:val="0077223B"/>
    <w:rsid w:val="0077292E"/>
    <w:rsid w:val="00773D75"/>
    <w:rsid w:val="00774B97"/>
    <w:rsid w:val="00775746"/>
    <w:rsid w:val="00775B61"/>
    <w:rsid w:val="00776A40"/>
    <w:rsid w:val="00776BF9"/>
    <w:rsid w:val="00777021"/>
    <w:rsid w:val="00777D59"/>
    <w:rsid w:val="0078075E"/>
    <w:rsid w:val="00780B5F"/>
    <w:rsid w:val="00780DD5"/>
    <w:rsid w:val="00780F24"/>
    <w:rsid w:val="00780F6B"/>
    <w:rsid w:val="00781499"/>
    <w:rsid w:val="007819B8"/>
    <w:rsid w:val="00781A7C"/>
    <w:rsid w:val="00781FC1"/>
    <w:rsid w:val="00782197"/>
    <w:rsid w:val="00782770"/>
    <w:rsid w:val="00782AAA"/>
    <w:rsid w:val="00783330"/>
    <w:rsid w:val="00783591"/>
    <w:rsid w:val="00783C65"/>
    <w:rsid w:val="007845AB"/>
    <w:rsid w:val="00784F42"/>
    <w:rsid w:val="007852AF"/>
    <w:rsid w:val="00785DBB"/>
    <w:rsid w:val="00786016"/>
    <w:rsid w:val="007863C7"/>
    <w:rsid w:val="00786590"/>
    <w:rsid w:val="007871EC"/>
    <w:rsid w:val="007875FA"/>
    <w:rsid w:val="007878D6"/>
    <w:rsid w:val="007878E4"/>
    <w:rsid w:val="007903A0"/>
    <w:rsid w:val="00790646"/>
    <w:rsid w:val="007908AC"/>
    <w:rsid w:val="0079176C"/>
    <w:rsid w:val="00792DD5"/>
    <w:rsid w:val="00792F89"/>
    <w:rsid w:val="0079377D"/>
    <w:rsid w:val="007948E9"/>
    <w:rsid w:val="007949F3"/>
    <w:rsid w:val="00795634"/>
    <w:rsid w:val="00795711"/>
    <w:rsid w:val="0079586D"/>
    <w:rsid w:val="00795A42"/>
    <w:rsid w:val="00795A7B"/>
    <w:rsid w:val="00795D44"/>
    <w:rsid w:val="00795D97"/>
    <w:rsid w:val="0079668C"/>
    <w:rsid w:val="007966CF"/>
    <w:rsid w:val="00796C70"/>
    <w:rsid w:val="007970E4"/>
    <w:rsid w:val="007973AF"/>
    <w:rsid w:val="0079760F"/>
    <w:rsid w:val="00797AC8"/>
    <w:rsid w:val="007A078B"/>
    <w:rsid w:val="007A0B4C"/>
    <w:rsid w:val="007A1171"/>
    <w:rsid w:val="007A12AF"/>
    <w:rsid w:val="007A1F5B"/>
    <w:rsid w:val="007A26AC"/>
    <w:rsid w:val="007A2C0D"/>
    <w:rsid w:val="007A2E3D"/>
    <w:rsid w:val="007A2EDA"/>
    <w:rsid w:val="007A36F8"/>
    <w:rsid w:val="007A416E"/>
    <w:rsid w:val="007A46FF"/>
    <w:rsid w:val="007A56A4"/>
    <w:rsid w:val="007A5CFD"/>
    <w:rsid w:val="007A5FBF"/>
    <w:rsid w:val="007A653A"/>
    <w:rsid w:val="007A708B"/>
    <w:rsid w:val="007A7357"/>
    <w:rsid w:val="007A7C23"/>
    <w:rsid w:val="007A7D28"/>
    <w:rsid w:val="007B10D4"/>
    <w:rsid w:val="007B1A10"/>
    <w:rsid w:val="007B2848"/>
    <w:rsid w:val="007B2B6A"/>
    <w:rsid w:val="007B308F"/>
    <w:rsid w:val="007B3817"/>
    <w:rsid w:val="007B493D"/>
    <w:rsid w:val="007B4B71"/>
    <w:rsid w:val="007B506E"/>
    <w:rsid w:val="007B6A3B"/>
    <w:rsid w:val="007B7AD7"/>
    <w:rsid w:val="007C0908"/>
    <w:rsid w:val="007C0CB8"/>
    <w:rsid w:val="007C0CCA"/>
    <w:rsid w:val="007C0CD8"/>
    <w:rsid w:val="007C0F11"/>
    <w:rsid w:val="007C1180"/>
    <w:rsid w:val="007C23B8"/>
    <w:rsid w:val="007C24B6"/>
    <w:rsid w:val="007C3443"/>
    <w:rsid w:val="007C389E"/>
    <w:rsid w:val="007C3A1D"/>
    <w:rsid w:val="007C67FE"/>
    <w:rsid w:val="007C7666"/>
    <w:rsid w:val="007C7AB6"/>
    <w:rsid w:val="007C7B80"/>
    <w:rsid w:val="007C7BBC"/>
    <w:rsid w:val="007C7DB9"/>
    <w:rsid w:val="007C7E74"/>
    <w:rsid w:val="007D04B8"/>
    <w:rsid w:val="007D1511"/>
    <w:rsid w:val="007D163F"/>
    <w:rsid w:val="007D2111"/>
    <w:rsid w:val="007D222D"/>
    <w:rsid w:val="007D2402"/>
    <w:rsid w:val="007D25E8"/>
    <w:rsid w:val="007D2B3B"/>
    <w:rsid w:val="007D2E0C"/>
    <w:rsid w:val="007D31DD"/>
    <w:rsid w:val="007D3449"/>
    <w:rsid w:val="007D4065"/>
    <w:rsid w:val="007D4326"/>
    <w:rsid w:val="007D5828"/>
    <w:rsid w:val="007D58F5"/>
    <w:rsid w:val="007D58F6"/>
    <w:rsid w:val="007D624C"/>
    <w:rsid w:val="007D66DA"/>
    <w:rsid w:val="007D6EA7"/>
    <w:rsid w:val="007D7E56"/>
    <w:rsid w:val="007E0061"/>
    <w:rsid w:val="007E050B"/>
    <w:rsid w:val="007E0C4C"/>
    <w:rsid w:val="007E0D55"/>
    <w:rsid w:val="007E1AE1"/>
    <w:rsid w:val="007E1D02"/>
    <w:rsid w:val="007E33A0"/>
    <w:rsid w:val="007E3E0B"/>
    <w:rsid w:val="007E549B"/>
    <w:rsid w:val="007E5B5A"/>
    <w:rsid w:val="007E6168"/>
    <w:rsid w:val="007E64D9"/>
    <w:rsid w:val="007E6E23"/>
    <w:rsid w:val="007E7764"/>
    <w:rsid w:val="007E7DC8"/>
    <w:rsid w:val="007F01EA"/>
    <w:rsid w:val="007F06E2"/>
    <w:rsid w:val="007F0803"/>
    <w:rsid w:val="007F0C7F"/>
    <w:rsid w:val="007F13FF"/>
    <w:rsid w:val="007F263E"/>
    <w:rsid w:val="007F2C4A"/>
    <w:rsid w:val="007F51DA"/>
    <w:rsid w:val="007F66F5"/>
    <w:rsid w:val="007F7F6E"/>
    <w:rsid w:val="0080053E"/>
    <w:rsid w:val="00801EAB"/>
    <w:rsid w:val="00801F02"/>
    <w:rsid w:val="00802546"/>
    <w:rsid w:val="0080280A"/>
    <w:rsid w:val="008028AE"/>
    <w:rsid w:val="00804403"/>
    <w:rsid w:val="00804C8C"/>
    <w:rsid w:val="0080586D"/>
    <w:rsid w:val="00805EDE"/>
    <w:rsid w:val="008065E2"/>
    <w:rsid w:val="00806E81"/>
    <w:rsid w:val="00807050"/>
    <w:rsid w:val="00807093"/>
    <w:rsid w:val="00810184"/>
    <w:rsid w:val="0081100C"/>
    <w:rsid w:val="008122CC"/>
    <w:rsid w:val="00812439"/>
    <w:rsid w:val="008125AE"/>
    <w:rsid w:val="008127AD"/>
    <w:rsid w:val="008127E0"/>
    <w:rsid w:val="0081291A"/>
    <w:rsid w:val="00812936"/>
    <w:rsid w:val="008130A4"/>
    <w:rsid w:val="0081336E"/>
    <w:rsid w:val="0081381E"/>
    <w:rsid w:val="00813B08"/>
    <w:rsid w:val="0081409F"/>
    <w:rsid w:val="00814CB7"/>
    <w:rsid w:val="00814E3F"/>
    <w:rsid w:val="008159D9"/>
    <w:rsid w:val="00815AB4"/>
    <w:rsid w:val="00815CDC"/>
    <w:rsid w:val="00815DCB"/>
    <w:rsid w:val="008163E8"/>
    <w:rsid w:val="008166DB"/>
    <w:rsid w:val="00816756"/>
    <w:rsid w:val="00817F9A"/>
    <w:rsid w:val="0082094D"/>
    <w:rsid w:val="00820B04"/>
    <w:rsid w:val="00820E6F"/>
    <w:rsid w:val="00821346"/>
    <w:rsid w:val="0082151E"/>
    <w:rsid w:val="0082161D"/>
    <w:rsid w:val="008216BE"/>
    <w:rsid w:val="0082197A"/>
    <w:rsid w:val="00822229"/>
    <w:rsid w:val="00822556"/>
    <w:rsid w:val="00824772"/>
    <w:rsid w:val="00824A63"/>
    <w:rsid w:val="00824FD9"/>
    <w:rsid w:val="00825210"/>
    <w:rsid w:val="008252E3"/>
    <w:rsid w:val="00826580"/>
    <w:rsid w:val="008267E5"/>
    <w:rsid w:val="00827608"/>
    <w:rsid w:val="0083024F"/>
    <w:rsid w:val="0083040A"/>
    <w:rsid w:val="008307A4"/>
    <w:rsid w:val="00832417"/>
    <w:rsid w:val="00833322"/>
    <w:rsid w:val="00833B13"/>
    <w:rsid w:val="00834283"/>
    <w:rsid w:val="008343A2"/>
    <w:rsid w:val="0083466B"/>
    <w:rsid w:val="00834AAA"/>
    <w:rsid w:val="00834B5E"/>
    <w:rsid w:val="008352AB"/>
    <w:rsid w:val="0083597A"/>
    <w:rsid w:val="00836225"/>
    <w:rsid w:val="00836611"/>
    <w:rsid w:val="00836B13"/>
    <w:rsid w:val="00837CEC"/>
    <w:rsid w:val="00837D8B"/>
    <w:rsid w:val="00840782"/>
    <w:rsid w:val="00840A23"/>
    <w:rsid w:val="00840ACC"/>
    <w:rsid w:val="00840EC2"/>
    <w:rsid w:val="00841699"/>
    <w:rsid w:val="00841834"/>
    <w:rsid w:val="00841E47"/>
    <w:rsid w:val="00842490"/>
    <w:rsid w:val="00842AEE"/>
    <w:rsid w:val="008435C0"/>
    <w:rsid w:val="0084361E"/>
    <w:rsid w:val="00844B6E"/>
    <w:rsid w:val="00845021"/>
    <w:rsid w:val="00845481"/>
    <w:rsid w:val="008457FB"/>
    <w:rsid w:val="00845AAE"/>
    <w:rsid w:val="0084640C"/>
    <w:rsid w:val="00846875"/>
    <w:rsid w:val="0084693B"/>
    <w:rsid w:val="0084759E"/>
    <w:rsid w:val="00847A27"/>
    <w:rsid w:val="00847B7B"/>
    <w:rsid w:val="00847DFF"/>
    <w:rsid w:val="00850038"/>
    <w:rsid w:val="00850707"/>
    <w:rsid w:val="008508DE"/>
    <w:rsid w:val="008509D7"/>
    <w:rsid w:val="008509DA"/>
    <w:rsid w:val="00851890"/>
    <w:rsid w:val="00851CAA"/>
    <w:rsid w:val="008520C0"/>
    <w:rsid w:val="00852456"/>
    <w:rsid w:val="00852ACC"/>
    <w:rsid w:val="008537A2"/>
    <w:rsid w:val="008542D8"/>
    <w:rsid w:val="0085567B"/>
    <w:rsid w:val="00855CBF"/>
    <w:rsid w:val="00855E9D"/>
    <w:rsid w:val="00856DC7"/>
    <w:rsid w:val="008570D8"/>
    <w:rsid w:val="008572BF"/>
    <w:rsid w:val="008573F0"/>
    <w:rsid w:val="00857586"/>
    <w:rsid w:val="0086008D"/>
    <w:rsid w:val="008622FF"/>
    <w:rsid w:val="00862B21"/>
    <w:rsid w:val="00862C1B"/>
    <w:rsid w:val="008639E7"/>
    <w:rsid w:val="0086432B"/>
    <w:rsid w:val="00864DC4"/>
    <w:rsid w:val="0086689D"/>
    <w:rsid w:val="00866DCA"/>
    <w:rsid w:val="00866F54"/>
    <w:rsid w:val="008671B0"/>
    <w:rsid w:val="0087050B"/>
    <w:rsid w:val="00870783"/>
    <w:rsid w:val="00870804"/>
    <w:rsid w:val="00870AC4"/>
    <w:rsid w:val="00870D84"/>
    <w:rsid w:val="00870E92"/>
    <w:rsid w:val="00870F87"/>
    <w:rsid w:val="00871271"/>
    <w:rsid w:val="00871DFF"/>
    <w:rsid w:val="00872612"/>
    <w:rsid w:val="008729EE"/>
    <w:rsid w:val="00872B77"/>
    <w:rsid w:val="008730B2"/>
    <w:rsid w:val="008734F2"/>
    <w:rsid w:val="008751E7"/>
    <w:rsid w:val="0087575E"/>
    <w:rsid w:val="00876712"/>
    <w:rsid w:val="008770B3"/>
    <w:rsid w:val="008779B8"/>
    <w:rsid w:val="00877ACF"/>
    <w:rsid w:val="00877C09"/>
    <w:rsid w:val="008807BC"/>
    <w:rsid w:val="00880A3D"/>
    <w:rsid w:val="00881547"/>
    <w:rsid w:val="00881A0F"/>
    <w:rsid w:val="00881C0E"/>
    <w:rsid w:val="00881F05"/>
    <w:rsid w:val="00882480"/>
    <w:rsid w:val="00882799"/>
    <w:rsid w:val="0088302F"/>
    <w:rsid w:val="008833C7"/>
    <w:rsid w:val="0088343D"/>
    <w:rsid w:val="0088348D"/>
    <w:rsid w:val="0088369C"/>
    <w:rsid w:val="00883D60"/>
    <w:rsid w:val="0088435E"/>
    <w:rsid w:val="008851B9"/>
    <w:rsid w:val="00885BA5"/>
    <w:rsid w:val="008869A5"/>
    <w:rsid w:val="008870CD"/>
    <w:rsid w:val="0088735D"/>
    <w:rsid w:val="00887741"/>
    <w:rsid w:val="00887F05"/>
    <w:rsid w:val="008906C4"/>
    <w:rsid w:val="00890C0A"/>
    <w:rsid w:val="0089200F"/>
    <w:rsid w:val="00892099"/>
    <w:rsid w:val="008921D2"/>
    <w:rsid w:val="00892580"/>
    <w:rsid w:val="00892A3C"/>
    <w:rsid w:val="00892A3E"/>
    <w:rsid w:val="00893C7F"/>
    <w:rsid w:val="00893F6D"/>
    <w:rsid w:val="00894679"/>
    <w:rsid w:val="008948E6"/>
    <w:rsid w:val="00895841"/>
    <w:rsid w:val="00895C91"/>
    <w:rsid w:val="0089799C"/>
    <w:rsid w:val="008979FF"/>
    <w:rsid w:val="008A0150"/>
    <w:rsid w:val="008A0DBB"/>
    <w:rsid w:val="008A1042"/>
    <w:rsid w:val="008A1712"/>
    <w:rsid w:val="008A1B55"/>
    <w:rsid w:val="008A268E"/>
    <w:rsid w:val="008A2A3A"/>
    <w:rsid w:val="008A343F"/>
    <w:rsid w:val="008A396A"/>
    <w:rsid w:val="008A411D"/>
    <w:rsid w:val="008A4312"/>
    <w:rsid w:val="008A49F0"/>
    <w:rsid w:val="008A4FA3"/>
    <w:rsid w:val="008A5390"/>
    <w:rsid w:val="008A6AC2"/>
    <w:rsid w:val="008A7312"/>
    <w:rsid w:val="008A7D21"/>
    <w:rsid w:val="008B0149"/>
    <w:rsid w:val="008B030A"/>
    <w:rsid w:val="008B057B"/>
    <w:rsid w:val="008B165C"/>
    <w:rsid w:val="008B1A38"/>
    <w:rsid w:val="008B3CE5"/>
    <w:rsid w:val="008B3D0A"/>
    <w:rsid w:val="008B402A"/>
    <w:rsid w:val="008B446F"/>
    <w:rsid w:val="008B4F99"/>
    <w:rsid w:val="008B52BD"/>
    <w:rsid w:val="008B53B2"/>
    <w:rsid w:val="008B5523"/>
    <w:rsid w:val="008B60CD"/>
    <w:rsid w:val="008B624F"/>
    <w:rsid w:val="008B6904"/>
    <w:rsid w:val="008B7E10"/>
    <w:rsid w:val="008C030D"/>
    <w:rsid w:val="008C108C"/>
    <w:rsid w:val="008C1A67"/>
    <w:rsid w:val="008C1DBE"/>
    <w:rsid w:val="008C3D39"/>
    <w:rsid w:val="008C49CC"/>
    <w:rsid w:val="008C6174"/>
    <w:rsid w:val="008C6CED"/>
    <w:rsid w:val="008C71EA"/>
    <w:rsid w:val="008C7626"/>
    <w:rsid w:val="008C786E"/>
    <w:rsid w:val="008C7BE1"/>
    <w:rsid w:val="008D0092"/>
    <w:rsid w:val="008D140C"/>
    <w:rsid w:val="008D1E2E"/>
    <w:rsid w:val="008D208B"/>
    <w:rsid w:val="008D22C7"/>
    <w:rsid w:val="008D2EB8"/>
    <w:rsid w:val="008D30BB"/>
    <w:rsid w:val="008D3B47"/>
    <w:rsid w:val="008D3FB8"/>
    <w:rsid w:val="008D48B9"/>
    <w:rsid w:val="008D4C93"/>
    <w:rsid w:val="008D53B0"/>
    <w:rsid w:val="008D5EAF"/>
    <w:rsid w:val="008D6DB6"/>
    <w:rsid w:val="008D6DE8"/>
    <w:rsid w:val="008D6E8F"/>
    <w:rsid w:val="008D73F4"/>
    <w:rsid w:val="008D76F0"/>
    <w:rsid w:val="008D7A29"/>
    <w:rsid w:val="008E0659"/>
    <w:rsid w:val="008E1545"/>
    <w:rsid w:val="008E19CD"/>
    <w:rsid w:val="008E22D5"/>
    <w:rsid w:val="008E2DB7"/>
    <w:rsid w:val="008E2FB3"/>
    <w:rsid w:val="008E33EF"/>
    <w:rsid w:val="008E371C"/>
    <w:rsid w:val="008E3B8D"/>
    <w:rsid w:val="008E3D69"/>
    <w:rsid w:val="008E4CBE"/>
    <w:rsid w:val="008E5B37"/>
    <w:rsid w:val="008E5B6F"/>
    <w:rsid w:val="008E5D9D"/>
    <w:rsid w:val="008E5DCF"/>
    <w:rsid w:val="008E6527"/>
    <w:rsid w:val="008E69BA"/>
    <w:rsid w:val="008E726B"/>
    <w:rsid w:val="008F02E7"/>
    <w:rsid w:val="008F0D3E"/>
    <w:rsid w:val="008F2260"/>
    <w:rsid w:val="008F2665"/>
    <w:rsid w:val="008F2873"/>
    <w:rsid w:val="008F2F68"/>
    <w:rsid w:val="008F3A6D"/>
    <w:rsid w:val="008F3AE6"/>
    <w:rsid w:val="008F3D79"/>
    <w:rsid w:val="008F3E53"/>
    <w:rsid w:val="008F3F33"/>
    <w:rsid w:val="008F43B7"/>
    <w:rsid w:val="008F4E97"/>
    <w:rsid w:val="008F654E"/>
    <w:rsid w:val="008F6896"/>
    <w:rsid w:val="008F7973"/>
    <w:rsid w:val="0090084F"/>
    <w:rsid w:val="00900937"/>
    <w:rsid w:val="00901493"/>
    <w:rsid w:val="0090163F"/>
    <w:rsid w:val="009034DC"/>
    <w:rsid w:val="00903880"/>
    <w:rsid w:val="00904449"/>
    <w:rsid w:val="009048CE"/>
    <w:rsid w:val="00904C53"/>
    <w:rsid w:val="009054F5"/>
    <w:rsid w:val="0090609B"/>
    <w:rsid w:val="009068E5"/>
    <w:rsid w:val="00906C6A"/>
    <w:rsid w:val="00907041"/>
    <w:rsid w:val="009075B3"/>
    <w:rsid w:val="00907A8B"/>
    <w:rsid w:val="00907DFC"/>
    <w:rsid w:val="0091091E"/>
    <w:rsid w:val="009122F5"/>
    <w:rsid w:val="0091263A"/>
    <w:rsid w:val="00912C98"/>
    <w:rsid w:val="00913B8A"/>
    <w:rsid w:val="00913CA4"/>
    <w:rsid w:val="00913CCE"/>
    <w:rsid w:val="009147F7"/>
    <w:rsid w:val="00914CD3"/>
    <w:rsid w:val="00914F4E"/>
    <w:rsid w:val="00915813"/>
    <w:rsid w:val="0091592E"/>
    <w:rsid w:val="0091608C"/>
    <w:rsid w:val="00916535"/>
    <w:rsid w:val="0091683E"/>
    <w:rsid w:val="00916E58"/>
    <w:rsid w:val="0091729E"/>
    <w:rsid w:val="00917459"/>
    <w:rsid w:val="0091794B"/>
    <w:rsid w:val="009207C3"/>
    <w:rsid w:val="00920CA1"/>
    <w:rsid w:val="00921B8C"/>
    <w:rsid w:val="00922670"/>
    <w:rsid w:val="009228EE"/>
    <w:rsid w:val="00922E21"/>
    <w:rsid w:val="00923056"/>
    <w:rsid w:val="00923241"/>
    <w:rsid w:val="009241DD"/>
    <w:rsid w:val="00924913"/>
    <w:rsid w:val="00924DC5"/>
    <w:rsid w:val="00925158"/>
    <w:rsid w:val="009256EB"/>
    <w:rsid w:val="009262DD"/>
    <w:rsid w:val="00926BFE"/>
    <w:rsid w:val="00926F63"/>
    <w:rsid w:val="00927953"/>
    <w:rsid w:val="00930264"/>
    <w:rsid w:val="009308D0"/>
    <w:rsid w:val="00930B15"/>
    <w:rsid w:val="00931065"/>
    <w:rsid w:val="009310CF"/>
    <w:rsid w:val="00931582"/>
    <w:rsid w:val="0093257A"/>
    <w:rsid w:val="009328DC"/>
    <w:rsid w:val="00932F38"/>
    <w:rsid w:val="00933483"/>
    <w:rsid w:val="0093388E"/>
    <w:rsid w:val="00934199"/>
    <w:rsid w:val="00934E8F"/>
    <w:rsid w:val="009352A5"/>
    <w:rsid w:val="00936313"/>
    <w:rsid w:val="00936806"/>
    <w:rsid w:val="00936A1F"/>
    <w:rsid w:val="00937B92"/>
    <w:rsid w:val="00937F26"/>
    <w:rsid w:val="00940208"/>
    <w:rsid w:val="0094054B"/>
    <w:rsid w:val="00940CEF"/>
    <w:rsid w:val="00940D07"/>
    <w:rsid w:val="00940DCC"/>
    <w:rsid w:val="009420CB"/>
    <w:rsid w:val="00942887"/>
    <w:rsid w:val="00942D39"/>
    <w:rsid w:val="00942E04"/>
    <w:rsid w:val="00942FFA"/>
    <w:rsid w:val="00943445"/>
    <w:rsid w:val="0094427A"/>
    <w:rsid w:val="00945010"/>
    <w:rsid w:val="00945597"/>
    <w:rsid w:val="009456B0"/>
    <w:rsid w:val="009460C9"/>
    <w:rsid w:val="00946834"/>
    <w:rsid w:val="00951BC0"/>
    <w:rsid w:val="00951BFF"/>
    <w:rsid w:val="009520EB"/>
    <w:rsid w:val="00952AA2"/>
    <w:rsid w:val="0095404C"/>
    <w:rsid w:val="009547A1"/>
    <w:rsid w:val="0095565C"/>
    <w:rsid w:val="00955A20"/>
    <w:rsid w:val="0095656A"/>
    <w:rsid w:val="00957987"/>
    <w:rsid w:val="00961133"/>
    <w:rsid w:val="00961F22"/>
    <w:rsid w:val="00961FE0"/>
    <w:rsid w:val="009630B0"/>
    <w:rsid w:val="0096383F"/>
    <w:rsid w:val="009645B7"/>
    <w:rsid w:val="00965354"/>
    <w:rsid w:val="00965B2C"/>
    <w:rsid w:val="00965BA2"/>
    <w:rsid w:val="0096751B"/>
    <w:rsid w:val="00967C69"/>
    <w:rsid w:val="00970332"/>
    <w:rsid w:val="009703A3"/>
    <w:rsid w:val="00970B7D"/>
    <w:rsid w:val="00971179"/>
    <w:rsid w:val="009711DE"/>
    <w:rsid w:val="00971850"/>
    <w:rsid w:val="00971B6A"/>
    <w:rsid w:val="009725BD"/>
    <w:rsid w:val="00972CE3"/>
    <w:rsid w:val="0097310C"/>
    <w:rsid w:val="009731AC"/>
    <w:rsid w:val="00973214"/>
    <w:rsid w:val="009738CF"/>
    <w:rsid w:val="00974FD9"/>
    <w:rsid w:val="00975E4C"/>
    <w:rsid w:val="009762D5"/>
    <w:rsid w:val="00976CF7"/>
    <w:rsid w:val="0097702C"/>
    <w:rsid w:val="009771CD"/>
    <w:rsid w:val="009775D2"/>
    <w:rsid w:val="00977A30"/>
    <w:rsid w:val="00977AC2"/>
    <w:rsid w:val="00980595"/>
    <w:rsid w:val="00981480"/>
    <w:rsid w:val="009816DB"/>
    <w:rsid w:val="00981BE3"/>
    <w:rsid w:val="009828BD"/>
    <w:rsid w:val="00982BAC"/>
    <w:rsid w:val="00982E17"/>
    <w:rsid w:val="00982F1B"/>
    <w:rsid w:val="00982FD4"/>
    <w:rsid w:val="009839BF"/>
    <w:rsid w:val="00983D25"/>
    <w:rsid w:val="00985863"/>
    <w:rsid w:val="009862FE"/>
    <w:rsid w:val="00986AD9"/>
    <w:rsid w:val="00986EDB"/>
    <w:rsid w:val="00986F7A"/>
    <w:rsid w:val="009871BA"/>
    <w:rsid w:val="0098782B"/>
    <w:rsid w:val="00987CEF"/>
    <w:rsid w:val="00990108"/>
    <w:rsid w:val="009906DF"/>
    <w:rsid w:val="0099075F"/>
    <w:rsid w:val="00990993"/>
    <w:rsid w:val="00991F9B"/>
    <w:rsid w:val="00992116"/>
    <w:rsid w:val="0099246E"/>
    <w:rsid w:val="00992B3E"/>
    <w:rsid w:val="00993B76"/>
    <w:rsid w:val="00994763"/>
    <w:rsid w:val="00994A75"/>
    <w:rsid w:val="00995286"/>
    <w:rsid w:val="009956D7"/>
    <w:rsid w:val="00995FC2"/>
    <w:rsid w:val="00996119"/>
    <w:rsid w:val="009970AA"/>
    <w:rsid w:val="00997969"/>
    <w:rsid w:val="009979D4"/>
    <w:rsid w:val="00997CA6"/>
    <w:rsid w:val="009A201D"/>
    <w:rsid w:val="009A22DB"/>
    <w:rsid w:val="009A285B"/>
    <w:rsid w:val="009A2AEB"/>
    <w:rsid w:val="009A2B7B"/>
    <w:rsid w:val="009A2E08"/>
    <w:rsid w:val="009A32E7"/>
    <w:rsid w:val="009A39E4"/>
    <w:rsid w:val="009A3FDA"/>
    <w:rsid w:val="009A4457"/>
    <w:rsid w:val="009A4BDD"/>
    <w:rsid w:val="009A4D84"/>
    <w:rsid w:val="009A4F53"/>
    <w:rsid w:val="009A52E1"/>
    <w:rsid w:val="009A6848"/>
    <w:rsid w:val="009A75A8"/>
    <w:rsid w:val="009A7927"/>
    <w:rsid w:val="009A7D8F"/>
    <w:rsid w:val="009B046D"/>
    <w:rsid w:val="009B09F3"/>
    <w:rsid w:val="009B0DB0"/>
    <w:rsid w:val="009B1234"/>
    <w:rsid w:val="009B1643"/>
    <w:rsid w:val="009B1A82"/>
    <w:rsid w:val="009B29DC"/>
    <w:rsid w:val="009B2E3C"/>
    <w:rsid w:val="009B323B"/>
    <w:rsid w:val="009B3918"/>
    <w:rsid w:val="009B4050"/>
    <w:rsid w:val="009B421B"/>
    <w:rsid w:val="009B4CB8"/>
    <w:rsid w:val="009B5814"/>
    <w:rsid w:val="009B6A5F"/>
    <w:rsid w:val="009B6C7D"/>
    <w:rsid w:val="009B7995"/>
    <w:rsid w:val="009C0560"/>
    <w:rsid w:val="009C0823"/>
    <w:rsid w:val="009C131A"/>
    <w:rsid w:val="009C1867"/>
    <w:rsid w:val="009C2FD8"/>
    <w:rsid w:val="009C39BF"/>
    <w:rsid w:val="009C4E16"/>
    <w:rsid w:val="009C6872"/>
    <w:rsid w:val="009C6B33"/>
    <w:rsid w:val="009C6E32"/>
    <w:rsid w:val="009C70B3"/>
    <w:rsid w:val="009C7754"/>
    <w:rsid w:val="009C7A51"/>
    <w:rsid w:val="009C7C24"/>
    <w:rsid w:val="009C7C66"/>
    <w:rsid w:val="009D047C"/>
    <w:rsid w:val="009D107A"/>
    <w:rsid w:val="009D15E9"/>
    <w:rsid w:val="009D181C"/>
    <w:rsid w:val="009D1AEA"/>
    <w:rsid w:val="009D2627"/>
    <w:rsid w:val="009D2E66"/>
    <w:rsid w:val="009D318A"/>
    <w:rsid w:val="009D38F1"/>
    <w:rsid w:val="009D3BA4"/>
    <w:rsid w:val="009D3D89"/>
    <w:rsid w:val="009D4000"/>
    <w:rsid w:val="009D44C5"/>
    <w:rsid w:val="009D4D0E"/>
    <w:rsid w:val="009D4DBB"/>
    <w:rsid w:val="009D4E7B"/>
    <w:rsid w:val="009D5009"/>
    <w:rsid w:val="009D610B"/>
    <w:rsid w:val="009D6517"/>
    <w:rsid w:val="009D68C8"/>
    <w:rsid w:val="009D75AF"/>
    <w:rsid w:val="009E0760"/>
    <w:rsid w:val="009E0A59"/>
    <w:rsid w:val="009E0E43"/>
    <w:rsid w:val="009E107C"/>
    <w:rsid w:val="009E1E02"/>
    <w:rsid w:val="009E1F37"/>
    <w:rsid w:val="009E2219"/>
    <w:rsid w:val="009E3177"/>
    <w:rsid w:val="009E3256"/>
    <w:rsid w:val="009E3B59"/>
    <w:rsid w:val="009E3BB8"/>
    <w:rsid w:val="009E3C15"/>
    <w:rsid w:val="009E3E68"/>
    <w:rsid w:val="009E444C"/>
    <w:rsid w:val="009E44CF"/>
    <w:rsid w:val="009E4E8B"/>
    <w:rsid w:val="009E52AB"/>
    <w:rsid w:val="009E55B4"/>
    <w:rsid w:val="009E5779"/>
    <w:rsid w:val="009E5B01"/>
    <w:rsid w:val="009E603B"/>
    <w:rsid w:val="009E6499"/>
    <w:rsid w:val="009E6B1C"/>
    <w:rsid w:val="009E6D69"/>
    <w:rsid w:val="009E7B17"/>
    <w:rsid w:val="009F1216"/>
    <w:rsid w:val="009F2796"/>
    <w:rsid w:val="009F2E9A"/>
    <w:rsid w:val="009F3F34"/>
    <w:rsid w:val="009F4547"/>
    <w:rsid w:val="009F4DC4"/>
    <w:rsid w:val="009F52F4"/>
    <w:rsid w:val="009F530A"/>
    <w:rsid w:val="009F5903"/>
    <w:rsid w:val="009F6167"/>
    <w:rsid w:val="009F66F1"/>
    <w:rsid w:val="009F6B39"/>
    <w:rsid w:val="009F7C5D"/>
    <w:rsid w:val="00A005E1"/>
    <w:rsid w:val="00A00C88"/>
    <w:rsid w:val="00A01582"/>
    <w:rsid w:val="00A01AE3"/>
    <w:rsid w:val="00A01C25"/>
    <w:rsid w:val="00A01F8A"/>
    <w:rsid w:val="00A02A55"/>
    <w:rsid w:val="00A02B9B"/>
    <w:rsid w:val="00A03455"/>
    <w:rsid w:val="00A0350D"/>
    <w:rsid w:val="00A03D6A"/>
    <w:rsid w:val="00A04309"/>
    <w:rsid w:val="00A04468"/>
    <w:rsid w:val="00A04485"/>
    <w:rsid w:val="00A04E6E"/>
    <w:rsid w:val="00A056DC"/>
    <w:rsid w:val="00A05CFB"/>
    <w:rsid w:val="00A062F7"/>
    <w:rsid w:val="00A06370"/>
    <w:rsid w:val="00A0649F"/>
    <w:rsid w:val="00A07011"/>
    <w:rsid w:val="00A07BD2"/>
    <w:rsid w:val="00A07D0D"/>
    <w:rsid w:val="00A103E2"/>
    <w:rsid w:val="00A10BAE"/>
    <w:rsid w:val="00A118AF"/>
    <w:rsid w:val="00A11911"/>
    <w:rsid w:val="00A124D9"/>
    <w:rsid w:val="00A12B82"/>
    <w:rsid w:val="00A132DF"/>
    <w:rsid w:val="00A13B44"/>
    <w:rsid w:val="00A14855"/>
    <w:rsid w:val="00A14EEF"/>
    <w:rsid w:val="00A1510A"/>
    <w:rsid w:val="00A15873"/>
    <w:rsid w:val="00A15FC9"/>
    <w:rsid w:val="00A16450"/>
    <w:rsid w:val="00A166C1"/>
    <w:rsid w:val="00A16C97"/>
    <w:rsid w:val="00A1748D"/>
    <w:rsid w:val="00A21194"/>
    <w:rsid w:val="00A21469"/>
    <w:rsid w:val="00A2215E"/>
    <w:rsid w:val="00A22406"/>
    <w:rsid w:val="00A22A85"/>
    <w:rsid w:val="00A22B06"/>
    <w:rsid w:val="00A22B92"/>
    <w:rsid w:val="00A23050"/>
    <w:rsid w:val="00A2319D"/>
    <w:rsid w:val="00A232CB"/>
    <w:rsid w:val="00A23B51"/>
    <w:rsid w:val="00A23C3B"/>
    <w:rsid w:val="00A24460"/>
    <w:rsid w:val="00A24D6D"/>
    <w:rsid w:val="00A252E5"/>
    <w:rsid w:val="00A258BC"/>
    <w:rsid w:val="00A25B71"/>
    <w:rsid w:val="00A27AFF"/>
    <w:rsid w:val="00A27E54"/>
    <w:rsid w:val="00A30077"/>
    <w:rsid w:val="00A3105C"/>
    <w:rsid w:val="00A3186D"/>
    <w:rsid w:val="00A31909"/>
    <w:rsid w:val="00A31EC9"/>
    <w:rsid w:val="00A32120"/>
    <w:rsid w:val="00A32412"/>
    <w:rsid w:val="00A325A4"/>
    <w:rsid w:val="00A325B1"/>
    <w:rsid w:val="00A32664"/>
    <w:rsid w:val="00A32A58"/>
    <w:rsid w:val="00A33105"/>
    <w:rsid w:val="00A351FD"/>
    <w:rsid w:val="00A35912"/>
    <w:rsid w:val="00A36185"/>
    <w:rsid w:val="00A363D3"/>
    <w:rsid w:val="00A366EF"/>
    <w:rsid w:val="00A36B9B"/>
    <w:rsid w:val="00A374BF"/>
    <w:rsid w:val="00A37A45"/>
    <w:rsid w:val="00A40B88"/>
    <w:rsid w:val="00A41825"/>
    <w:rsid w:val="00A41B91"/>
    <w:rsid w:val="00A42627"/>
    <w:rsid w:val="00A428A8"/>
    <w:rsid w:val="00A42F69"/>
    <w:rsid w:val="00A43327"/>
    <w:rsid w:val="00A43447"/>
    <w:rsid w:val="00A4394A"/>
    <w:rsid w:val="00A43EB4"/>
    <w:rsid w:val="00A43F77"/>
    <w:rsid w:val="00A44574"/>
    <w:rsid w:val="00A4462D"/>
    <w:rsid w:val="00A44716"/>
    <w:rsid w:val="00A448B8"/>
    <w:rsid w:val="00A44B21"/>
    <w:rsid w:val="00A44CA4"/>
    <w:rsid w:val="00A44F88"/>
    <w:rsid w:val="00A456A7"/>
    <w:rsid w:val="00A45CCD"/>
    <w:rsid w:val="00A471A4"/>
    <w:rsid w:val="00A505B8"/>
    <w:rsid w:val="00A513AB"/>
    <w:rsid w:val="00A51558"/>
    <w:rsid w:val="00A51A43"/>
    <w:rsid w:val="00A520EF"/>
    <w:rsid w:val="00A523E0"/>
    <w:rsid w:val="00A5337A"/>
    <w:rsid w:val="00A5384C"/>
    <w:rsid w:val="00A5552A"/>
    <w:rsid w:val="00A5594C"/>
    <w:rsid w:val="00A55964"/>
    <w:rsid w:val="00A5608A"/>
    <w:rsid w:val="00A574CA"/>
    <w:rsid w:val="00A57B2B"/>
    <w:rsid w:val="00A604CB"/>
    <w:rsid w:val="00A60907"/>
    <w:rsid w:val="00A60DE5"/>
    <w:rsid w:val="00A60EBD"/>
    <w:rsid w:val="00A61055"/>
    <w:rsid w:val="00A610EE"/>
    <w:rsid w:val="00A612FD"/>
    <w:rsid w:val="00A61CCB"/>
    <w:rsid w:val="00A61FE1"/>
    <w:rsid w:val="00A6222D"/>
    <w:rsid w:val="00A625EF"/>
    <w:rsid w:val="00A629D5"/>
    <w:rsid w:val="00A638C7"/>
    <w:rsid w:val="00A648AF"/>
    <w:rsid w:val="00A64E4E"/>
    <w:rsid w:val="00A651AC"/>
    <w:rsid w:val="00A65325"/>
    <w:rsid w:val="00A66544"/>
    <w:rsid w:val="00A669A0"/>
    <w:rsid w:val="00A67611"/>
    <w:rsid w:val="00A677E1"/>
    <w:rsid w:val="00A678E2"/>
    <w:rsid w:val="00A700E7"/>
    <w:rsid w:val="00A716AB"/>
    <w:rsid w:val="00A716DE"/>
    <w:rsid w:val="00A71985"/>
    <w:rsid w:val="00A71F53"/>
    <w:rsid w:val="00A730E8"/>
    <w:rsid w:val="00A73B48"/>
    <w:rsid w:val="00A753C0"/>
    <w:rsid w:val="00A75491"/>
    <w:rsid w:val="00A75AD8"/>
    <w:rsid w:val="00A75BD6"/>
    <w:rsid w:val="00A75D7D"/>
    <w:rsid w:val="00A75E2D"/>
    <w:rsid w:val="00A7653D"/>
    <w:rsid w:val="00A773F1"/>
    <w:rsid w:val="00A77D78"/>
    <w:rsid w:val="00A77DB9"/>
    <w:rsid w:val="00A77DC8"/>
    <w:rsid w:val="00A80CEB"/>
    <w:rsid w:val="00A81E96"/>
    <w:rsid w:val="00A844E4"/>
    <w:rsid w:val="00A854DD"/>
    <w:rsid w:val="00A86653"/>
    <w:rsid w:val="00A91579"/>
    <w:rsid w:val="00A91643"/>
    <w:rsid w:val="00A919E2"/>
    <w:rsid w:val="00A935EF"/>
    <w:rsid w:val="00A9390E"/>
    <w:rsid w:val="00A94111"/>
    <w:rsid w:val="00A94CC0"/>
    <w:rsid w:val="00A9595F"/>
    <w:rsid w:val="00A95A8D"/>
    <w:rsid w:val="00A9602B"/>
    <w:rsid w:val="00A96401"/>
    <w:rsid w:val="00A971C2"/>
    <w:rsid w:val="00AA0615"/>
    <w:rsid w:val="00AA191B"/>
    <w:rsid w:val="00AA1AE3"/>
    <w:rsid w:val="00AA2413"/>
    <w:rsid w:val="00AA2CBC"/>
    <w:rsid w:val="00AA3A55"/>
    <w:rsid w:val="00AA3AED"/>
    <w:rsid w:val="00AA3E35"/>
    <w:rsid w:val="00AA464E"/>
    <w:rsid w:val="00AA584E"/>
    <w:rsid w:val="00AA66C8"/>
    <w:rsid w:val="00AA6C9A"/>
    <w:rsid w:val="00AA6DF6"/>
    <w:rsid w:val="00AA6E4D"/>
    <w:rsid w:val="00AA7FCB"/>
    <w:rsid w:val="00AB021E"/>
    <w:rsid w:val="00AB0325"/>
    <w:rsid w:val="00AB0DCF"/>
    <w:rsid w:val="00AB145F"/>
    <w:rsid w:val="00AB1C04"/>
    <w:rsid w:val="00AB1C32"/>
    <w:rsid w:val="00AB1FA5"/>
    <w:rsid w:val="00AB240B"/>
    <w:rsid w:val="00AB24B4"/>
    <w:rsid w:val="00AB31AA"/>
    <w:rsid w:val="00AB341C"/>
    <w:rsid w:val="00AB34C1"/>
    <w:rsid w:val="00AB36D6"/>
    <w:rsid w:val="00AB414C"/>
    <w:rsid w:val="00AB4BE9"/>
    <w:rsid w:val="00AB4C33"/>
    <w:rsid w:val="00AB557C"/>
    <w:rsid w:val="00AB57CC"/>
    <w:rsid w:val="00AB57EE"/>
    <w:rsid w:val="00AB5AF7"/>
    <w:rsid w:val="00AB5B4A"/>
    <w:rsid w:val="00AB5E40"/>
    <w:rsid w:val="00AB657F"/>
    <w:rsid w:val="00AB67D8"/>
    <w:rsid w:val="00AB6F0E"/>
    <w:rsid w:val="00AB7080"/>
    <w:rsid w:val="00AB7F8D"/>
    <w:rsid w:val="00AC0A7E"/>
    <w:rsid w:val="00AC1D92"/>
    <w:rsid w:val="00AC2CFD"/>
    <w:rsid w:val="00AC3336"/>
    <w:rsid w:val="00AC3677"/>
    <w:rsid w:val="00AC45C5"/>
    <w:rsid w:val="00AC4EEA"/>
    <w:rsid w:val="00AC7728"/>
    <w:rsid w:val="00AC78AB"/>
    <w:rsid w:val="00AC7F21"/>
    <w:rsid w:val="00AC7F65"/>
    <w:rsid w:val="00AD04C5"/>
    <w:rsid w:val="00AD06C7"/>
    <w:rsid w:val="00AD1250"/>
    <w:rsid w:val="00AD2BA7"/>
    <w:rsid w:val="00AD3025"/>
    <w:rsid w:val="00AD32F5"/>
    <w:rsid w:val="00AD38CE"/>
    <w:rsid w:val="00AD3997"/>
    <w:rsid w:val="00AD3D20"/>
    <w:rsid w:val="00AD441E"/>
    <w:rsid w:val="00AD50BF"/>
    <w:rsid w:val="00AD6736"/>
    <w:rsid w:val="00AD786A"/>
    <w:rsid w:val="00AD789C"/>
    <w:rsid w:val="00AE01E4"/>
    <w:rsid w:val="00AE02D0"/>
    <w:rsid w:val="00AE0427"/>
    <w:rsid w:val="00AE05A7"/>
    <w:rsid w:val="00AE0E75"/>
    <w:rsid w:val="00AE130D"/>
    <w:rsid w:val="00AE336B"/>
    <w:rsid w:val="00AE3747"/>
    <w:rsid w:val="00AE3CC5"/>
    <w:rsid w:val="00AE414B"/>
    <w:rsid w:val="00AE4A8A"/>
    <w:rsid w:val="00AE4E0B"/>
    <w:rsid w:val="00AE5842"/>
    <w:rsid w:val="00AE5F9B"/>
    <w:rsid w:val="00AE60EF"/>
    <w:rsid w:val="00AE646A"/>
    <w:rsid w:val="00AE65B3"/>
    <w:rsid w:val="00AE6626"/>
    <w:rsid w:val="00AE7A5E"/>
    <w:rsid w:val="00AF0C4F"/>
    <w:rsid w:val="00AF1284"/>
    <w:rsid w:val="00AF1D3B"/>
    <w:rsid w:val="00AF1D83"/>
    <w:rsid w:val="00AF1EDD"/>
    <w:rsid w:val="00AF21BA"/>
    <w:rsid w:val="00AF486D"/>
    <w:rsid w:val="00AF4F17"/>
    <w:rsid w:val="00AF52B3"/>
    <w:rsid w:val="00AF6B7A"/>
    <w:rsid w:val="00B00A0A"/>
    <w:rsid w:val="00B013D7"/>
    <w:rsid w:val="00B01C5C"/>
    <w:rsid w:val="00B01EBB"/>
    <w:rsid w:val="00B02167"/>
    <w:rsid w:val="00B02CCB"/>
    <w:rsid w:val="00B032DD"/>
    <w:rsid w:val="00B03A64"/>
    <w:rsid w:val="00B03EAD"/>
    <w:rsid w:val="00B03EE5"/>
    <w:rsid w:val="00B043DB"/>
    <w:rsid w:val="00B05549"/>
    <w:rsid w:val="00B0585A"/>
    <w:rsid w:val="00B070DC"/>
    <w:rsid w:val="00B07B8B"/>
    <w:rsid w:val="00B10BE3"/>
    <w:rsid w:val="00B116C2"/>
    <w:rsid w:val="00B11CF9"/>
    <w:rsid w:val="00B12B76"/>
    <w:rsid w:val="00B13024"/>
    <w:rsid w:val="00B13D9F"/>
    <w:rsid w:val="00B13DE5"/>
    <w:rsid w:val="00B151E6"/>
    <w:rsid w:val="00B1537C"/>
    <w:rsid w:val="00B15F3B"/>
    <w:rsid w:val="00B1600B"/>
    <w:rsid w:val="00B161D4"/>
    <w:rsid w:val="00B16463"/>
    <w:rsid w:val="00B16639"/>
    <w:rsid w:val="00B16679"/>
    <w:rsid w:val="00B17B5C"/>
    <w:rsid w:val="00B20731"/>
    <w:rsid w:val="00B20849"/>
    <w:rsid w:val="00B2125B"/>
    <w:rsid w:val="00B221E4"/>
    <w:rsid w:val="00B2256B"/>
    <w:rsid w:val="00B22821"/>
    <w:rsid w:val="00B22C09"/>
    <w:rsid w:val="00B23BFE"/>
    <w:rsid w:val="00B23F79"/>
    <w:rsid w:val="00B24AB7"/>
    <w:rsid w:val="00B24C95"/>
    <w:rsid w:val="00B24D5B"/>
    <w:rsid w:val="00B25260"/>
    <w:rsid w:val="00B26162"/>
    <w:rsid w:val="00B2665C"/>
    <w:rsid w:val="00B267E7"/>
    <w:rsid w:val="00B26F8D"/>
    <w:rsid w:val="00B27215"/>
    <w:rsid w:val="00B2757A"/>
    <w:rsid w:val="00B27BCC"/>
    <w:rsid w:val="00B27D60"/>
    <w:rsid w:val="00B301C8"/>
    <w:rsid w:val="00B305D0"/>
    <w:rsid w:val="00B30A0B"/>
    <w:rsid w:val="00B30B9C"/>
    <w:rsid w:val="00B30D20"/>
    <w:rsid w:val="00B30EF4"/>
    <w:rsid w:val="00B31163"/>
    <w:rsid w:val="00B31245"/>
    <w:rsid w:val="00B333CF"/>
    <w:rsid w:val="00B33B92"/>
    <w:rsid w:val="00B341FB"/>
    <w:rsid w:val="00B346D6"/>
    <w:rsid w:val="00B35C06"/>
    <w:rsid w:val="00B37886"/>
    <w:rsid w:val="00B37D96"/>
    <w:rsid w:val="00B37FA3"/>
    <w:rsid w:val="00B40112"/>
    <w:rsid w:val="00B40B5B"/>
    <w:rsid w:val="00B40D90"/>
    <w:rsid w:val="00B40E05"/>
    <w:rsid w:val="00B40E3E"/>
    <w:rsid w:val="00B41A27"/>
    <w:rsid w:val="00B41F02"/>
    <w:rsid w:val="00B42444"/>
    <w:rsid w:val="00B427E1"/>
    <w:rsid w:val="00B43A8C"/>
    <w:rsid w:val="00B43BE1"/>
    <w:rsid w:val="00B43ECC"/>
    <w:rsid w:val="00B44142"/>
    <w:rsid w:val="00B4446C"/>
    <w:rsid w:val="00B44519"/>
    <w:rsid w:val="00B4451D"/>
    <w:rsid w:val="00B445AE"/>
    <w:rsid w:val="00B4484A"/>
    <w:rsid w:val="00B45794"/>
    <w:rsid w:val="00B457B9"/>
    <w:rsid w:val="00B46453"/>
    <w:rsid w:val="00B46766"/>
    <w:rsid w:val="00B50BD7"/>
    <w:rsid w:val="00B519FF"/>
    <w:rsid w:val="00B522F2"/>
    <w:rsid w:val="00B53CF8"/>
    <w:rsid w:val="00B5457A"/>
    <w:rsid w:val="00B549F2"/>
    <w:rsid w:val="00B551ED"/>
    <w:rsid w:val="00B55B14"/>
    <w:rsid w:val="00B55E35"/>
    <w:rsid w:val="00B55F0C"/>
    <w:rsid w:val="00B5610B"/>
    <w:rsid w:val="00B56393"/>
    <w:rsid w:val="00B5672F"/>
    <w:rsid w:val="00B56AA8"/>
    <w:rsid w:val="00B574EC"/>
    <w:rsid w:val="00B57728"/>
    <w:rsid w:val="00B578DB"/>
    <w:rsid w:val="00B601AA"/>
    <w:rsid w:val="00B60A6F"/>
    <w:rsid w:val="00B61982"/>
    <w:rsid w:val="00B6218A"/>
    <w:rsid w:val="00B62905"/>
    <w:rsid w:val="00B62BE0"/>
    <w:rsid w:val="00B63BD6"/>
    <w:rsid w:val="00B63C33"/>
    <w:rsid w:val="00B642FA"/>
    <w:rsid w:val="00B64D88"/>
    <w:rsid w:val="00B64E0F"/>
    <w:rsid w:val="00B65571"/>
    <w:rsid w:val="00B65822"/>
    <w:rsid w:val="00B65B98"/>
    <w:rsid w:val="00B66212"/>
    <w:rsid w:val="00B66E7A"/>
    <w:rsid w:val="00B670E2"/>
    <w:rsid w:val="00B67151"/>
    <w:rsid w:val="00B67C0C"/>
    <w:rsid w:val="00B70628"/>
    <w:rsid w:val="00B706F3"/>
    <w:rsid w:val="00B72048"/>
    <w:rsid w:val="00B720A2"/>
    <w:rsid w:val="00B722D5"/>
    <w:rsid w:val="00B73965"/>
    <w:rsid w:val="00B748B0"/>
    <w:rsid w:val="00B74A70"/>
    <w:rsid w:val="00B76738"/>
    <w:rsid w:val="00B770BB"/>
    <w:rsid w:val="00B7711E"/>
    <w:rsid w:val="00B77BBD"/>
    <w:rsid w:val="00B80CA8"/>
    <w:rsid w:val="00B813B5"/>
    <w:rsid w:val="00B81722"/>
    <w:rsid w:val="00B826EE"/>
    <w:rsid w:val="00B833FC"/>
    <w:rsid w:val="00B836BA"/>
    <w:rsid w:val="00B83FC5"/>
    <w:rsid w:val="00B842DC"/>
    <w:rsid w:val="00B84C02"/>
    <w:rsid w:val="00B84C8E"/>
    <w:rsid w:val="00B85133"/>
    <w:rsid w:val="00B856F4"/>
    <w:rsid w:val="00B8573D"/>
    <w:rsid w:val="00B85C90"/>
    <w:rsid w:val="00B85D27"/>
    <w:rsid w:val="00B86240"/>
    <w:rsid w:val="00B86D32"/>
    <w:rsid w:val="00B90537"/>
    <w:rsid w:val="00B91602"/>
    <w:rsid w:val="00B92354"/>
    <w:rsid w:val="00B92882"/>
    <w:rsid w:val="00B93B84"/>
    <w:rsid w:val="00B945A7"/>
    <w:rsid w:val="00B948A7"/>
    <w:rsid w:val="00B949E4"/>
    <w:rsid w:val="00B94AFC"/>
    <w:rsid w:val="00B95268"/>
    <w:rsid w:val="00B959D0"/>
    <w:rsid w:val="00B95CF1"/>
    <w:rsid w:val="00B95D79"/>
    <w:rsid w:val="00B95DB4"/>
    <w:rsid w:val="00B961F6"/>
    <w:rsid w:val="00B96306"/>
    <w:rsid w:val="00B972FB"/>
    <w:rsid w:val="00B97ED9"/>
    <w:rsid w:val="00B97F82"/>
    <w:rsid w:val="00BA0C77"/>
    <w:rsid w:val="00BA12CD"/>
    <w:rsid w:val="00BA2306"/>
    <w:rsid w:val="00BA256B"/>
    <w:rsid w:val="00BA2C58"/>
    <w:rsid w:val="00BA3319"/>
    <w:rsid w:val="00BA3AEA"/>
    <w:rsid w:val="00BA41D7"/>
    <w:rsid w:val="00BA457F"/>
    <w:rsid w:val="00BA4652"/>
    <w:rsid w:val="00BA4FDF"/>
    <w:rsid w:val="00BA5442"/>
    <w:rsid w:val="00BA54DB"/>
    <w:rsid w:val="00BA60B4"/>
    <w:rsid w:val="00BA6112"/>
    <w:rsid w:val="00BA6EFF"/>
    <w:rsid w:val="00BA6F2F"/>
    <w:rsid w:val="00BA7B20"/>
    <w:rsid w:val="00BA7CF0"/>
    <w:rsid w:val="00BA7FD0"/>
    <w:rsid w:val="00BB017D"/>
    <w:rsid w:val="00BB0A32"/>
    <w:rsid w:val="00BB12D1"/>
    <w:rsid w:val="00BB15FB"/>
    <w:rsid w:val="00BB1DA6"/>
    <w:rsid w:val="00BB1E91"/>
    <w:rsid w:val="00BB27A5"/>
    <w:rsid w:val="00BB2809"/>
    <w:rsid w:val="00BB2951"/>
    <w:rsid w:val="00BB2B0F"/>
    <w:rsid w:val="00BB2FD7"/>
    <w:rsid w:val="00BB3689"/>
    <w:rsid w:val="00BB4A93"/>
    <w:rsid w:val="00BB5A14"/>
    <w:rsid w:val="00BB5CFD"/>
    <w:rsid w:val="00BB7767"/>
    <w:rsid w:val="00BB78C7"/>
    <w:rsid w:val="00BB7998"/>
    <w:rsid w:val="00BB7B42"/>
    <w:rsid w:val="00BC0AAC"/>
    <w:rsid w:val="00BC0D4C"/>
    <w:rsid w:val="00BC0FD6"/>
    <w:rsid w:val="00BC1788"/>
    <w:rsid w:val="00BC19D9"/>
    <w:rsid w:val="00BC3590"/>
    <w:rsid w:val="00BC35F0"/>
    <w:rsid w:val="00BC4124"/>
    <w:rsid w:val="00BC4C0F"/>
    <w:rsid w:val="00BC50AB"/>
    <w:rsid w:val="00BC54EE"/>
    <w:rsid w:val="00BC5DF3"/>
    <w:rsid w:val="00BC6632"/>
    <w:rsid w:val="00BC6CE3"/>
    <w:rsid w:val="00BC707A"/>
    <w:rsid w:val="00BC71FC"/>
    <w:rsid w:val="00BD0C73"/>
    <w:rsid w:val="00BD1211"/>
    <w:rsid w:val="00BD1B4E"/>
    <w:rsid w:val="00BD2089"/>
    <w:rsid w:val="00BD2584"/>
    <w:rsid w:val="00BD2FB7"/>
    <w:rsid w:val="00BD32ED"/>
    <w:rsid w:val="00BD435C"/>
    <w:rsid w:val="00BD45B3"/>
    <w:rsid w:val="00BD45E9"/>
    <w:rsid w:val="00BD4CE9"/>
    <w:rsid w:val="00BD5127"/>
    <w:rsid w:val="00BD5505"/>
    <w:rsid w:val="00BD58D9"/>
    <w:rsid w:val="00BD5BB6"/>
    <w:rsid w:val="00BD69D0"/>
    <w:rsid w:val="00BD6A14"/>
    <w:rsid w:val="00BD6D1F"/>
    <w:rsid w:val="00BD708C"/>
    <w:rsid w:val="00BD7299"/>
    <w:rsid w:val="00BD7DB9"/>
    <w:rsid w:val="00BE0486"/>
    <w:rsid w:val="00BE0EFD"/>
    <w:rsid w:val="00BE168F"/>
    <w:rsid w:val="00BE20D2"/>
    <w:rsid w:val="00BE2CCD"/>
    <w:rsid w:val="00BE33C4"/>
    <w:rsid w:val="00BE3A18"/>
    <w:rsid w:val="00BE5536"/>
    <w:rsid w:val="00BE5F3A"/>
    <w:rsid w:val="00BE60B4"/>
    <w:rsid w:val="00BE6CFA"/>
    <w:rsid w:val="00BE6D95"/>
    <w:rsid w:val="00BE72FB"/>
    <w:rsid w:val="00BE7E98"/>
    <w:rsid w:val="00BF00CC"/>
    <w:rsid w:val="00BF02D0"/>
    <w:rsid w:val="00BF16FE"/>
    <w:rsid w:val="00BF2486"/>
    <w:rsid w:val="00BF26EF"/>
    <w:rsid w:val="00BF2DE9"/>
    <w:rsid w:val="00BF3318"/>
    <w:rsid w:val="00BF356D"/>
    <w:rsid w:val="00BF3922"/>
    <w:rsid w:val="00BF3A89"/>
    <w:rsid w:val="00BF4162"/>
    <w:rsid w:val="00BF4A80"/>
    <w:rsid w:val="00BF5206"/>
    <w:rsid w:val="00BF521F"/>
    <w:rsid w:val="00BF53CB"/>
    <w:rsid w:val="00BF55CC"/>
    <w:rsid w:val="00BF564B"/>
    <w:rsid w:val="00BF5C92"/>
    <w:rsid w:val="00BF6586"/>
    <w:rsid w:val="00BF6C54"/>
    <w:rsid w:val="00BF734F"/>
    <w:rsid w:val="00BF78B4"/>
    <w:rsid w:val="00BF79AC"/>
    <w:rsid w:val="00C00F6D"/>
    <w:rsid w:val="00C01012"/>
    <w:rsid w:val="00C012DC"/>
    <w:rsid w:val="00C01C3A"/>
    <w:rsid w:val="00C02084"/>
    <w:rsid w:val="00C029B7"/>
    <w:rsid w:val="00C02B47"/>
    <w:rsid w:val="00C031E3"/>
    <w:rsid w:val="00C03B8B"/>
    <w:rsid w:val="00C0420F"/>
    <w:rsid w:val="00C05BE5"/>
    <w:rsid w:val="00C1027A"/>
    <w:rsid w:val="00C103C6"/>
    <w:rsid w:val="00C1193C"/>
    <w:rsid w:val="00C11B22"/>
    <w:rsid w:val="00C12A4A"/>
    <w:rsid w:val="00C12C9E"/>
    <w:rsid w:val="00C13694"/>
    <w:rsid w:val="00C13D9A"/>
    <w:rsid w:val="00C144F4"/>
    <w:rsid w:val="00C14AAD"/>
    <w:rsid w:val="00C15015"/>
    <w:rsid w:val="00C1574C"/>
    <w:rsid w:val="00C16345"/>
    <w:rsid w:val="00C16894"/>
    <w:rsid w:val="00C16935"/>
    <w:rsid w:val="00C1704B"/>
    <w:rsid w:val="00C17753"/>
    <w:rsid w:val="00C17BEE"/>
    <w:rsid w:val="00C2044E"/>
    <w:rsid w:val="00C20D4F"/>
    <w:rsid w:val="00C20DB0"/>
    <w:rsid w:val="00C21FFB"/>
    <w:rsid w:val="00C220D3"/>
    <w:rsid w:val="00C22928"/>
    <w:rsid w:val="00C22BE5"/>
    <w:rsid w:val="00C22FEC"/>
    <w:rsid w:val="00C23186"/>
    <w:rsid w:val="00C23660"/>
    <w:rsid w:val="00C23CC0"/>
    <w:rsid w:val="00C240AC"/>
    <w:rsid w:val="00C243F0"/>
    <w:rsid w:val="00C24471"/>
    <w:rsid w:val="00C2658B"/>
    <w:rsid w:val="00C26724"/>
    <w:rsid w:val="00C26865"/>
    <w:rsid w:val="00C273C5"/>
    <w:rsid w:val="00C27408"/>
    <w:rsid w:val="00C30C34"/>
    <w:rsid w:val="00C3186B"/>
    <w:rsid w:val="00C318A4"/>
    <w:rsid w:val="00C31C61"/>
    <w:rsid w:val="00C31FEC"/>
    <w:rsid w:val="00C326ED"/>
    <w:rsid w:val="00C326F9"/>
    <w:rsid w:val="00C3347D"/>
    <w:rsid w:val="00C33E5D"/>
    <w:rsid w:val="00C34192"/>
    <w:rsid w:val="00C350DA"/>
    <w:rsid w:val="00C350ED"/>
    <w:rsid w:val="00C35347"/>
    <w:rsid w:val="00C356ED"/>
    <w:rsid w:val="00C37190"/>
    <w:rsid w:val="00C3765C"/>
    <w:rsid w:val="00C4126A"/>
    <w:rsid w:val="00C415CD"/>
    <w:rsid w:val="00C41B53"/>
    <w:rsid w:val="00C424D6"/>
    <w:rsid w:val="00C42D63"/>
    <w:rsid w:val="00C430E7"/>
    <w:rsid w:val="00C43AFD"/>
    <w:rsid w:val="00C45481"/>
    <w:rsid w:val="00C45E56"/>
    <w:rsid w:val="00C45F99"/>
    <w:rsid w:val="00C4717C"/>
    <w:rsid w:val="00C472A7"/>
    <w:rsid w:val="00C472BC"/>
    <w:rsid w:val="00C50727"/>
    <w:rsid w:val="00C50AB2"/>
    <w:rsid w:val="00C51479"/>
    <w:rsid w:val="00C521BA"/>
    <w:rsid w:val="00C52FB9"/>
    <w:rsid w:val="00C53C34"/>
    <w:rsid w:val="00C546AA"/>
    <w:rsid w:val="00C5556D"/>
    <w:rsid w:val="00C60057"/>
    <w:rsid w:val="00C605E7"/>
    <w:rsid w:val="00C61A71"/>
    <w:rsid w:val="00C62078"/>
    <w:rsid w:val="00C62125"/>
    <w:rsid w:val="00C6239C"/>
    <w:rsid w:val="00C623ED"/>
    <w:rsid w:val="00C62B87"/>
    <w:rsid w:val="00C62F5F"/>
    <w:rsid w:val="00C632A6"/>
    <w:rsid w:val="00C6477D"/>
    <w:rsid w:val="00C64852"/>
    <w:rsid w:val="00C649A4"/>
    <w:rsid w:val="00C64F52"/>
    <w:rsid w:val="00C669D9"/>
    <w:rsid w:val="00C66D36"/>
    <w:rsid w:val="00C708F6"/>
    <w:rsid w:val="00C70D64"/>
    <w:rsid w:val="00C70F39"/>
    <w:rsid w:val="00C70F74"/>
    <w:rsid w:val="00C71FC2"/>
    <w:rsid w:val="00C7221B"/>
    <w:rsid w:val="00C72698"/>
    <w:rsid w:val="00C72750"/>
    <w:rsid w:val="00C727CB"/>
    <w:rsid w:val="00C72907"/>
    <w:rsid w:val="00C72A92"/>
    <w:rsid w:val="00C72E57"/>
    <w:rsid w:val="00C7337C"/>
    <w:rsid w:val="00C74216"/>
    <w:rsid w:val="00C74269"/>
    <w:rsid w:val="00C74391"/>
    <w:rsid w:val="00C754B2"/>
    <w:rsid w:val="00C755AC"/>
    <w:rsid w:val="00C75D1D"/>
    <w:rsid w:val="00C76BDA"/>
    <w:rsid w:val="00C76E96"/>
    <w:rsid w:val="00C77F1C"/>
    <w:rsid w:val="00C812B4"/>
    <w:rsid w:val="00C8159C"/>
    <w:rsid w:val="00C824BD"/>
    <w:rsid w:val="00C826CF"/>
    <w:rsid w:val="00C82923"/>
    <w:rsid w:val="00C83A01"/>
    <w:rsid w:val="00C83E3C"/>
    <w:rsid w:val="00C83E8A"/>
    <w:rsid w:val="00C83FFA"/>
    <w:rsid w:val="00C846EE"/>
    <w:rsid w:val="00C84903"/>
    <w:rsid w:val="00C84D14"/>
    <w:rsid w:val="00C8504C"/>
    <w:rsid w:val="00C854B0"/>
    <w:rsid w:val="00C855B2"/>
    <w:rsid w:val="00C855EC"/>
    <w:rsid w:val="00C869DC"/>
    <w:rsid w:val="00C86E03"/>
    <w:rsid w:val="00C8795B"/>
    <w:rsid w:val="00C9035E"/>
    <w:rsid w:val="00C90CD7"/>
    <w:rsid w:val="00C91607"/>
    <w:rsid w:val="00C91D4A"/>
    <w:rsid w:val="00C921B3"/>
    <w:rsid w:val="00C924E7"/>
    <w:rsid w:val="00C926A5"/>
    <w:rsid w:val="00C931F1"/>
    <w:rsid w:val="00C93B56"/>
    <w:rsid w:val="00C93BAE"/>
    <w:rsid w:val="00C9500E"/>
    <w:rsid w:val="00C951F5"/>
    <w:rsid w:val="00C953F7"/>
    <w:rsid w:val="00C9563A"/>
    <w:rsid w:val="00C95FC6"/>
    <w:rsid w:val="00C963B9"/>
    <w:rsid w:val="00C9640F"/>
    <w:rsid w:val="00C96B6F"/>
    <w:rsid w:val="00C9718F"/>
    <w:rsid w:val="00C97831"/>
    <w:rsid w:val="00CA070D"/>
    <w:rsid w:val="00CA0A20"/>
    <w:rsid w:val="00CA0EB9"/>
    <w:rsid w:val="00CA160F"/>
    <w:rsid w:val="00CA2D83"/>
    <w:rsid w:val="00CA3A2F"/>
    <w:rsid w:val="00CA3FC4"/>
    <w:rsid w:val="00CA5C2B"/>
    <w:rsid w:val="00CA5D40"/>
    <w:rsid w:val="00CA63EB"/>
    <w:rsid w:val="00CA6540"/>
    <w:rsid w:val="00CA6981"/>
    <w:rsid w:val="00CA77CB"/>
    <w:rsid w:val="00CA785E"/>
    <w:rsid w:val="00CA7C6F"/>
    <w:rsid w:val="00CB025E"/>
    <w:rsid w:val="00CB0654"/>
    <w:rsid w:val="00CB12A8"/>
    <w:rsid w:val="00CB188A"/>
    <w:rsid w:val="00CB2B80"/>
    <w:rsid w:val="00CB3010"/>
    <w:rsid w:val="00CB3407"/>
    <w:rsid w:val="00CB35E1"/>
    <w:rsid w:val="00CB3C4E"/>
    <w:rsid w:val="00CB49AF"/>
    <w:rsid w:val="00CB54BF"/>
    <w:rsid w:val="00CB611D"/>
    <w:rsid w:val="00CB7074"/>
    <w:rsid w:val="00CB70E8"/>
    <w:rsid w:val="00CB71BE"/>
    <w:rsid w:val="00CB755F"/>
    <w:rsid w:val="00CB7E92"/>
    <w:rsid w:val="00CC09F9"/>
    <w:rsid w:val="00CC0E74"/>
    <w:rsid w:val="00CC1B1C"/>
    <w:rsid w:val="00CC2043"/>
    <w:rsid w:val="00CC2285"/>
    <w:rsid w:val="00CC22FE"/>
    <w:rsid w:val="00CC2FD9"/>
    <w:rsid w:val="00CC3240"/>
    <w:rsid w:val="00CC3AA0"/>
    <w:rsid w:val="00CC4B1A"/>
    <w:rsid w:val="00CC5C18"/>
    <w:rsid w:val="00CC6936"/>
    <w:rsid w:val="00CC6B58"/>
    <w:rsid w:val="00CC7191"/>
    <w:rsid w:val="00CC726B"/>
    <w:rsid w:val="00CC731D"/>
    <w:rsid w:val="00CC7A8E"/>
    <w:rsid w:val="00CC7B5E"/>
    <w:rsid w:val="00CD00E2"/>
    <w:rsid w:val="00CD1C06"/>
    <w:rsid w:val="00CD1F79"/>
    <w:rsid w:val="00CD34A1"/>
    <w:rsid w:val="00CD3D76"/>
    <w:rsid w:val="00CD40DC"/>
    <w:rsid w:val="00CD4FEA"/>
    <w:rsid w:val="00CD67CE"/>
    <w:rsid w:val="00CD72D6"/>
    <w:rsid w:val="00CE034B"/>
    <w:rsid w:val="00CE120C"/>
    <w:rsid w:val="00CE1709"/>
    <w:rsid w:val="00CE171A"/>
    <w:rsid w:val="00CE1AB4"/>
    <w:rsid w:val="00CE1D91"/>
    <w:rsid w:val="00CE2A7B"/>
    <w:rsid w:val="00CE3015"/>
    <w:rsid w:val="00CE314B"/>
    <w:rsid w:val="00CE4188"/>
    <w:rsid w:val="00CE4540"/>
    <w:rsid w:val="00CE469B"/>
    <w:rsid w:val="00CE5D6F"/>
    <w:rsid w:val="00CE5E63"/>
    <w:rsid w:val="00CE5F1D"/>
    <w:rsid w:val="00CE65C6"/>
    <w:rsid w:val="00CE66CE"/>
    <w:rsid w:val="00CE6DB3"/>
    <w:rsid w:val="00CE6F69"/>
    <w:rsid w:val="00CE7400"/>
    <w:rsid w:val="00CE79ED"/>
    <w:rsid w:val="00CE7E29"/>
    <w:rsid w:val="00CF03B6"/>
    <w:rsid w:val="00CF0C5D"/>
    <w:rsid w:val="00CF0DF5"/>
    <w:rsid w:val="00CF10F8"/>
    <w:rsid w:val="00CF1295"/>
    <w:rsid w:val="00CF1615"/>
    <w:rsid w:val="00CF1A35"/>
    <w:rsid w:val="00CF26CE"/>
    <w:rsid w:val="00CF2E36"/>
    <w:rsid w:val="00CF30F1"/>
    <w:rsid w:val="00CF33BB"/>
    <w:rsid w:val="00CF3437"/>
    <w:rsid w:val="00CF3603"/>
    <w:rsid w:val="00CF3B1C"/>
    <w:rsid w:val="00CF4883"/>
    <w:rsid w:val="00CF4A55"/>
    <w:rsid w:val="00CF4EA0"/>
    <w:rsid w:val="00CF4F89"/>
    <w:rsid w:val="00CF5046"/>
    <w:rsid w:val="00CF55FE"/>
    <w:rsid w:val="00CF5637"/>
    <w:rsid w:val="00CF6CA5"/>
    <w:rsid w:val="00CF6DC8"/>
    <w:rsid w:val="00CF7EEA"/>
    <w:rsid w:val="00D01161"/>
    <w:rsid w:val="00D011CA"/>
    <w:rsid w:val="00D01D2E"/>
    <w:rsid w:val="00D03057"/>
    <w:rsid w:val="00D033B6"/>
    <w:rsid w:val="00D0343B"/>
    <w:rsid w:val="00D03B68"/>
    <w:rsid w:val="00D04336"/>
    <w:rsid w:val="00D0531D"/>
    <w:rsid w:val="00D0594D"/>
    <w:rsid w:val="00D0779C"/>
    <w:rsid w:val="00D1028C"/>
    <w:rsid w:val="00D11172"/>
    <w:rsid w:val="00D128B7"/>
    <w:rsid w:val="00D15095"/>
    <w:rsid w:val="00D16027"/>
    <w:rsid w:val="00D165D4"/>
    <w:rsid w:val="00D168A6"/>
    <w:rsid w:val="00D202AD"/>
    <w:rsid w:val="00D20676"/>
    <w:rsid w:val="00D20AB4"/>
    <w:rsid w:val="00D21813"/>
    <w:rsid w:val="00D21CF6"/>
    <w:rsid w:val="00D22545"/>
    <w:rsid w:val="00D22646"/>
    <w:rsid w:val="00D2309D"/>
    <w:rsid w:val="00D232F5"/>
    <w:rsid w:val="00D235B1"/>
    <w:rsid w:val="00D2447B"/>
    <w:rsid w:val="00D2454A"/>
    <w:rsid w:val="00D258E5"/>
    <w:rsid w:val="00D25A2A"/>
    <w:rsid w:val="00D25DF0"/>
    <w:rsid w:val="00D260D2"/>
    <w:rsid w:val="00D2620E"/>
    <w:rsid w:val="00D2624F"/>
    <w:rsid w:val="00D263B2"/>
    <w:rsid w:val="00D265B6"/>
    <w:rsid w:val="00D3120A"/>
    <w:rsid w:val="00D31669"/>
    <w:rsid w:val="00D31D07"/>
    <w:rsid w:val="00D324DB"/>
    <w:rsid w:val="00D32C72"/>
    <w:rsid w:val="00D33125"/>
    <w:rsid w:val="00D333A3"/>
    <w:rsid w:val="00D33B2E"/>
    <w:rsid w:val="00D33CB1"/>
    <w:rsid w:val="00D34184"/>
    <w:rsid w:val="00D342DC"/>
    <w:rsid w:val="00D34FD0"/>
    <w:rsid w:val="00D35033"/>
    <w:rsid w:val="00D35A85"/>
    <w:rsid w:val="00D3611C"/>
    <w:rsid w:val="00D37B36"/>
    <w:rsid w:val="00D40D2C"/>
    <w:rsid w:val="00D41FAC"/>
    <w:rsid w:val="00D423F7"/>
    <w:rsid w:val="00D4325B"/>
    <w:rsid w:val="00D43FDD"/>
    <w:rsid w:val="00D4485F"/>
    <w:rsid w:val="00D44B28"/>
    <w:rsid w:val="00D45FF1"/>
    <w:rsid w:val="00D461BF"/>
    <w:rsid w:val="00D465EB"/>
    <w:rsid w:val="00D47246"/>
    <w:rsid w:val="00D47E4B"/>
    <w:rsid w:val="00D50837"/>
    <w:rsid w:val="00D51E47"/>
    <w:rsid w:val="00D5201E"/>
    <w:rsid w:val="00D52030"/>
    <w:rsid w:val="00D52F5A"/>
    <w:rsid w:val="00D53263"/>
    <w:rsid w:val="00D534A4"/>
    <w:rsid w:val="00D53CB8"/>
    <w:rsid w:val="00D54851"/>
    <w:rsid w:val="00D54BB2"/>
    <w:rsid w:val="00D54EA9"/>
    <w:rsid w:val="00D55813"/>
    <w:rsid w:val="00D55A5F"/>
    <w:rsid w:val="00D5650F"/>
    <w:rsid w:val="00D57196"/>
    <w:rsid w:val="00D57631"/>
    <w:rsid w:val="00D57983"/>
    <w:rsid w:val="00D57FF0"/>
    <w:rsid w:val="00D6061F"/>
    <w:rsid w:val="00D6080E"/>
    <w:rsid w:val="00D60BF2"/>
    <w:rsid w:val="00D60D90"/>
    <w:rsid w:val="00D6133D"/>
    <w:rsid w:val="00D62679"/>
    <w:rsid w:val="00D62870"/>
    <w:rsid w:val="00D63343"/>
    <w:rsid w:val="00D63396"/>
    <w:rsid w:val="00D63574"/>
    <w:rsid w:val="00D638F6"/>
    <w:rsid w:val="00D655CA"/>
    <w:rsid w:val="00D65EDE"/>
    <w:rsid w:val="00D6628E"/>
    <w:rsid w:val="00D66D39"/>
    <w:rsid w:val="00D66FD1"/>
    <w:rsid w:val="00D67D8B"/>
    <w:rsid w:val="00D70E3C"/>
    <w:rsid w:val="00D711AB"/>
    <w:rsid w:val="00D7183B"/>
    <w:rsid w:val="00D71A0B"/>
    <w:rsid w:val="00D71D53"/>
    <w:rsid w:val="00D71EA6"/>
    <w:rsid w:val="00D72918"/>
    <w:rsid w:val="00D729F3"/>
    <w:rsid w:val="00D72B31"/>
    <w:rsid w:val="00D72D09"/>
    <w:rsid w:val="00D72D15"/>
    <w:rsid w:val="00D73714"/>
    <w:rsid w:val="00D73C62"/>
    <w:rsid w:val="00D73DD3"/>
    <w:rsid w:val="00D74B17"/>
    <w:rsid w:val="00D7597F"/>
    <w:rsid w:val="00D7639B"/>
    <w:rsid w:val="00D76524"/>
    <w:rsid w:val="00D7658C"/>
    <w:rsid w:val="00D76C57"/>
    <w:rsid w:val="00D76E8A"/>
    <w:rsid w:val="00D770B9"/>
    <w:rsid w:val="00D800B8"/>
    <w:rsid w:val="00D80973"/>
    <w:rsid w:val="00D80E18"/>
    <w:rsid w:val="00D8183E"/>
    <w:rsid w:val="00D81939"/>
    <w:rsid w:val="00D81DD2"/>
    <w:rsid w:val="00D825D7"/>
    <w:rsid w:val="00D825F7"/>
    <w:rsid w:val="00D83521"/>
    <w:rsid w:val="00D83C7B"/>
    <w:rsid w:val="00D849E2"/>
    <w:rsid w:val="00D84E5F"/>
    <w:rsid w:val="00D8594D"/>
    <w:rsid w:val="00D8635E"/>
    <w:rsid w:val="00D86E1B"/>
    <w:rsid w:val="00D8730F"/>
    <w:rsid w:val="00D8734B"/>
    <w:rsid w:val="00D87596"/>
    <w:rsid w:val="00D908EB"/>
    <w:rsid w:val="00D9121F"/>
    <w:rsid w:val="00D918F9"/>
    <w:rsid w:val="00D9227D"/>
    <w:rsid w:val="00D939CA"/>
    <w:rsid w:val="00D9409B"/>
    <w:rsid w:val="00D94371"/>
    <w:rsid w:val="00D94553"/>
    <w:rsid w:val="00D95E51"/>
    <w:rsid w:val="00D9601A"/>
    <w:rsid w:val="00D96291"/>
    <w:rsid w:val="00D96523"/>
    <w:rsid w:val="00D971D2"/>
    <w:rsid w:val="00D97CA5"/>
    <w:rsid w:val="00DA045B"/>
    <w:rsid w:val="00DA0A2D"/>
    <w:rsid w:val="00DA10CC"/>
    <w:rsid w:val="00DA11A8"/>
    <w:rsid w:val="00DA13BA"/>
    <w:rsid w:val="00DA1D47"/>
    <w:rsid w:val="00DA1FF6"/>
    <w:rsid w:val="00DA2874"/>
    <w:rsid w:val="00DA5605"/>
    <w:rsid w:val="00DA74FF"/>
    <w:rsid w:val="00DB009E"/>
    <w:rsid w:val="00DB0CFE"/>
    <w:rsid w:val="00DB0DCB"/>
    <w:rsid w:val="00DB0F8B"/>
    <w:rsid w:val="00DB10B4"/>
    <w:rsid w:val="00DB10F8"/>
    <w:rsid w:val="00DB12BC"/>
    <w:rsid w:val="00DB1486"/>
    <w:rsid w:val="00DB1660"/>
    <w:rsid w:val="00DB1692"/>
    <w:rsid w:val="00DB281A"/>
    <w:rsid w:val="00DB3217"/>
    <w:rsid w:val="00DB3916"/>
    <w:rsid w:val="00DB3B89"/>
    <w:rsid w:val="00DB3FF7"/>
    <w:rsid w:val="00DB68A9"/>
    <w:rsid w:val="00DB6B7E"/>
    <w:rsid w:val="00DB75D1"/>
    <w:rsid w:val="00DB7AEB"/>
    <w:rsid w:val="00DB7E19"/>
    <w:rsid w:val="00DC03BD"/>
    <w:rsid w:val="00DC091F"/>
    <w:rsid w:val="00DC1649"/>
    <w:rsid w:val="00DC169F"/>
    <w:rsid w:val="00DC1846"/>
    <w:rsid w:val="00DC1856"/>
    <w:rsid w:val="00DC1F97"/>
    <w:rsid w:val="00DC25E4"/>
    <w:rsid w:val="00DC27F7"/>
    <w:rsid w:val="00DC37FC"/>
    <w:rsid w:val="00DC56C2"/>
    <w:rsid w:val="00DC5CF5"/>
    <w:rsid w:val="00DC5FF3"/>
    <w:rsid w:val="00DC6054"/>
    <w:rsid w:val="00DC6866"/>
    <w:rsid w:val="00DC68A1"/>
    <w:rsid w:val="00DC6C2C"/>
    <w:rsid w:val="00DC6E10"/>
    <w:rsid w:val="00DC7332"/>
    <w:rsid w:val="00DC7D2A"/>
    <w:rsid w:val="00DD0169"/>
    <w:rsid w:val="00DD0301"/>
    <w:rsid w:val="00DD0A62"/>
    <w:rsid w:val="00DD1171"/>
    <w:rsid w:val="00DD200B"/>
    <w:rsid w:val="00DD234A"/>
    <w:rsid w:val="00DD240A"/>
    <w:rsid w:val="00DD35B4"/>
    <w:rsid w:val="00DD3847"/>
    <w:rsid w:val="00DD3DE2"/>
    <w:rsid w:val="00DD4873"/>
    <w:rsid w:val="00DD518F"/>
    <w:rsid w:val="00DD5337"/>
    <w:rsid w:val="00DD5589"/>
    <w:rsid w:val="00DD5CBC"/>
    <w:rsid w:val="00DD7059"/>
    <w:rsid w:val="00DD7373"/>
    <w:rsid w:val="00DD7714"/>
    <w:rsid w:val="00DE0700"/>
    <w:rsid w:val="00DE2489"/>
    <w:rsid w:val="00DE27A3"/>
    <w:rsid w:val="00DE2F9F"/>
    <w:rsid w:val="00DE30A3"/>
    <w:rsid w:val="00DE3145"/>
    <w:rsid w:val="00DE4BBD"/>
    <w:rsid w:val="00DE4D91"/>
    <w:rsid w:val="00DE4F37"/>
    <w:rsid w:val="00DE51BD"/>
    <w:rsid w:val="00DE52A0"/>
    <w:rsid w:val="00DE53E0"/>
    <w:rsid w:val="00DE5494"/>
    <w:rsid w:val="00DE5504"/>
    <w:rsid w:val="00DE61BD"/>
    <w:rsid w:val="00DE66DF"/>
    <w:rsid w:val="00DE6B50"/>
    <w:rsid w:val="00DE6C7A"/>
    <w:rsid w:val="00DE7DFD"/>
    <w:rsid w:val="00DF0636"/>
    <w:rsid w:val="00DF0641"/>
    <w:rsid w:val="00DF0910"/>
    <w:rsid w:val="00DF188D"/>
    <w:rsid w:val="00DF1C4B"/>
    <w:rsid w:val="00DF2839"/>
    <w:rsid w:val="00DF3016"/>
    <w:rsid w:val="00DF3303"/>
    <w:rsid w:val="00DF34C9"/>
    <w:rsid w:val="00DF35FA"/>
    <w:rsid w:val="00DF37C3"/>
    <w:rsid w:val="00DF3C5E"/>
    <w:rsid w:val="00DF45D3"/>
    <w:rsid w:val="00DF45F2"/>
    <w:rsid w:val="00DF463C"/>
    <w:rsid w:val="00DF4834"/>
    <w:rsid w:val="00DF4E6E"/>
    <w:rsid w:val="00DF6E10"/>
    <w:rsid w:val="00DF6EE8"/>
    <w:rsid w:val="00E00033"/>
    <w:rsid w:val="00E003F8"/>
    <w:rsid w:val="00E00414"/>
    <w:rsid w:val="00E00AD4"/>
    <w:rsid w:val="00E00B61"/>
    <w:rsid w:val="00E01955"/>
    <w:rsid w:val="00E01A27"/>
    <w:rsid w:val="00E02677"/>
    <w:rsid w:val="00E030DC"/>
    <w:rsid w:val="00E03156"/>
    <w:rsid w:val="00E04942"/>
    <w:rsid w:val="00E04AF2"/>
    <w:rsid w:val="00E04BD3"/>
    <w:rsid w:val="00E0590F"/>
    <w:rsid w:val="00E05969"/>
    <w:rsid w:val="00E05BA1"/>
    <w:rsid w:val="00E05CD4"/>
    <w:rsid w:val="00E05EC2"/>
    <w:rsid w:val="00E0620E"/>
    <w:rsid w:val="00E06553"/>
    <w:rsid w:val="00E07222"/>
    <w:rsid w:val="00E1022A"/>
    <w:rsid w:val="00E107D6"/>
    <w:rsid w:val="00E11119"/>
    <w:rsid w:val="00E1183B"/>
    <w:rsid w:val="00E120F7"/>
    <w:rsid w:val="00E12360"/>
    <w:rsid w:val="00E12473"/>
    <w:rsid w:val="00E1293A"/>
    <w:rsid w:val="00E13A7F"/>
    <w:rsid w:val="00E14E55"/>
    <w:rsid w:val="00E155B3"/>
    <w:rsid w:val="00E15CA9"/>
    <w:rsid w:val="00E163D2"/>
    <w:rsid w:val="00E16665"/>
    <w:rsid w:val="00E16AB6"/>
    <w:rsid w:val="00E16CDF"/>
    <w:rsid w:val="00E17181"/>
    <w:rsid w:val="00E17735"/>
    <w:rsid w:val="00E17E8F"/>
    <w:rsid w:val="00E20578"/>
    <w:rsid w:val="00E210F9"/>
    <w:rsid w:val="00E2149F"/>
    <w:rsid w:val="00E21ECD"/>
    <w:rsid w:val="00E22950"/>
    <w:rsid w:val="00E22C5A"/>
    <w:rsid w:val="00E233FA"/>
    <w:rsid w:val="00E23452"/>
    <w:rsid w:val="00E23950"/>
    <w:rsid w:val="00E23A13"/>
    <w:rsid w:val="00E23C0C"/>
    <w:rsid w:val="00E23F47"/>
    <w:rsid w:val="00E24473"/>
    <w:rsid w:val="00E24C47"/>
    <w:rsid w:val="00E2533C"/>
    <w:rsid w:val="00E2558F"/>
    <w:rsid w:val="00E26793"/>
    <w:rsid w:val="00E268F5"/>
    <w:rsid w:val="00E26908"/>
    <w:rsid w:val="00E269FB"/>
    <w:rsid w:val="00E27AFA"/>
    <w:rsid w:val="00E30BDD"/>
    <w:rsid w:val="00E32778"/>
    <w:rsid w:val="00E328EF"/>
    <w:rsid w:val="00E329BD"/>
    <w:rsid w:val="00E33156"/>
    <w:rsid w:val="00E3396D"/>
    <w:rsid w:val="00E35A0A"/>
    <w:rsid w:val="00E35E0E"/>
    <w:rsid w:val="00E3648D"/>
    <w:rsid w:val="00E368B8"/>
    <w:rsid w:val="00E36D13"/>
    <w:rsid w:val="00E37D3C"/>
    <w:rsid w:val="00E40007"/>
    <w:rsid w:val="00E403EA"/>
    <w:rsid w:val="00E40440"/>
    <w:rsid w:val="00E40644"/>
    <w:rsid w:val="00E41B8C"/>
    <w:rsid w:val="00E42653"/>
    <w:rsid w:val="00E433FB"/>
    <w:rsid w:val="00E43E1F"/>
    <w:rsid w:val="00E43E49"/>
    <w:rsid w:val="00E441C8"/>
    <w:rsid w:val="00E445F0"/>
    <w:rsid w:val="00E4666E"/>
    <w:rsid w:val="00E467C5"/>
    <w:rsid w:val="00E46C40"/>
    <w:rsid w:val="00E4740B"/>
    <w:rsid w:val="00E4780C"/>
    <w:rsid w:val="00E5041D"/>
    <w:rsid w:val="00E517CD"/>
    <w:rsid w:val="00E52548"/>
    <w:rsid w:val="00E531B6"/>
    <w:rsid w:val="00E53743"/>
    <w:rsid w:val="00E537A8"/>
    <w:rsid w:val="00E539AA"/>
    <w:rsid w:val="00E53A4C"/>
    <w:rsid w:val="00E53BB2"/>
    <w:rsid w:val="00E53FA2"/>
    <w:rsid w:val="00E5473F"/>
    <w:rsid w:val="00E54D1B"/>
    <w:rsid w:val="00E54F96"/>
    <w:rsid w:val="00E554A6"/>
    <w:rsid w:val="00E557A1"/>
    <w:rsid w:val="00E561E1"/>
    <w:rsid w:val="00E56BEC"/>
    <w:rsid w:val="00E56FF7"/>
    <w:rsid w:val="00E57316"/>
    <w:rsid w:val="00E605BE"/>
    <w:rsid w:val="00E60A73"/>
    <w:rsid w:val="00E61022"/>
    <w:rsid w:val="00E611CD"/>
    <w:rsid w:val="00E614A6"/>
    <w:rsid w:val="00E61FD4"/>
    <w:rsid w:val="00E62A67"/>
    <w:rsid w:val="00E62C48"/>
    <w:rsid w:val="00E62CD7"/>
    <w:rsid w:val="00E62CF1"/>
    <w:rsid w:val="00E62FCF"/>
    <w:rsid w:val="00E63DAE"/>
    <w:rsid w:val="00E641EE"/>
    <w:rsid w:val="00E65644"/>
    <w:rsid w:val="00E656FC"/>
    <w:rsid w:val="00E6571D"/>
    <w:rsid w:val="00E65A4E"/>
    <w:rsid w:val="00E65CE6"/>
    <w:rsid w:val="00E66106"/>
    <w:rsid w:val="00E663D5"/>
    <w:rsid w:val="00E66A61"/>
    <w:rsid w:val="00E66BA9"/>
    <w:rsid w:val="00E673C5"/>
    <w:rsid w:val="00E673FD"/>
    <w:rsid w:val="00E67638"/>
    <w:rsid w:val="00E70276"/>
    <w:rsid w:val="00E7071B"/>
    <w:rsid w:val="00E71D1B"/>
    <w:rsid w:val="00E71E99"/>
    <w:rsid w:val="00E71F6C"/>
    <w:rsid w:val="00E7226A"/>
    <w:rsid w:val="00E72365"/>
    <w:rsid w:val="00E72793"/>
    <w:rsid w:val="00E74112"/>
    <w:rsid w:val="00E7430A"/>
    <w:rsid w:val="00E746C6"/>
    <w:rsid w:val="00E75A69"/>
    <w:rsid w:val="00E7721A"/>
    <w:rsid w:val="00E7752A"/>
    <w:rsid w:val="00E77946"/>
    <w:rsid w:val="00E77C95"/>
    <w:rsid w:val="00E77F16"/>
    <w:rsid w:val="00E77F96"/>
    <w:rsid w:val="00E800E7"/>
    <w:rsid w:val="00E80531"/>
    <w:rsid w:val="00E81223"/>
    <w:rsid w:val="00E8122C"/>
    <w:rsid w:val="00E816B5"/>
    <w:rsid w:val="00E81D32"/>
    <w:rsid w:val="00E82098"/>
    <w:rsid w:val="00E82645"/>
    <w:rsid w:val="00E82838"/>
    <w:rsid w:val="00E8299C"/>
    <w:rsid w:val="00E82C32"/>
    <w:rsid w:val="00E8358B"/>
    <w:rsid w:val="00E83F7B"/>
    <w:rsid w:val="00E84141"/>
    <w:rsid w:val="00E84BC5"/>
    <w:rsid w:val="00E84D1D"/>
    <w:rsid w:val="00E858C2"/>
    <w:rsid w:val="00E85FDD"/>
    <w:rsid w:val="00E86521"/>
    <w:rsid w:val="00E86849"/>
    <w:rsid w:val="00E869B6"/>
    <w:rsid w:val="00E87297"/>
    <w:rsid w:val="00E87AAD"/>
    <w:rsid w:val="00E902D7"/>
    <w:rsid w:val="00E906C1"/>
    <w:rsid w:val="00E90FDB"/>
    <w:rsid w:val="00E912C4"/>
    <w:rsid w:val="00E9229C"/>
    <w:rsid w:val="00E922AE"/>
    <w:rsid w:val="00E9288A"/>
    <w:rsid w:val="00E92EFD"/>
    <w:rsid w:val="00E934CE"/>
    <w:rsid w:val="00E935ED"/>
    <w:rsid w:val="00E93D81"/>
    <w:rsid w:val="00E94F86"/>
    <w:rsid w:val="00E969C6"/>
    <w:rsid w:val="00E9791D"/>
    <w:rsid w:val="00E979A5"/>
    <w:rsid w:val="00EA0EBF"/>
    <w:rsid w:val="00EA11A2"/>
    <w:rsid w:val="00EA1E47"/>
    <w:rsid w:val="00EA37FC"/>
    <w:rsid w:val="00EA3BE6"/>
    <w:rsid w:val="00EA5245"/>
    <w:rsid w:val="00EA5308"/>
    <w:rsid w:val="00EA57F6"/>
    <w:rsid w:val="00EA6066"/>
    <w:rsid w:val="00EA6AE2"/>
    <w:rsid w:val="00EA6C6A"/>
    <w:rsid w:val="00EA70AA"/>
    <w:rsid w:val="00EA7699"/>
    <w:rsid w:val="00EB0526"/>
    <w:rsid w:val="00EB091E"/>
    <w:rsid w:val="00EB0B0E"/>
    <w:rsid w:val="00EB0C4F"/>
    <w:rsid w:val="00EB0E1E"/>
    <w:rsid w:val="00EB132E"/>
    <w:rsid w:val="00EB13C5"/>
    <w:rsid w:val="00EB1A37"/>
    <w:rsid w:val="00EB1BC2"/>
    <w:rsid w:val="00EB1D03"/>
    <w:rsid w:val="00EB1DFF"/>
    <w:rsid w:val="00EB20D5"/>
    <w:rsid w:val="00EB2422"/>
    <w:rsid w:val="00EB2579"/>
    <w:rsid w:val="00EB277C"/>
    <w:rsid w:val="00EB2941"/>
    <w:rsid w:val="00EB2ED7"/>
    <w:rsid w:val="00EB305F"/>
    <w:rsid w:val="00EB30D5"/>
    <w:rsid w:val="00EB3449"/>
    <w:rsid w:val="00EB39BF"/>
    <w:rsid w:val="00EB3D6C"/>
    <w:rsid w:val="00EB6653"/>
    <w:rsid w:val="00EB69F3"/>
    <w:rsid w:val="00EB6A67"/>
    <w:rsid w:val="00EB6B71"/>
    <w:rsid w:val="00EB6B9B"/>
    <w:rsid w:val="00EB6CE5"/>
    <w:rsid w:val="00EB7831"/>
    <w:rsid w:val="00EB7A50"/>
    <w:rsid w:val="00EB7BA8"/>
    <w:rsid w:val="00EC1C69"/>
    <w:rsid w:val="00EC21C1"/>
    <w:rsid w:val="00EC232C"/>
    <w:rsid w:val="00EC28A7"/>
    <w:rsid w:val="00EC3FD9"/>
    <w:rsid w:val="00EC42B8"/>
    <w:rsid w:val="00EC4553"/>
    <w:rsid w:val="00EC48F8"/>
    <w:rsid w:val="00EC4D80"/>
    <w:rsid w:val="00EC5FEF"/>
    <w:rsid w:val="00EC72C6"/>
    <w:rsid w:val="00EC7459"/>
    <w:rsid w:val="00EC745B"/>
    <w:rsid w:val="00ED007F"/>
    <w:rsid w:val="00ED02B9"/>
    <w:rsid w:val="00ED3012"/>
    <w:rsid w:val="00ED3331"/>
    <w:rsid w:val="00ED44DF"/>
    <w:rsid w:val="00ED4668"/>
    <w:rsid w:val="00ED4C80"/>
    <w:rsid w:val="00ED4DC9"/>
    <w:rsid w:val="00ED50DB"/>
    <w:rsid w:val="00ED577D"/>
    <w:rsid w:val="00ED5B67"/>
    <w:rsid w:val="00ED65FE"/>
    <w:rsid w:val="00ED6ADC"/>
    <w:rsid w:val="00ED6BB7"/>
    <w:rsid w:val="00ED6C0C"/>
    <w:rsid w:val="00ED729C"/>
    <w:rsid w:val="00ED798B"/>
    <w:rsid w:val="00EE0311"/>
    <w:rsid w:val="00EE0447"/>
    <w:rsid w:val="00EE05DA"/>
    <w:rsid w:val="00EE1562"/>
    <w:rsid w:val="00EE1D99"/>
    <w:rsid w:val="00EE1DEE"/>
    <w:rsid w:val="00EE2BF7"/>
    <w:rsid w:val="00EE3B16"/>
    <w:rsid w:val="00EE447C"/>
    <w:rsid w:val="00EE4F05"/>
    <w:rsid w:val="00EE55E1"/>
    <w:rsid w:val="00EE5CCD"/>
    <w:rsid w:val="00EE5F11"/>
    <w:rsid w:val="00EE7D8E"/>
    <w:rsid w:val="00EF03AB"/>
    <w:rsid w:val="00EF1024"/>
    <w:rsid w:val="00EF128D"/>
    <w:rsid w:val="00EF12AA"/>
    <w:rsid w:val="00EF13CE"/>
    <w:rsid w:val="00EF190D"/>
    <w:rsid w:val="00EF2420"/>
    <w:rsid w:val="00EF295E"/>
    <w:rsid w:val="00EF2BF3"/>
    <w:rsid w:val="00EF30EE"/>
    <w:rsid w:val="00EF30F2"/>
    <w:rsid w:val="00EF368B"/>
    <w:rsid w:val="00EF4AB2"/>
    <w:rsid w:val="00EF508A"/>
    <w:rsid w:val="00EF5095"/>
    <w:rsid w:val="00EF50BB"/>
    <w:rsid w:val="00EF5C61"/>
    <w:rsid w:val="00EF6030"/>
    <w:rsid w:val="00EF67BC"/>
    <w:rsid w:val="00EF6846"/>
    <w:rsid w:val="00EF6972"/>
    <w:rsid w:val="00EF77FF"/>
    <w:rsid w:val="00F00110"/>
    <w:rsid w:val="00F00E0A"/>
    <w:rsid w:val="00F02ADE"/>
    <w:rsid w:val="00F02C9A"/>
    <w:rsid w:val="00F02D91"/>
    <w:rsid w:val="00F03327"/>
    <w:rsid w:val="00F03A62"/>
    <w:rsid w:val="00F03A8E"/>
    <w:rsid w:val="00F03B03"/>
    <w:rsid w:val="00F0474F"/>
    <w:rsid w:val="00F04A11"/>
    <w:rsid w:val="00F04A1E"/>
    <w:rsid w:val="00F05023"/>
    <w:rsid w:val="00F051C9"/>
    <w:rsid w:val="00F0546A"/>
    <w:rsid w:val="00F06724"/>
    <w:rsid w:val="00F06DB3"/>
    <w:rsid w:val="00F07AE0"/>
    <w:rsid w:val="00F07BB0"/>
    <w:rsid w:val="00F07C7D"/>
    <w:rsid w:val="00F1095D"/>
    <w:rsid w:val="00F10AFE"/>
    <w:rsid w:val="00F11650"/>
    <w:rsid w:val="00F11B1E"/>
    <w:rsid w:val="00F11B42"/>
    <w:rsid w:val="00F12352"/>
    <w:rsid w:val="00F12892"/>
    <w:rsid w:val="00F13A84"/>
    <w:rsid w:val="00F141A7"/>
    <w:rsid w:val="00F14D5A"/>
    <w:rsid w:val="00F15415"/>
    <w:rsid w:val="00F15850"/>
    <w:rsid w:val="00F16012"/>
    <w:rsid w:val="00F16B3B"/>
    <w:rsid w:val="00F20A35"/>
    <w:rsid w:val="00F20E6E"/>
    <w:rsid w:val="00F20EB1"/>
    <w:rsid w:val="00F21CF7"/>
    <w:rsid w:val="00F22494"/>
    <w:rsid w:val="00F232DD"/>
    <w:rsid w:val="00F236EA"/>
    <w:rsid w:val="00F23FBF"/>
    <w:rsid w:val="00F244B6"/>
    <w:rsid w:val="00F25CE1"/>
    <w:rsid w:val="00F27177"/>
    <w:rsid w:val="00F27747"/>
    <w:rsid w:val="00F30079"/>
    <w:rsid w:val="00F300E2"/>
    <w:rsid w:val="00F305AC"/>
    <w:rsid w:val="00F3114C"/>
    <w:rsid w:val="00F3124A"/>
    <w:rsid w:val="00F32668"/>
    <w:rsid w:val="00F331DE"/>
    <w:rsid w:val="00F33B13"/>
    <w:rsid w:val="00F33DE2"/>
    <w:rsid w:val="00F342E1"/>
    <w:rsid w:val="00F34644"/>
    <w:rsid w:val="00F34DDF"/>
    <w:rsid w:val="00F3501D"/>
    <w:rsid w:val="00F35A8C"/>
    <w:rsid w:val="00F35DB2"/>
    <w:rsid w:val="00F360F5"/>
    <w:rsid w:val="00F36571"/>
    <w:rsid w:val="00F36F58"/>
    <w:rsid w:val="00F37C4E"/>
    <w:rsid w:val="00F37F3C"/>
    <w:rsid w:val="00F37F40"/>
    <w:rsid w:val="00F41104"/>
    <w:rsid w:val="00F411BF"/>
    <w:rsid w:val="00F411F0"/>
    <w:rsid w:val="00F41276"/>
    <w:rsid w:val="00F42212"/>
    <w:rsid w:val="00F4236B"/>
    <w:rsid w:val="00F42B5D"/>
    <w:rsid w:val="00F4340E"/>
    <w:rsid w:val="00F43832"/>
    <w:rsid w:val="00F43865"/>
    <w:rsid w:val="00F43D63"/>
    <w:rsid w:val="00F43FCD"/>
    <w:rsid w:val="00F44077"/>
    <w:rsid w:val="00F4437D"/>
    <w:rsid w:val="00F44BEE"/>
    <w:rsid w:val="00F45B81"/>
    <w:rsid w:val="00F46F7E"/>
    <w:rsid w:val="00F4771D"/>
    <w:rsid w:val="00F47D49"/>
    <w:rsid w:val="00F5106C"/>
    <w:rsid w:val="00F510A7"/>
    <w:rsid w:val="00F516BB"/>
    <w:rsid w:val="00F51B40"/>
    <w:rsid w:val="00F51EDD"/>
    <w:rsid w:val="00F526D6"/>
    <w:rsid w:val="00F54835"/>
    <w:rsid w:val="00F5654D"/>
    <w:rsid w:val="00F573F4"/>
    <w:rsid w:val="00F60CE8"/>
    <w:rsid w:val="00F60DE9"/>
    <w:rsid w:val="00F60FB1"/>
    <w:rsid w:val="00F6105A"/>
    <w:rsid w:val="00F62ADD"/>
    <w:rsid w:val="00F62EE0"/>
    <w:rsid w:val="00F639EC"/>
    <w:rsid w:val="00F6473C"/>
    <w:rsid w:val="00F65AA6"/>
    <w:rsid w:val="00F66315"/>
    <w:rsid w:val="00F66A1D"/>
    <w:rsid w:val="00F6774A"/>
    <w:rsid w:val="00F707D8"/>
    <w:rsid w:val="00F71C0E"/>
    <w:rsid w:val="00F72898"/>
    <w:rsid w:val="00F7442F"/>
    <w:rsid w:val="00F745E6"/>
    <w:rsid w:val="00F74769"/>
    <w:rsid w:val="00F75003"/>
    <w:rsid w:val="00F76499"/>
    <w:rsid w:val="00F76529"/>
    <w:rsid w:val="00F76910"/>
    <w:rsid w:val="00F770B7"/>
    <w:rsid w:val="00F80567"/>
    <w:rsid w:val="00F818C3"/>
    <w:rsid w:val="00F82234"/>
    <w:rsid w:val="00F82F47"/>
    <w:rsid w:val="00F83400"/>
    <w:rsid w:val="00F835AA"/>
    <w:rsid w:val="00F84AC2"/>
    <w:rsid w:val="00F84F13"/>
    <w:rsid w:val="00F84FF6"/>
    <w:rsid w:val="00F85686"/>
    <w:rsid w:val="00F85757"/>
    <w:rsid w:val="00F86A2A"/>
    <w:rsid w:val="00F871F7"/>
    <w:rsid w:val="00F90908"/>
    <w:rsid w:val="00F921C3"/>
    <w:rsid w:val="00F93189"/>
    <w:rsid w:val="00F936E4"/>
    <w:rsid w:val="00F93801"/>
    <w:rsid w:val="00F93CCD"/>
    <w:rsid w:val="00F94230"/>
    <w:rsid w:val="00F94840"/>
    <w:rsid w:val="00F95311"/>
    <w:rsid w:val="00F95467"/>
    <w:rsid w:val="00F95A2E"/>
    <w:rsid w:val="00F95CAA"/>
    <w:rsid w:val="00F9617F"/>
    <w:rsid w:val="00F977BC"/>
    <w:rsid w:val="00FA0677"/>
    <w:rsid w:val="00FA1F21"/>
    <w:rsid w:val="00FA269F"/>
    <w:rsid w:val="00FA3532"/>
    <w:rsid w:val="00FA3868"/>
    <w:rsid w:val="00FA3985"/>
    <w:rsid w:val="00FA4645"/>
    <w:rsid w:val="00FA575D"/>
    <w:rsid w:val="00FA6093"/>
    <w:rsid w:val="00FA6201"/>
    <w:rsid w:val="00FA65F1"/>
    <w:rsid w:val="00FA7794"/>
    <w:rsid w:val="00FA7821"/>
    <w:rsid w:val="00FB046B"/>
    <w:rsid w:val="00FB0CF5"/>
    <w:rsid w:val="00FB0E81"/>
    <w:rsid w:val="00FB16A4"/>
    <w:rsid w:val="00FB1729"/>
    <w:rsid w:val="00FB19B4"/>
    <w:rsid w:val="00FB253A"/>
    <w:rsid w:val="00FB45E2"/>
    <w:rsid w:val="00FB4650"/>
    <w:rsid w:val="00FB46ED"/>
    <w:rsid w:val="00FB4DDC"/>
    <w:rsid w:val="00FB5CFB"/>
    <w:rsid w:val="00FB649F"/>
    <w:rsid w:val="00FB6B46"/>
    <w:rsid w:val="00FB6D97"/>
    <w:rsid w:val="00FB7336"/>
    <w:rsid w:val="00FB7642"/>
    <w:rsid w:val="00FB7758"/>
    <w:rsid w:val="00FB7EC7"/>
    <w:rsid w:val="00FC0003"/>
    <w:rsid w:val="00FC03E1"/>
    <w:rsid w:val="00FC08AF"/>
    <w:rsid w:val="00FC09AB"/>
    <w:rsid w:val="00FC0A1A"/>
    <w:rsid w:val="00FC1692"/>
    <w:rsid w:val="00FC2413"/>
    <w:rsid w:val="00FC275F"/>
    <w:rsid w:val="00FC2BE1"/>
    <w:rsid w:val="00FC2CF8"/>
    <w:rsid w:val="00FC3EAE"/>
    <w:rsid w:val="00FC4829"/>
    <w:rsid w:val="00FC5C14"/>
    <w:rsid w:val="00FC5F0E"/>
    <w:rsid w:val="00FC5F10"/>
    <w:rsid w:val="00FC741B"/>
    <w:rsid w:val="00FC74D4"/>
    <w:rsid w:val="00FC7598"/>
    <w:rsid w:val="00FC7C2C"/>
    <w:rsid w:val="00FC7C3C"/>
    <w:rsid w:val="00FD0990"/>
    <w:rsid w:val="00FD0CCF"/>
    <w:rsid w:val="00FD1EBF"/>
    <w:rsid w:val="00FD1EF1"/>
    <w:rsid w:val="00FD21A5"/>
    <w:rsid w:val="00FD2808"/>
    <w:rsid w:val="00FD3637"/>
    <w:rsid w:val="00FD417D"/>
    <w:rsid w:val="00FD518C"/>
    <w:rsid w:val="00FD53DE"/>
    <w:rsid w:val="00FD5FE9"/>
    <w:rsid w:val="00FD5FF0"/>
    <w:rsid w:val="00FD700C"/>
    <w:rsid w:val="00FD7754"/>
    <w:rsid w:val="00FD7CFC"/>
    <w:rsid w:val="00FE0B61"/>
    <w:rsid w:val="00FE1575"/>
    <w:rsid w:val="00FE1E50"/>
    <w:rsid w:val="00FE2B41"/>
    <w:rsid w:val="00FE3433"/>
    <w:rsid w:val="00FE374C"/>
    <w:rsid w:val="00FE3B12"/>
    <w:rsid w:val="00FE4144"/>
    <w:rsid w:val="00FE451A"/>
    <w:rsid w:val="00FE463C"/>
    <w:rsid w:val="00FE4DEA"/>
    <w:rsid w:val="00FE4F7F"/>
    <w:rsid w:val="00FE5DE3"/>
    <w:rsid w:val="00FE5E85"/>
    <w:rsid w:val="00FE6EFF"/>
    <w:rsid w:val="00FE777C"/>
    <w:rsid w:val="00FE7AE7"/>
    <w:rsid w:val="00FF082A"/>
    <w:rsid w:val="00FF17FA"/>
    <w:rsid w:val="00FF1E1E"/>
    <w:rsid w:val="00FF340B"/>
    <w:rsid w:val="00FF345A"/>
    <w:rsid w:val="00FF42B5"/>
    <w:rsid w:val="00FF47A2"/>
    <w:rsid w:val="00FF4E4C"/>
    <w:rsid w:val="00FF6066"/>
    <w:rsid w:val="00FF68E9"/>
    <w:rsid w:val="00FF6DCC"/>
    <w:rsid w:val="00FF6E81"/>
    <w:rsid w:val="00FF701D"/>
    <w:rsid w:val="00FF767A"/>
    <w:rsid w:val="00FF7900"/>
    <w:rsid w:val="00FF7F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7E45F"/>
  <w15:docId w15:val="{B5FA867B-46B1-1E44-A42E-01D99129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uiPriority w:val="99"/>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uiPriority w:val="99"/>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semiHidden/>
    <w:rsid w:val="009A3899"/>
    <w:rPr>
      <w:rFonts w:eastAsia="Times New Roman"/>
    </w:rPr>
  </w:style>
  <w:style w:type="character" w:customStyle="1" w:styleId="CommentTextChar">
    <w:name w:val="Comment Text Char"/>
    <w:basedOn w:val="DefaultParagraphFont"/>
    <w:link w:val="CommentText"/>
    <w:uiPriority w:val="99"/>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uiPriority w:val="99"/>
    <w:rsid w:val="009A3899"/>
    <w:pPr>
      <w:tabs>
        <w:tab w:val="center" w:pos="4320"/>
        <w:tab w:val="right" w:pos="8640"/>
      </w:tabs>
    </w:pPr>
    <w:rPr>
      <w:rFonts w:eastAsia="Times New Roman"/>
    </w:rPr>
  </w:style>
  <w:style w:type="character" w:customStyle="1" w:styleId="HeaderChar">
    <w:name w:val="Header Char"/>
    <w:basedOn w:val="DefaultParagraphFont"/>
    <w:link w:val="Header"/>
    <w:uiPriority w:val="99"/>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paragraph" w:styleId="ListParagraph">
    <w:name w:val="List Paragraph"/>
    <w:basedOn w:val="Normal"/>
    <w:uiPriority w:val="34"/>
    <w:qFormat/>
    <w:rsid w:val="00FD518C"/>
    <w:pPr>
      <w:ind w:left="720"/>
      <w:contextualSpacing/>
    </w:pPr>
    <w:rPr>
      <w:rFonts w:asciiTheme="minorHAnsi" w:eastAsiaTheme="minorEastAsia" w:hAnsiTheme="minorHAnsi" w:cstheme="minorBidi"/>
      <w:sz w:val="24"/>
      <w:szCs w:val="24"/>
    </w:rPr>
  </w:style>
  <w:style w:type="character" w:customStyle="1" w:styleId="apple-converted-space">
    <w:name w:val="apple-converted-space"/>
    <w:basedOn w:val="DefaultParagraphFont"/>
    <w:rsid w:val="00FD518C"/>
  </w:style>
  <w:style w:type="paragraph" w:styleId="Revision">
    <w:name w:val="Revision"/>
    <w:hidden/>
    <w:uiPriority w:val="71"/>
    <w:rsid w:val="006607FF"/>
  </w:style>
  <w:style w:type="paragraph" w:customStyle="1" w:styleId="EndNoteBibliographyTitle">
    <w:name w:val="EndNote Bibliography Title"/>
    <w:basedOn w:val="Normal"/>
    <w:rsid w:val="00A61FE1"/>
    <w:pPr>
      <w:jc w:val="center"/>
    </w:pPr>
  </w:style>
  <w:style w:type="paragraph" w:customStyle="1" w:styleId="EndNoteBibliography">
    <w:name w:val="EndNote Bibliography"/>
    <w:basedOn w:val="Normal"/>
    <w:rsid w:val="00A6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86677">
      <w:bodyDiv w:val="1"/>
      <w:marLeft w:val="0"/>
      <w:marRight w:val="0"/>
      <w:marTop w:val="0"/>
      <w:marBottom w:val="0"/>
      <w:divBdr>
        <w:top w:val="none" w:sz="0" w:space="0" w:color="auto"/>
        <w:left w:val="none" w:sz="0" w:space="0" w:color="auto"/>
        <w:bottom w:val="none" w:sz="0" w:space="0" w:color="auto"/>
        <w:right w:val="none" w:sz="0" w:space="0" w:color="auto"/>
      </w:divBdr>
    </w:div>
    <w:div w:id="646935397">
      <w:bodyDiv w:val="1"/>
      <w:marLeft w:val="0"/>
      <w:marRight w:val="0"/>
      <w:marTop w:val="0"/>
      <w:marBottom w:val="0"/>
      <w:divBdr>
        <w:top w:val="none" w:sz="0" w:space="0" w:color="auto"/>
        <w:left w:val="none" w:sz="0" w:space="0" w:color="auto"/>
        <w:bottom w:val="none" w:sz="0" w:space="0" w:color="auto"/>
        <w:right w:val="none" w:sz="0" w:space="0" w:color="auto"/>
      </w:divBdr>
    </w:div>
    <w:div w:id="1209761494">
      <w:bodyDiv w:val="1"/>
      <w:marLeft w:val="0"/>
      <w:marRight w:val="0"/>
      <w:marTop w:val="0"/>
      <w:marBottom w:val="0"/>
      <w:divBdr>
        <w:top w:val="none" w:sz="0" w:space="0" w:color="auto"/>
        <w:left w:val="none" w:sz="0" w:space="0" w:color="auto"/>
        <w:bottom w:val="none" w:sz="0" w:space="0" w:color="auto"/>
        <w:right w:val="none" w:sz="0" w:space="0" w:color="auto"/>
      </w:divBdr>
    </w:div>
    <w:div w:id="1434134406">
      <w:bodyDiv w:val="1"/>
      <w:marLeft w:val="0"/>
      <w:marRight w:val="0"/>
      <w:marTop w:val="0"/>
      <w:marBottom w:val="0"/>
      <w:divBdr>
        <w:top w:val="none" w:sz="0" w:space="0" w:color="auto"/>
        <w:left w:val="none" w:sz="0" w:space="0" w:color="auto"/>
        <w:bottom w:val="none" w:sz="0" w:space="0" w:color="auto"/>
        <w:right w:val="none" w:sz="0" w:space="0" w:color="auto"/>
      </w:divBdr>
    </w:div>
    <w:div w:id="1467623612">
      <w:bodyDiv w:val="1"/>
      <w:marLeft w:val="0"/>
      <w:marRight w:val="0"/>
      <w:marTop w:val="0"/>
      <w:marBottom w:val="0"/>
      <w:divBdr>
        <w:top w:val="none" w:sz="0" w:space="0" w:color="auto"/>
        <w:left w:val="none" w:sz="0" w:space="0" w:color="auto"/>
        <w:bottom w:val="none" w:sz="0" w:space="0" w:color="auto"/>
        <w:right w:val="none" w:sz="0" w:space="0" w:color="auto"/>
      </w:divBdr>
    </w:div>
    <w:div w:id="1568150310">
      <w:bodyDiv w:val="1"/>
      <w:marLeft w:val="0"/>
      <w:marRight w:val="0"/>
      <w:marTop w:val="0"/>
      <w:marBottom w:val="0"/>
      <w:divBdr>
        <w:top w:val="none" w:sz="0" w:space="0" w:color="auto"/>
        <w:left w:val="none" w:sz="0" w:space="0" w:color="auto"/>
        <w:bottom w:val="none" w:sz="0" w:space="0" w:color="auto"/>
        <w:right w:val="none" w:sz="0" w:space="0" w:color="auto"/>
      </w:divBdr>
    </w:div>
    <w:div w:id="1601912815">
      <w:bodyDiv w:val="1"/>
      <w:marLeft w:val="0"/>
      <w:marRight w:val="0"/>
      <w:marTop w:val="0"/>
      <w:marBottom w:val="0"/>
      <w:divBdr>
        <w:top w:val="none" w:sz="0" w:space="0" w:color="auto"/>
        <w:left w:val="none" w:sz="0" w:space="0" w:color="auto"/>
        <w:bottom w:val="none" w:sz="0" w:space="0" w:color="auto"/>
        <w:right w:val="none" w:sz="0" w:space="0" w:color="auto"/>
      </w:divBdr>
    </w:div>
    <w:div w:id="1670056800">
      <w:bodyDiv w:val="1"/>
      <w:marLeft w:val="0"/>
      <w:marRight w:val="0"/>
      <w:marTop w:val="0"/>
      <w:marBottom w:val="0"/>
      <w:divBdr>
        <w:top w:val="none" w:sz="0" w:space="0" w:color="auto"/>
        <w:left w:val="none" w:sz="0" w:space="0" w:color="auto"/>
        <w:bottom w:val="none" w:sz="0" w:space="0" w:color="auto"/>
        <w:right w:val="none" w:sz="0" w:space="0" w:color="auto"/>
      </w:divBdr>
    </w:div>
    <w:div w:id="1865096702">
      <w:bodyDiv w:val="1"/>
      <w:marLeft w:val="0"/>
      <w:marRight w:val="0"/>
      <w:marTop w:val="0"/>
      <w:marBottom w:val="0"/>
      <w:divBdr>
        <w:top w:val="none" w:sz="0" w:space="0" w:color="auto"/>
        <w:left w:val="none" w:sz="0" w:space="0" w:color="auto"/>
        <w:bottom w:val="none" w:sz="0" w:space="0" w:color="auto"/>
        <w:right w:val="none" w:sz="0" w:space="0" w:color="auto"/>
      </w:divBdr>
    </w:div>
    <w:div w:id="1884251181">
      <w:bodyDiv w:val="1"/>
      <w:marLeft w:val="0"/>
      <w:marRight w:val="0"/>
      <w:marTop w:val="0"/>
      <w:marBottom w:val="0"/>
      <w:divBdr>
        <w:top w:val="none" w:sz="0" w:space="0" w:color="auto"/>
        <w:left w:val="none" w:sz="0" w:space="0" w:color="auto"/>
        <w:bottom w:val="none" w:sz="0" w:space="0" w:color="auto"/>
        <w:right w:val="none" w:sz="0" w:space="0" w:color="auto"/>
      </w:divBdr>
    </w:div>
    <w:div w:id="1915235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mpipkin@scripps.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27</Pages>
  <Words>14652</Words>
  <Characters>83522</Characters>
  <Application>Microsoft Office Word</Application>
  <DocSecurity>0</DocSecurity>
  <Lines>696</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97979</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Matthew Pipkin</cp:lastModifiedBy>
  <cp:revision>47</cp:revision>
  <cp:lastPrinted>2020-09-08T05:06:00Z</cp:lastPrinted>
  <dcterms:created xsi:type="dcterms:W3CDTF">2020-09-11T18:36:00Z</dcterms:created>
  <dcterms:modified xsi:type="dcterms:W3CDTF">2020-09-11T23:00:00Z</dcterms:modified>
</cp:coreProperties>
</file>